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225386C" w:rsidR="00901E5C" w:rsidRDefault="00D6644A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lk166518883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AVALIAÇÃO DO INCREMENTO DE CUSTOS RELACIONADOS AO TRATAMENTO E ACOMPANHAMENTO DE PACIENTES COM DOENÇAS CRÔNICAS ATENDIDOS </w:t>
      </w:r>
      <w:r w:rsidR="00207FA2">
        <w:rPr>
          <w:rFonts w:ascii="Times New Roman" w:eastAsia="Times New Roman" w:hAnsi="Times New Roman" w:cs="Times New Roman"/>
          <w:b/>
          <w:sz w:val="24"/>
          <w:szCs w:val="24"/>
        </w:rPr>
        <w:t>EM UMA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UNIDADES BÁSICAS DE SAÚDE DE FLORIANO-PI</w:t>
      </w:r>
    </w:p>
    <w:bookmarkEnd w:id="0"/>
    <w:p w14:paraId="00000002" w14:textId="77777777" w:rsidR="00901E5C" w:rsidRDefault="00901E5C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03" w14:textId="77777777" w:rsidR="00901E5C" w:rsidRDefault="00901E5C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04" w14:textId="77777777" w:rsidR="00901E5C" w:rsidRDefault="00D6644A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commentRangeStart w:id="1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Resumo</w:t>
      </w:r>
      <w:commentRangeEnd w:id="1"/>
      <w:r w:rsidR="002D5BE3">
        <w:rPr>
          <w:rStyle w:val="Refdecomentrio"/>
        </w:rPr>
        <w:commentReference w:id="1"/>
      </w:r>
    </w:p>
    <w:p w14:paraId="00000005" w14:textId="77777777" w:rsidR="00901E5C" w:rsidRDefault="00901E5C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50202FCF" w14:textId="44BC6544" w:rsidR="00EB1B51" w:rsidRDefault="001720DF" w:rsidP="0047066E">
      <w:pPr>
        <w:widowControl w:val="0"/>
        <w:spacing w:before="240"/>
        <w:rPr>
          <w:ins w:id="2" w:author="Felipe Cruz" w:date="2024-05-10T16:12:00Z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Introdução: As Doenças </w:t>
      </w:r>
      <w:r w:rsidR="00E714F7">
        <w:rPr>
          <w:rFonts w:ascii="Times New Roman" w:eastAsia="Times New Roman" w:hAnsi="Times New Roman" w:cs="Times New Roman"/>
          <w:sz w:val="24"/>
          <w:szCs w:val="24"/>
        </w:rPr>
        <w:t xml:space="preserve">Crônicas não Transmissíveis (DCNT) </w:t>
      </w:r>
      <w:r>
        <w:rPr>
          <w:rFonts w:ascii="Times New Roman" w:eastAsia="Times New Roman" w:hAnsi="Times New Roman" w:cs="Times New Roman"/>
          <w:sz w:val="24"/>
          <w:szCs w:val="24"/>
        </w:rPr>
        <w:t>são as principais causas de morte no mundo e representam um dos desafios do século XXI.</w:t>
      </w:r>
      <w:r w:rsidR="00445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r>
        <w:rPr>
          <w:rFonts w:ascii="Times New Roman" w:eastAsia="Times New Roman" w:hAnsi="Times New Roman" w:cs="Times New Roman"/>
          <w:sz w:val="24"/>
          <w:szCs w:val="24"/>
        </w:rPr>
        <w:t>Objetivos</w:t>
      </w:r>
      <w:commentRangeEnd w:id="3"/>
      <w:r w:rsidR="002D5BE3">
        <w:rPr>
          <w:rStyle w:val="Refdecomentrio"/>
        </w:rPr>
        <w:commentReference w:id="3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del w:id="4" w:author="Felipe Cruz" w:date="2024-05-10T15:55:00Z">
        <w:r w:rsidR="00445EB3" w:rsidDel="002D5BE3">
          <w:rPr>
            <w:rFonts w:ascii="Times New Roman" w:eastAsia="Times New Roman" w:hAnsi="Times New Roman" w:cs="Times New Roman"/>
            <w:sz w:val="24"/>
            <w:szCs w:val="24"/>
          </w:rPr>
          <w:delText>Diante disso, e</w:delText>
        </w:r>
        <w:r w:rsidDel="002D5BE3">
          <w:rPr>
            <w:rFonts w:ascii="Times New Roman" w:eastAsia="Times New Roman" w:hAnsi="Times New Roman" w:cs="Times New Roman"/>
            <w:sz w:val="24"/>
            <w:szCs w:val="24"/>
          </w:rPr>
          <w:delText>sse</w:delText>
        </w:r>
      </w:del>
      <w:ins w:id="5" w:author="Felipe Cruz" w:date="2024-05-10T15:55:00Z">
        <w:r w:rsidR="002D5BE3">
          <w:rPr>
            <w:rFonts w:ascii="Times New Roman" w:eastAsia="Times New Roman" w:hAnsi="Times New Roman" w:cs="Times New Roman"/>
            <w:sz w:val="24"/>
            <w:szCs w:val="24"/>
          </w:rPr>
          <w:t>Esse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estudo teve como </w:t>
      </w:r>
      <w:bookmarkStart w:id="6" w:name="_Hlk166518897"/>
      <w:r>
        <w:rPr>
          <w:rFonts w:ascii="Times New Roman" w:eastAsia="Times New Roman" w:hAnsi="Times New Roman" w:cs="Times New Roman"/>
          <w:sz w:val="24"/>
          <w:szCs w:val="24"/>
        </w:rPr>
        <w:t xml:space="preserve">objetivo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avaliar os custos</w:t>
      </w:r>
      <w:r w:rsidR="00FB12C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externos à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cobertura relacionados ao tratamento e acompanhamento de pacientes com doenças crônicas atendidos em</w:t>
      </w:r>
      <w:r w:rsidR="00207FA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uma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unidade básica</w:t>
      </w:r>
      <w:r w:rsidR="00590C5A">
        <w:rPr>
          <w:rFonts w:ascii="Times New Roman" w:eastAsia="Times New Roman" w:hAnsi="Times New Roman" w:cs="Times New Roman"/>
          <w:sz w:val="24"/>
          <w:szCs w:val="24"/>
          <w:highlight w:val="white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 saúde de Floriano-PI</w:t>
      </w:r>
      <w:ins w:id="7" w:author="Felipe Cruz" w:date="2024-05-10T15:57:00Z">
        <w:r w:rsidR="002D5BE3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e avaliar os fato</w:t>
        </w:r>
      </w:ins>
      <w:ins w:id="8" w:author="Felipe Cruz" w:date="2024-05-10T15:58:00Z">
        <w:r w:rsidR="002D5BE3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res associados ao custo fora de cobertura</w:t>
        </w:r>
      </w:ins>
      <w:bookmarkEnd w:id="6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r w:rsidR="0079320C">
        <w:rPr>
          <w:rFonts w:ascii="Times New Roman" w:eastAsia="Times New Roman" w:hAnsi="Times New Roman" w:cs="Times New Roman"/>
          <w:sz w:val="24"/>
          <w:szCs w:val="24"/>
        </w:rPr>
        <w:t xml:space="preserve">Metodologia: </w:t>
      </w:r>
      <w:del w:id="9" w:author="Felipe Cruz" w:date="2024-05-10T15:56:00Z">
        <w:r w:rsidR="00FB12C9" w:rsidDel="002D5BE3">
          <w:rPr>
            <w:rFonts w:ascii="Times New Roman" w:eastAsia="Times New Roman" w:hAnsi="Times New Roman" w:cs="Times New Roman"/>
            <w:sz w:val="24"/>
            <w:szCs w:val="24"/>
          </w:rPr>
          <w:delText xml:space="preserve">Para realizá-lo, </w:delText>
        </w:r>
        <w:r w:rsidR="00844556" w:rsidDel="002D5BE3">
          <w:rPr>
            <w:rFonts w:ascii="Times New Roman" w:eastAsia="Times New Roman" w:hAnsi="Times New Roman" w:cs="Times New Roman"/>
            <w:sz w:val="24"/>
            <w:szCs w:val="24"/>
          </w:rPr>
          <w:delText>f</w:delText>
        </w:r>
        <w:r w:rsidDel="002D5BE3">
          <w:rPr>
            <w:rFonts w:ascii="Times New Roman" w:eastAsia="Times New Roman" w:hAnsi="Times New Roman" w:cs="Times New Roman"/>
            <w:sz w:val="24"/>
            <w:szCs w:val="24"/>
          </w:rPr>
          <w:delText>oram</w:delText>
        </w:r>
      </w:del>
      <w:ins w:id="10" w:author="Felipe Cruz" w:date="2024-05-10T15:56:00Z">
        <w:r w:rsidR="002D5BE3">
          <w:rPr>
            <w:rFonts w:ascii="Times New Roman" w:eastAsia="Times New Roman" w:hAnsi="Times New Roman" w:cs="Times New Roman"/>
            <w:sz w:val="24"/>
            <w:szCs w:val="24"/>
          </w:rPr>
          <w:t>Foram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4556">
        <w:rPr>
          <w:rFonts w:ascii="Times New Roman" w:eastAsia="Times New Roman" w:hAnsi="Times New Roman" w:cs="Times New Roman"/>
          <w:sz w:val="24"/>
          <w:szCs w:val="24"/>
        </w:rPr>
        <w:t xml:space="preserve">avaliados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pacientes maiores de 18 anos, </w:t>
      </w:r>
      <w:r w:rsidR="00B753AB">
        <w:rPr>
          <w:rFonts w:ascii="Times New Roman" w:eastAsia="Times New Roman" w:hAnsi="Times New Roman" w:cs="Times New Roman"/>
          <w:sz w:val="24"/>
          <w:szCs w:val="24"/>
        </w:rPr>
        <w:t>que responderam um</w:t>
      </w:r>
      <w:r w:rsidR="003D7488">
        <w:rPr>
          <w:rFonts w:ascii="Times New Roman" w:eastAsia="Times New Roman" w:hAnsi="Times New Roman" w:cs="Times New Roman"/>
          <w:sz w:val="24"/>
          <w:szCs w:val="24"/>
        </w:rPr>
        <w:t xml:space="preserve"> questionário detalhado</w:t>
      </w:r>
      <w:r w:rsidR="00B753AB">
        <w:rPr>
          <w:rFonts w:ascii="Times New Roman" w:eastAsia="Times New Roman" w:hAnsi="Times New Roman" w:cs="Times New Roman"/>
          <w:sz w:val="24"/>
          <w:szCs w:val="24"/>
        </w:rPr>
        <w:t xml:space="preserve"> sobre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os custos financeiros despendidos com </w:t>
      </w:r>
      <w:r w:rsidR="00A64504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tratamento, acompanhamento e </w:t>
      </w:r>
      <w:r w:rsidR="00A64504">
        <w:rPr>
          <w:rFonts w:ascii="Times New Roman" w:eastAsia="Times New Roman" w:hAnsi="Times New Roman" w:cs="Times New Roman"/>
          <w:sz w:val="24"/>
          <w:szCs w:val="24"/>
        </w:rPr>
        <w:t xml:space="preserve">compra de </w:t>
      </w:r>
      <w:r>
        <w:rPr>
          <w:rFonts w:ascii="Times New Roman" w:eastAsia="Times New Roman" w:hAnsi="Times New Roman" w:cs="Times New Roman"/>
          <w:sz w:val="24"/>
          <w:szCs w:val="24"/>
        </w:rPr>
        <w:t>insumos necessários nas DCNT que não estão disponíveis no SUS. Para avaliação dos fatores associados a</w:t>
      </w:r>
      <w:r w:rsidR="00A64504">
        <w:rPr>
          <w:rFonts w:ascii="Times New Roman" w:eastAsia="Times New Roman" w:hAnsi="Times New Roman" w:cs="Times New Roman"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gastos, foi utilizado o modelo de regressão linear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univariado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considerando </w:t>
      </w:r>
      <w:r w:rsidR="00A64504">
        <w:rPr>
          <w:rFonts w:ascii="Times New Roman" w:eastAsia="Times New Roman" w:hAnsi="Times New Roman" w:cs="Times New Roman"/>
          <w:sz w:val="24"/>
          <w:szCs w:val="24"/>
        </w:rPr>
        <w:t xml:space="preserve">como </w:t>
      </w:r>
      <w:r>
        <w:rPr>
          <w:rFonts w:ascii="Times New Roman" w:eastAsia="Times New Roman" w:hAnsi="Times New Roman" w:cs="Times New Roman"/>
          <w:sz w:val="24"/>
          <w:szCs w:val="24"/>
        </w:rPr>
        <w:t>a variável dependente o gasto fora de cobertura com saúde e como variável independente</w:t>
      </w:r>
      <w:r w:rsidR="00F16437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os potenciais fatores associados ao</w:t>
      </w:r>
      <w:r w:rsidR="00F16437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gasto</w:t>
      </w:r>
      <w:r w:rsidR="00F16437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como</w:t>
      </w:r>
      <w:del w:id="11" w:author="Felipe Cruz" w:date="2024-05-10T15:59:00Z">
        <w:r w:rsidR="00F16437" w:rsidDel="002D5BE3">
          <w:rPr>
            <w:rFonts w:ascii="Times New Roman" w:eastAsia="Times New Roman" w:hAnsi="Times New Roman" w:cs="Times New Roman"/>
            <w:sz w:val="24"/>
            <w:szCs w:val="24"/>
          </w:rPr>
          <w:delText>, por exemplo,</w:delText>
        </w:r>
      </w:del>
      <w:r w:rsidR="00F16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idade, sexo, estado civil, </w:t>
      </w:r>
      <w:r w:rsidRPr="0047066E">
        <w:rPr>
          <w:rFonts w:ascii="Times New Roman" w:eastAsia="Times New Roman" w:hAnsi="Times New Roman" w:cs="Times New Roman"/>
          <w:sz w:val="24"/>
          <w:szCs w:val="24"/>
        </w:rPr>
        <w:t>escolaridade</w:t>
      </w:r>
      <w:r w:rsidR="00F16437" w:rsidRPr="0047066E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Pr="0047066E">
        <w:rPr>
          <w:rFonts w:ascii="Times New Roman" w:eastAsia="Times New Roman" w:hAnsi="Times New Roman" w:cs="Times New Roman"/>
          <w:sz w:val="24"/>
          <w:szCs w:val="24"/>
        </w:rPr>
        <w:t xml:space="preserve"> presença de comorbidades. </w:t>
      </w:r>
      <w:commentRangeStart w:id="12"/>
      <w:r w:rsidR="00AD137A" w:rsidRPr="0047066E">
        <w:rPr>
          <w:rFonts w:ascii="Times New Roman" w:eastAsia="Times New Roman" w:hAnsi="Times New Roman" w:cs="Times New Roman"/>
          <w:sz w:val="24"/>
          <w:szCs w:val="24"/>
        </w:rPr>
        <w:t>Resultados</w:t>
      </w:r>
      <w:commentRangeEnd w:id="12"/>
      <w:r w:rsidR="002D5BE3" w:rsidRPr="0047066E">
        <w:rPr>
          <w:rStyle w:val="Refdecomentrio"/>
        </w:rPr>
        <w:commentReference w:id="12"/>
      </w:r>
      <w:del w:id="13" w:author="Felipe Cruz" w:date="2024-05-10T15:59:00Z">
        <w:r w:rsidR="00AD137A" w:rsidRPr="0047066E" w:rsidDel="002D5BE3">
          <w:rPr>
            <w:rFonts w:ascii="Times New Roman" w:eastAsia="Times New Roman" w:hAnsi="Times New Roman" w:cs="Times New Roman"/>
            <w:sz w:val="24"/>
            <w:szCs w:val="24"/>
          </w:rPr>
          <w:delText xml:space="preserve"> e Discussão</w:delText>
        </w:r>
      </w:del>
      <w:r w:rsidR="00AD137A" w:rsidRPr="0047066E">
        <w:rPr>
          <w:rFonts w:ascii="Times New Roman" w:eastAsia="Times New Roman" w:hAnsi="Times New Roman" w:cs="Times New Roman"/>
          <w:sz w:val="24"/>
          <w:szCs w:val="24"/>
        </w:rPr>
        <w:t>:</w:t>
      </w:r>
      <w:r w:rsidR="0047066E" w:rsidRPr="0047066E">
        <w:rPr>
          <w:rFonts w:ascii="Times New Roman" w:eastAsia="Times New Roman" w:hAnsi="Times New Roman" w:cs="Times New Roman"/>
          <w:sz w:val="24"/>
          <w:szCs w:val="24"/>
        </w:rPr>
        <w:t xml:space="preserve"> o perfil encontrado foi de indivíduos do sexo masculino (</w:t>
      </w:r>
      <w:r w:rsidR="0047066E">
        <w:rPr>
          <w:rFonts w:ascii="Times New Roman" w:eastAsia="Times New Roman" w:hAnsi="Times New Roman" w:cs="Times New Roman"/>
          <w:sz w:val="24"/>
          <w:szCs w:val="24"/>
        </w:rPr>
        <w:t>66,5%</w:t>
      </w:r>
      <w:r w:rsidR="0047066E" w:rsidRPr="0047066E">
        <w:rPr>
          <w:rFonts w:ascii="Times New Roman" w:eastAsia="Times New Roman" w:hAnsi="Times New Roman" w:cs="Times New Roman"/>
          <w:sz w:val="24"/>
          <w:szCs w:val="24"/>
        </w:rPr>
        <w:t>), pardos ou negros</w:t>
      </w:r>
      <w:r w:rsidR="00470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066E" w:rsidRPr="0047066E">
        <w:rPr>
          <w:rFonts w:ascii="Times New Roman" w:eastAsia="Times New Roman" w:hAnsi="Times New Roman" w:cs="Times New Roman"/>
          <w:sz w:val="24"/>
          <w:szCs w:val="24"/>
        </w:rPr>
        <w:t>(</w:t>
      </w:r>
      <w:r w:rsidR="0047066E">
        <w:rPr>
          <w:rFonts w:ascii="Times New Roman" w:eastAsia="Times New Roman" w:hAnsi="Times New Roman" w:cs="Times New Roman"/>
          <w:sz w:val="24"/>
          <w:szCs w:val="24"/>
        </w:rPr>
        <w:t>84%</w:t>
      </w:r>
      <w:r w:rsidR="0047066E" w:rsidRPr="0047066E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="0047066E">
        <w:rPr>
          <w:rFonts w:ascii="Times New Roman" w:eastAsia="Times New Roman" w:hAnsi="Times New Roman" w:cs="Times New Roman"/>
          <w:sz w:val="24"/>
          <w:szCs w:val="24"/>
        </w:rPr>
        <w:t>com ensino fundamental (</w:t>
      </w:r>
      <w:r w:rsidR="00B753AB">
        <w:rPr>
          <w:rFonts w:ascii="Times New Roman" w:eastAsia="Times New Roman" w:hAnsi="Times New Roman" w:cs="Times New Roman"/>
          <w:sz w:val="24"/>
          <w:szCs w:val="24"/>
        </w:rPr>
        <w:t>53%</w:t>
      </w:r>
      <w:r w:rsidR="0047066E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="00B753AB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47066E" w:rsidRPr="0047066E">
        <w:rPr>
          <w:rFonts w:ascii="Times New Roman" w:eastAsia="Times New Roman" w:hAnsi="Times New Roman" w:cs="Times New Roman"/>
          <w:sz w:val="24"/>
          <w:szCs w:val="24"/>
        </w:rPr>
        <w:t>aposentados (</w:t>
      </w:r>
      <w:r w:rsidR="00B753AB">
        <w:rPr>
          <w:rFonts w:ascii="Times New Roman" w:eastAsia="Times New Roman" w:hAnsi="Times New Roman" w:cs="Times New Roman"/>
          <w:sz w:val="24"/>
          <w:szCs w:val="24"/>
        </w:rPr>
        <w:t>48,5%</w:t>
      </w:r>
      <w:r w:rsidR="0047066E" w:rsidRPr="0047066E">
        <w:rPr>
          <w:rFonts w:ascii="Times New Roman" w:eastAsia="Times New Roman" w:hAnsi="Times New Roman" w:cs="Times New Roman"/>
          <w:sz w:val="24"/>
          <w:szCs w:val="24"/>
        </w:rPr>
        <w:t>)</w:t>
      </w:r>
      <w:r w:rsidR="00B753AB">
        <w:rPr>
          <w:rFonts w:ascii="Times New Roman" w:eastAsia="Times New Roman" w:hAnsi="Times New Roman" w:cs="Times New Roman"/>
          <w:sz w:val="24"/>
          <w:szCs w:val="24"/>
        </w:rPr>
        <w:t>.</w:t>
      </w:r>
      <w:r w:rsidR="0047066E" w:rsidRPr="00470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4" w:author="Felipe Cruz" w:date="2024-05-10T16:05:00Z">
        <w:r w:rsidR="002D5BE3" w:rsidRPr="0047066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EB1B51" w:rsidRPr="0047066E">
          <w:rPr>
            <w:rFonts w:ascii="Times New Roman" w:eastAsia="Times New Roman" w:hAnsi="Times New Roman" w:cs="Times New Roman"/>
            <w:sz w:val="24"/>
            <w:szCs w:val="24"/>
          </w:rPr>
          <w:t>Os principais gastos</w:t>
        </w:r>
      </w:ins>
      <w:ins w:id="15" w:author="Felipe Cruz" w:date="2024-05-10T16:06:00Z">
        <w:r w:rsidR="00EB1B51" w:rsidRPr="0047066E">
          <w:rPr>
            <w:rFonts w:ascii="Times New Roman" w:eastAsia="Times New Roman" w:hAnsi="Times New Roman" w:cs="Times New Roman"/>
            <w:sz w:val="24"/>
            <w:szCs w:val="24"/>
          </w:rPr>
          <w:t xml:space="preserve"> fora de cobertura foram com </w:t>
        </w:r>
      </w:ins>
      <w:del w:id="16" w:author="Felipe Cruz" w:date="2024-05-10T16:05:00Z">
        <w:r w:rsidRPr="0047066E" w:rsidDel="002D5BE3">
          <w:rPr>
            <w:rFonts w:ascii="Times New Roman" w:eastAsia="Times New Roman" w:hAnsi="Times New Roman" w:cs="Times New Roman"/>
            <w:sz w:val="24"/>
            <w:szCs w:val="24"/>
          </w:rPr>
          <w:delText>, 4% câncer e 4% doenças cardíacas</w:delText>
        </w:r>
        <w:r w:rsidR="003F6C62" w:rsidRPr="0047066E" w:rsidDel="002D5BE3">
          <w:rPr>
            <w:rFonts w:ascii="Times New Roman" w:eastAsia="Times New Roman" w:hAnsi="Times New Roman" w:cs="Times New Roman"/>
            <w:sz w:val="24"/>
            <w:szCs w:val="24"/>
          </w:rPr>
          <w:delText>;</w:delText>
        </w:r>
        <w:r w:rsidRPr="0047066E" w:rsidDel="002D5BE3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17" w:author="Felipe Cruz" w:date="2024-05-10T16:06:00Z">
        <w:r w:rsidRPr="0047066E" w:rsidDel="00EB1B51">
          <w:rPr>
            <w:rFonts w:ascii="Times New Roman" w:eastAsia="Times New Roman" w:hAnsi="Times New Roman" w:cs="Times New Roman"/>
            <w:sz w:val="24"/>
            <w:szCs w:val="24"/>
          </w:rPr>
          <w:delText>53,5</w:delText>
        </w:r>
        <w:r w:rsidR="003F6C62" w:rsidRPr="0047066E" w:rsidDel="00EB1B51">
          <w:rPr>
            <w:rFonts w:ascii="Times New Roman" w:eastAsia="Times New Roman" w:hAnsi="Times New Roman" w:cs="Times New Roman"/>
            <w:sz w:val="24"/>
            <w:szCs w:val="24"/>
          </w:rPr>
          <w:delText>%</w:delText>
        </w:r>
        <w:r w:rsidRPr="0047066E" w:rsidDel="00EB1B51">
          <w:rPr>
            <w:rFonts w:ascii="Times New Roman" w:eastAsia="Times New Roman" w:hAnsi="Times New Roman" w:cs="Times New Roman"/>
            <w:sz w:val="24"/>
            <w:szCs w:val="24"/>
          </w:rPr>
          <w:delText xml:space="preserve"> gastam com </w:delText>
        </w:r>
      </w:del>
      <w:r w:rsidRPr="0047066E">
        <w:rPr>
          <w:rFonts w:ascii="Times New Roman" w:eastAsia="Times New Roman" w:hAnsi="Times New Roman" w:cs="Times New Roman"/>
          <w:sz w:val="24"/>
          <w:szCs w:val="24"/>
        </w:rPr>
        <w:t>medicamentos</w:t>
      </w:r>
      <w:ins w:id="18" w:author="Felipe Cruz" w:date="2024-05-10T16:06:00Z">
        <w:r w:rsidR="00EB1B51" w:rsidRPr="0047066E">
          <w:rPr>
            <w:rFonts w:ascii="Times New Roman" w:eastAsia="Times New Roman" w:hAnsi="Times New Roman" w:cs="Times New Roman"/>
            <w:sz w:val="24"/>
            <w:szCs w:val="24"/>
          </w:rPr>
          <w:t xml:space="preserve"> (53,5%),</w:t>
        </w:r>
      </w:ins>
      <w:del w:id="19" w:author="Felipe Cruz" w:date="2024-05-10T16:06:00Z">
        <w:r w:rsidRPr="0047066E" w:rsidDel="00EB1B51">
          <w:rPr>
            <w:rFonts w:ascii="Times New Roman" w:eastAsia="Times New Roman" w:hAnsi="Times New Roman" w:cs="Times New Roman"/>
            <w:sz w:val="24"/>
            <w:szCs w:val="24"/>
          </w:rPr>
          <w:delText>, 32% com</w:delText>
        </w:r>
      </w:del>
      <w:r w:rsidRPr="0047066E">
        <w:rPr>
          <w:rFonts w:ascii="Times New Roman" w:eastAsia="Times New Roman" w:hAnsi="Times New Roman" w:cs="Times New Roman"/>
          <w:sz w:val="24"/>
          <w:szCs w:val="24"/>
        </w:rPr>
        <w:t xml:space="preserve"> consultas</w:t>
      </w:r>
      <w:r w:rsidR="00B75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0" w:author="Felipe Cruz" w:date="2024-05-10T16:06:00Z">
        <w:r w:rsidR="00EB1B51" w:rsidRPr="0047066E">
          <w:rPr>
            <w:rFonts w:ascii="Times New Roman" w:eastAsia="Times New Roman" w:hAnsi="Times New Roman" w:cs="Times New Roman"/>
            <w:sz w:val="24"/>
            <w:szCs w:val="24"/>
          </w:rPr>
          <w:t xml:space="preserve">(32%) </w:t>
        </w:r>
      </w:ins>
      <w:del w:id="21" w:author="Felipe Cruz" w:date="2024-05-10T16:07:00Z">
        <w:r w:rsidRPr="0047066E" w:rsidDel="00EB1B51">
          <w:rPr>
            <w:rFonts w:ascii="Times New Roman" w:eastAsia="Times New Roman" w:hAnsi="Times New Roman" w:cs="Times New Roman"/>
            <w:sz w:val="24"/>
            <w:szCs w:val="24"/>
          </w:rPr>
          <w:delText xml:space="preserve"> e 25% com </w:delText>
        </w:r>
      </w:del>
      <w:ins w:id="22" w:author="Felipe Cruz" w:date="2024-05-10T16:07:00Z">
        <w:r w:rsidR="00EB1B51" w:rsidRPr="0047066E">
          <w:rPr>
            <w:rFonts w:ascii="Times New Roman" w:eastAsia="Times New Roman" w:hAnsi="Times New Roman" w:cs="Times New Roman"/>
            <w:sz w:val="24"/>
            <w:szCs w:val="24"/>
          </w:rPr>
          <w:t xml:space="preserve">e </w:t>
        </w:r>
      </w:ins>
      <w:r w:rsidRPr="0047066E">
        <w:rPr>
          <w:rFonts w:ascii="Times New Roman" w:eastAsia="Times New Roman" w:hAnsi="Times New Roman" w:cs="Times New Roman"/>
          <w:sz w:val="24"/>
          <w:szCs w:val="24"/>
        </w:rPr>
        <w:t>exames</w:t>
      </w:r>
      <w:ins w:id="23" w:author="Felipe Cruz" w:date="2024-05-10T16:07:00Z">
        <w:r w:rsidR="00EB1B51" w:rsidRPr="0047066E">
          <w:rPr>
            <w:rFonts w:ascii="Times New Roman" w:eastAsia="Times New Roman" w:hAnsi="Times New Roman" w:cs="Times New Roman"/>
            <w:sz w:val="24"/>
            <w:szCs w:val="24"/>
          </w:rPr>
          <w:t xml:space="preserve"> (25%)</w:t>
        </w:r>
      </w:ins>
      <w:r w:rsidRPr="0047066E">
        <w:rPr>
          <w:rFonts w:ascii="Times New Roman" w:eastAsia="Times New Roman" w:hAnsi="Times New Roman" w:cs="Times New Roman"/>
          <w:sz w:val="24"/>
          <w:szCs w:val="24"/>
        </w:rPr>
        <w:t>.</w:t>
      </w:r>
      <w:r w:rsidR="00B753AB">
        <w:rPr>
          <w:rFonts w:ascii="Times New Roman" w:eastAsia="Times New Roman" w:hAnsi="Times New Roman" w:cs="Times New Roman"/>
          <w:sz w:val="24"/>
          <w:szCs w:val="24"/>
        </w:rPr>
        <w:t xml:space="preserve"> Cardiologia (59%) e Endocrinologia (18%) foram as especialidades e HAS (70%) e diabetes (14%) foram as especialidades e patologias que mais tiveram ocorrências de gastos fora de cobertura. </w:t>
      </w:r>
      <w:ins w:id="24" w:author="Felipe Cruz" w:date="2024-05-10T16:10:00Z">
        <w:r w:rsidR="00EB1B51" w:rsidRPr="0047066E">
          <w:rPr>
            <w:rFonts w:ascii="Times New Roman" w:eastAsia="Times New Roman" w:hAnsi="Times New Roman" w:cs="Times New Roman"/>
            <w:sz w:val="24"/>
            <w:szCs w:val="24"/>
          </w:rPr>
          <w:t xml:space="preserve">O gasto médio/mês/paciente foi de </w:t>
        </w:r>
        <w:commentRangeStart w:id="25"/>
        <w:r w:rsidR="00EB1B51" w:rsidRPr="0047066E">
          <w:rPr>
            <w:rFonts w:ascii="Times New Roman" w:eastAsia="Times New Roman" w:hAnsi="Times New Roman" w:cs="Times New Roman"/>
            <w:sz w:val="24"/>
            <w:szCs w:val="24"/>
          </w:rPr>
          <w:t>R</w:t>
        </w:r>
      </w:ins>
      <w:commentRangeEnd w:id="25"/>
      <w:ins w:id="26" w:author="Felipe Cruz" w:date="2024-05-10T16:19:00Z">
        <w:r w:rsidR="00295D89" w:rsidRPr="0047066E">
          <w:rPr>
            <w:rStyle w:val="Refdecomentrio"/>
          </w:rPr>
          <w:commentReference w:id="25"/>
        </w:r>
      </w:ins>
      <w:ins w:id="27" w:author="Felipe Cruz" w:date="2024-05-10T16:11:00Z">
        <w:r w:rsidR="00EB1B51" w:rsidRPr="0047066E">
          <w:rPr>
            <w:rFonts w:ascii="Times New Roman" w:eastAsia="Times New Roman" w:hAnsi="Times New Roman" w:cs="Times New Roman"/>
            <w:sz w:val="24"/>
            <w:szCs w:val="24"/>
          </w:rPr>
          <w:t>$</w:t>
        </w:r>
      </w:ins>
      <w:r w:rsidR="0047066E" w:rsidRPr="0047066E">
        <w:rPr>
          <w:rFonts w:ascii="Times New Roman" w:eastAsia="Times New Roman" w:hAnsi="Times New Roman" w:cs="Times New Roman"/>
          <w:sz w:val="24"/>
          <w:szCs w:val="24"/>
        </w:rPr>
        <w:t>283,2</w:t>
      </w:r>
      <w:ins w:id="28" w:author="Felipe Cruz" w:date="2024-05-10T16:11:00Z">
        <w:r w:rsidR="00EB1B51" w:rsidRPr="0047066E">
          <w:rPr>
            <w:rFonts w:ascii="Times New Roman" w:eastAsia="Times New Roman" w:hAnsi="Times New Roman" w:cs="Times New Roman"/>
            <w:sz w:val="24"/>
            <w:szCs w:val="24"/>
          </w:rPr>
          <w:t>. Não observamos fatores associados ao gasto fora de cobertura</w:t>
        </w:r>
      </w:ins>
      <w:r w:rsidR="0047066E" w:rsidRPr="0047066E">
        <w:rPr>
          <w:rFonts w:ascii="Times New Roman" w:eastAsia="Times New Roman" w:hAnsi="Times New Roman" w:cs="Times New Roman"/>
          <w:sz w:val="24"/>
          <w:szCs w:val="24"/>
        </w:rPr>
        <w:t xml:space="preserve"> (p&gt;0,05)</w:t>
      </w:r>
      <w:ins w:id="29" w:author="Felipe Cruz" w:date="2024-05-10T16:12:00Z">
        <w:r w:rsidR="00EB1B51" w:rsidRPr="0047066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30" w:author="Felipe Cruz" w:date="2024-05-10T16:12:00Z">
        <w:r w:rsidRPr="0047066E" w:rsidDel="00EB1B5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R="003F6C62" w:rsidRPr="0047066E" w:rsidDel="00EB1B51">
          <w:rPr>
            <w:rFonts w:ascii="Times New Roman" w:eastAsia="Times New Roman" w:hAnsi="Times New Roman" w:cs="Times New Roman"/>
            <w:sz w:val="24"/>
            <w:szCs w:val="24"/>
          </w:rPr>
          <w:delText xml:space="preserve">Dessa forma, tais dados </w:delText>
        </w:r>
        <w:r w:rsidRPr="0047066E" w:rsidDel="00EB1B51">
          <w:rPr>
            <w:rFonts w:ascii="Times New Roman" w:eastAsia="Times New Roman" w:hAnsi="Times New Roman" w:cs="Times New Roman"/>
            <w:sz w:val="24"/>
            <w:szCs w:val="24"/>
          </w:rPr>
          <w:delText>apontaram que nenhuma das condições clínicas e/ou comorbidades dos pacientes com diagnósticos de DCNT apresentou a associação significativa com gastos fora de cobertura</w:delText>
        </w:r>
      </w:del>
      <w:r w:rsidR="0047066E" w:rsidRPr="00470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137A" w:rsidRPr="0047066E">
        <w:rPr>
          <w:rFonts w:ascii="Times New Roman" w:eastAsia="Times New Roman" w:hAnsi="Times New Roman" w:cs="Times New Roman"/>
          <w:sz w:val="24"/>
          <w:szCs w:val="24"/>
        </w:rPr>
        <w:t xml:space="preserve">Conclusão: </w:t>
      </w:r>
      <w:ins w:id="31" w:author="Felipe Cruz" w:date="2024-05-10T16:14:00Z">
        <w:r w:rsidR="00EB1B51" w:rsidRPr="0047066E">
          <w:rPr>
            <w:rFonts w:ascii="Times New Roman" w:eastAsia="Times New Roman" w:hAnsi="Times New Roman" w:cs="Times New Roman"/>
            <w:sz w:val="24"/>
            <w:szCs w:val="24"/>
          </w:rPr>
          <w:t>O</w:t>
        </w:r>
      </w:ins>
      <w:ins w:id="32" w:author="Felipe Cruz" w:date="2024-05-10T16:12:00Z">
        <w:r w:rsidR="00EB1B51" w:rsidRPr="0047066E">
          <w:rPr>
            <w:rFonts w:ascii="Times New Roman" w:eastAsia="Times New Roman" w:hAnsi="Times New Roman" w:cs="Times New Roman"/>
            <w:sz w:val="24"/>
            <w:szCs w:val="24"/>
          </w:rPr>
          <w:t xml:space="preserve"> principal motivo de gastos f</w:t>
        </w:r>
      </w:ins>
      <w:ins w:id="33" w:author="Felipe Cruz" w:date="2024-05-10T16:13:00Z">
        <w:r w:rsidR="00EB1B51" w:rsidRPr="0047066E">
          <w:rPr>
            <w:rFonts w:ascii="Times New Roman" w:eastAsia="Times New Roman" w:hAnsi="Times New Roman" w:cs="Times New Roman"/>
            <w:sz w:val="24"/>
            <w:szCs w:val="24"/>
          </w:rPr>
          <w:t>ora de cobertura na população de atenção primária analisada foi com medicamentos</w:t>
        </w:r>
      </w:ins>
      <w:ins w:id="34" w:author="Felipe Cruz" w:date="2024-05-10T16:14:00Z">
        <w:r w:rsidR="00EB1B5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ins w:id="35" w:author="Felipe Cruz" w:date="2024-05-10T16:13:00Z">
        <w:r w:rsidR="00EB1B51">
          <w:rPr>
            <w:rFonts w:ascii="Times New Roman" w:eastAsia="Times New Roman" w:hAnsi="Times New Roman" w:cs="Times New Roman"/>
            <w:sz w:val="24"/>
            <w:szCs w:val="24"/>
          </w:rPr>
          <w:t xml:space="preserve"> seguido de consultas. </w:t>
        </w:r>
      </w:ins>
      <w:ins w:id="36" w:author="Felipe Cruz" w:date="2024-05-10T16:14:00Z">
        <w:r w:rsidR="00EB1B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00000006" w14:textId="6081A8D9" w:rsidR="00901E5C" w:rsidRPr="002D5BE3" w:rsidDel="00295D89" w:rsidRDefault="001720DF">
      <w:pPr>
        <w:widowControl w:val="0"/>
        <w:rPr>
          <w:del w:id="37" w:author="Felipe Cruz" w:date="2024-05-10T16:18:00Z"/>
          <w:rFonts w:ascii="Times New Roman" w:eastAsia="Times New Roman" w:hAnsi="Times New Roman" w:cs="Times New Roman"/>
          <w:sz w:val="24"/>
          <w:szCs w:val="24"/>
          <w:highlight w:val="yellow"/>
          <w:rPrChange w:id="38" w:author="Felipe Cruz" w:date="2024-05-10T16:03:00Z">
            <w:rPr>
              <w:del w:id="39" w:author="Felipe Cruz" w:date="2024-05-10T16:18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del w:id="40" w:author="Felipe Cruz" w:date="2024-05-10T16:18:00Z">
        <w:r w:rsidDel="00295D89">
          <w:rPr>
            <w:rFonts w:ascii="Times New Roman" w:eastAsia="Times New Roman" w:hAnsi="Times New Roman" w:cs="Times New Roman"/>
            <w:sz w:val="24"/>
            <w:szCs w:val="24"/>
          </w:rPr>
          <w:delText xml:space="preserve">Sendo assim, nenhuma das condições do paciente tem impacto significativo na ocorrência de gastos fora de cobertura.  </w:delText>
        </w:r>
      </w:del>
    </w:p>
    <w:p w14:paraId="00000007" w14:textId="77777777" w:rsidR="00901E5C" w:rsidRDefault="00901E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901E5C" w:rsidRDefault="00D6644A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Palavras-chave: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Doenças Crônicas não Transmissíveis, Doenças Crônicas, Tratamento, SUS, Farmácia </w:t>
      </w:r>
      <w:commentRangeStart w:id="41"/>
      <w:r>
        <w:rPr>
          <w:rFonts w:ascii="Times New Roman" w:eastAsia="Times New Roman" w:hAnsi="Times New Roman" w:cs="Times New Roman"/>
          <w:sz w:val="24"/>
          <w:szCs w:val="24"/>
        </w:rPr>
        <w:t>Básica</w:t>
      </w:r>
      <w:commentRangeEnd w:id="41"/>
      <w:r w:rsidR="00295D89">
        <w:rPr>
          <w:rStyle w:val="Refdecomentrio"/>
        </w:rPr>
        <w:commentReference w:id="41"/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9" w14:textId="77777777" w:rsidR="00901E5C" w:rsidRDefault="00901E5C">
      <w:pPr>
        <w:shd w:val="clear" w:color="auto" w:fill="FFFFFF"/>
        <w:rPr>
          <w:rFonts w:ascii="Times New Roman" w:eastAsia="Times New Roman" w:hAnsi="Times New Roman" w:cs="Times New Roman"/>
          <w:b/>
        </w:rPr>
      </w:pPr>
    </w:p>
    <w:p w14:paraId="0000000A" w14:textId="77777777" w:rsidR="00901E5C" w:rsidRDefault="00901E5C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759F27DB" w14:textId="77777777" w:rsidR="00DF2D21" w:rsidRDefault="00DF2D21">
      <w:pPr>
        <w:rPr>
          <w:rFonts w:ascii="Times New Roman" w:hAnsi="Times New Roman"/>
          <w:b/>
          <w:bCs/>
          <w:sz w:val="24"/>
          <w:szCs w:val="28"/>
          <w:lang w:eastAsia="ar-SA"/>
        </w:rPr>
      </w:pPr>
      <w:r>
        <w:br w:type="page"/>
      </w:r>
    </w:p>
    <w:p w14:paraId="0000000C" w14:textId="0BE88AF7" w:rsidR="00901E5C" w:rsidRDefault="00D6644A" w:rsidP="00B032FB">
      <w:pPr>
        <w:pStyle w:val="Ttulo1"/>
      </w:pPr>
      <w:r>
        <w:lastRenderedPageBreak/>
        <w:t xml:space="preserve">INTRODUÇÃO </w:t>
      </w:r>
    </w:p>
    <w:p w14:paraId="0000000D" w14:textId="77777777" w:rsidR="00901E5C" w:rsidRDefault="00901E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2CD0677E" w14:textId="77777777" w:rsidR="00C1140A" w:rsidRDefault="00D66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ins w:id="42" w:author="Felipe Cruz" w:date="2024-05-10T18:08:00Z"/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</w:t>
      </w:r>
      <w:r w:rsidR="000961A3">
        <w:rPr>
          <w:rFonts w:ascii="Times New Roman" w:eastAsia="Times New Roman" w:hAnsi="Times New Roman" w:cs="Times New Roman"/>
          <w:sz w:val="24"/>
          <w:szCs w:val="24"/>
        </w:rPr>
        <w:t xml:space="preserve">Doenças Crônicas não Transmissíveis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(DCNT) se caracterizam por um conjunto de patologias de múltiplas causas e fatores de risco, longos períodos de latência e curso prolongado. </w:t>
      </w:r>
      <w:del w:id="43" w:author="Felipe Cruz" w:date="2024-05-10T18:08:00Z">
        <w:r w:rsidDel="00C1140A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>Além do mais, t</w:delText>
        </w:r>
      </w:del>
      <w:ins w:id="44" w:author="Felipe Cruz" w:date="2024-05-10T18:08:00Z">
        <w:r w:rsidR="00C1140A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T</w:t>
        </w:r>
      </w:ins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êm origem não infecciosa e podem resultar em incapacidades funcionais. </w:t>
      </w:r>
    </w:p>
    <w:p w14:paraId="0000000E" w14:textId="250286A1" w:rsidR="00901E5C" w:rsidRDefault="00ED16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D6644A">
        <w:rPr>
          <w:rFonts w:ascii="Times New Roman" w:eastAsia="Times New Roman" w:hAnsi="Times New Roman" w:cs="Times New Roman"/>
          <w:color w:val="000000"/>
          <w:sz w:val="24"/>
          <w:szCs w:val="24"/>
        </w:rPr>
        <w:t>s doenças infecciosas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no início do século </w:t>
      </w:r>
      <w:r w:rsidR="00254B8D">
        <w:rPr>
          <w:rFonts w:ascii="Times New Roman" w:eastAsia="Times New Roman" w:hAnsi="Times New Roman" w:cs="Times New Roman"/>
          <w:color w:val="000000"/>
          <w:sz w:val="24"/>
          <w:szCs w:val="24"/>
        </w:rPr>
        <w:t>XX, eram</w:t>
      </w:r>
      <w:r w:rsidR="00D664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principais causas de óbito na população mundial, </w:t>
      </w:r>
      <w:r w:rsidR="00DF2D21">
        <w:rPr>
          <w:rFonts w:ascii="Times New Roman" w:eastAsia="Times New Roman" w:hAnsi="Times New Roman" w:cs="Times New Roman"/>
          <w:color w:val="000000"/>
          <w:sz w:val="24"/>
          <w:szCs w:val="24"/>
        </w:rPr>
        <w:t>enquanto</w:t>
      </w:r>
      <w:r w:rsidR="00D6644A">
        <w:rPr>
          <w:rFonts w:ascii="Times New Roman" w:eastAsia="Times New Roman" w:hAnsi="Times New Roman" w:cs="Times New Roman"/>
          <w:color w:val="000000"/>
          <w:sz w:val="24"/>
          <w:szCs w:val="24"/>
        </w:rPr>
        <w:t>, atualmente, as DCNT se constituem como as principais causas de mortalidade</w:t>
      </w:r>
      <w:r w:rsidR="00254B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 queda no número de </w:t>
      </w:r>
      <w:r w:rsidR="00F50AEC">
        <w:rPr>
          <w:rFonts w:ascii="Times New Roman" w:eastAsia="Times New Roman" w:hAnsi="Times New Roman" w:cs="Times New Roman"/>
          <w:color w:val="000000"/>
          <w:sz w:val="24"/>
          <w:szCs w:val="24"/>
        </w:rPr>
        <w:t>mortes vinculad</w:t>
      </w:r>
      <w:r w:rsidR="008159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às doenças infecciosas é </w:t>
      </w:r>
      <w:r w:rsidR="00F50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54B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6644A">
        <w:rPr>
          <w:rFonts w:ascii="Times New Roman" w:eastAsia="Times New Roman" w:hAnsi="Times New Roman" w:cs="Times New Roman"/>
          <w:color w:val="000000"/>
          <w:sz w:val="24"/>
          <w:szCs w:val="24"/>
        </w:rPr>
        <w:t>resultado das melhores condições socioeconômicas e de saúde nas últimas décadas (</w:t>
      </w:r>
      <w:r w:rsidR="0081596E">
        <w:rPr>
          <w:rFonts w:ascii="Times New Roman" w:eastAsia="Times New Roman" w:hAnsi="Times New Roman" w:cs="Times New Roman"/>
          <w:color w:val="000000"/>
          <w:sz w:val="24"/>
          <w:szCs w:val="24"/>
        </w:rPr>
        <w:t>FIGUEIREDO; CECCON; FIGUEIREDO</w:t>
      </w:r>
      <w:r w:rsidR="00D664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2021). </w:t>
      </w:r>
    </w:p>
    <w:p w14:paraId="0000000F" w14:textId="12BF3CBF" w:rsidR="00901E5C" w:rsidRDefault="008159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Por sua vez, as DCNT, doenças cardiovasculares, respiratórias, crônicas, cânceres e diabetes, são responsáveis por cerca de 70% </w:t>
      </w:r>
      <w:r w:rsidR="007C04CC">
        <w:rPr>
          <w:rFonts w:ascii="Times New Roman" w:eastAsia="Times New Roman" w:hAnsi="Times New Roman" w:cs="Times New Roman"/>
          <w:color w:val="000000"/>
          <w:sz w:val="24"/>
          <w:szCs w:val="24"/>
        </w:rPr>
        <w:t>dos ób</w:t>
      </w:r>
      <w:r w:rsidR="00E83542">
        <w:rPr>
          <w:rFonts w:ascii="Times New Roman" w:eastAsia="Times New Roman" w:hAnsi="Times New Roman" w:cs="Times New Roman"/>
          <w:color w:val="000000"/>
          <w:sz w:val="24"/>
          <w:szCs w:val="24"/>
        </w:rPr>
        <w:t>itos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estimando-se 38 milhões de mortes anuais. </w:t>
      </w:r>
      <w:r w:rsidR="00E83542">
        <w:rPr>
          <w:rFonts w:ascii="Times New Roman" w:eastAsia="Times New Roman" w:hAnsi="Times New Roman" w:cs="Times New Roman"/>
          <w:color w:val="000000"/>
          <w:sz w:val="24"/>
          <w:szCs w:val="24"/>
        </w:rPr>
        <w:t>Desse número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16 milhões ocorrem prematuramente</w:t>
      </w:r>
      <w:r w:rsidR="00E835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em </w:t>
      </w:r>
      <w:r w:rsidR="00E93A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indivíduos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menores de 70 anos de idade</w:t>
      </w:r>
      <w:r w:rsidR="00E93A7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r w:rsidR="00E93A74">
        <w:rPr>
          <w:rFonts w:ascii="Times New Roman" w:eastAsia="Times New Roman" w:hAnsi="Times New Roman" w:cs="Times New Roman"/>
          <w:color w:val="000000"/>
          <w:sz w:val="24"/>
          <w:szCs w:val="24"/>
        </w:rPr>
        <w:t>aproximadamente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28 milhões, em países de baixa e média renda. </w:t>
      </w:r>
      <w:r w:rsidR="007E6290">
        <w:rPr>
          <w:rFonts w:ascii="Times New Roman" w:eastAsia="Times New Roman" w:hAnsi="Times New Roman" w:cs="Times New Roman"/>
          <w:color w:val="000000"/>
          <w:sz w:val="24"/>
          <w:szCs w:val="24"/>
        </w:rPr>
        <w:t>É</w:t>
      </w:r>
      <w:r w:rsidR="004C2B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importante ressaltar que existem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vidências </w:t>
      </w:r>
      <w:r w:rsidR="007E6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indicam</w:t>
      </w:r>
      <w:r w:rsidR="007E6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aumento </w:t>
      </w:r>
      <w:r w:rsidR="007E6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 número de </w:t>
      </w:r>
      <w:r w:rsidR="007E6290">
        <w:rPr>
          <w:rFonts w:ascii="Times New Roman" w:eastAsia="Times New Roman" w:hAnsi="Times New Roman" w:cs="Times New Roman"/>
          <w:sz w:val="24"/>
          <w:szCs w:val="24"/>
        </w:rPr>
        <w:t>Doenças Crônicas não Transmissíveis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 função do crescimento dos quatro principais fatores de risco (tabaco, inatividade física, uso</w:t>
      </w:r>
      <w:del w:id="45" w:author="Felipe Cruz" w:date="2024-05-10T18:09:00Z">
        <w:r w:rsidDel="00C1140A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 xml:space="preserve"> prejudicial</w:delText>
        </w:r>
      </w:del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álcool e dietas não saudáveis) (</w:t>
      </w:r>
      <w:r w:rsidR="00E93A74" w:rsidRPr="00E93A74">
        <w:rPr>
          <w:rFonts w:ascii="Times New Roman" w:eastAsia="Times New Roman" w:hAnsi="Times New Roman" w:cs="Times New Roman"/>
          <w:color w:val="000000"/>
          <w:sz w:val="24"/>
          <w:szCs w:val="24"/>
        </w:rPr>
        <w:t>MALTA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et al.</w:t>
      </w:r>
      <w:r w:rsidRPr="006D448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2018). </w:t>
      </w:r>
    </w:p>
    <w:p w14:paraId="00000010" w14:textId="1F09A109" w:rsidR="00901E5C" w:rsidRDefault="006E2F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Paula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white"/>
        </w:rPr>
        <w:t xml:space="preserve">et al. </w:t>
      </w:r>
      <w:r w:rsidRPr="006E2F6D">
        <w:rPr>
          <w:rFonts w:ascii="Times New Roman" w:eastAsia="Times New Roman" w:hAnsi="Times New Roman" w:cs="Times New Roman"/>
          <w:iCs/>
          <w:color w:val="000000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2022) afirmam que as DCNT representam 71% da mortalidade em todo o mundo, 77% destas ocorrem em países de baixa e média renda e atingem até um terço de pessoas com menos de 60 anos de idade. Assim, essas doenças geram custos diretos e indiretos para a sociedade, sistema de saúde e para os indivíduos acometidos devido à perda de produtividade, internações por complicações clínicas e comprometimento da qualidade de vida</w:t>
      </w:r>
      <w:r w:rsidR="00EE074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</w:t>
      </w:r>
    </w:p>
    <w:p w14:paraId="00000011" w14:textId="2795C6CC" w:rsidR="00901E5C" w:rsidRDefault="00EE07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Em consonância,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Pedraza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(2020) defende que as doenças cardiovasculares são responsáveis pela maioria das mortes por DCNT, seguidas por câncer, doenças respiratórias e diabetes </w:t>
      </w:r>
      <w:r w:rsidRPr="00EE074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highlight w:val="white"/>
        </w:rPr>
        <w:t>mellitus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 No Brasil, de modo semelhante a outros países, essas doenças também constituem um problema de saúde pública, pois representam 75% das causas de óbito.</w:t>
      </w:r>
    </w:p>
    <w:p w14:paraId="01A67006" w14:textId="77777777" w:rsidR="006179F2" w:rsidRDefault="00D66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A capacidade dos serviços de saúde de prover cuidados às pessoas com DCNT é amplamente variável de acordo com a região e a renda dos países. Apesar da existência de políticas nacionais, diretrizes e protocolos que incentivam a atenção integral </w:t>
      </w:r>
      <w:r w:rsidR="008B1A9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 essas doenças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 a falta de financiamento adequado impede que as políticas sejam plenamente executadas (</w:t>
      </w:r>
      <w:r w:rsidR="002123D3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PAULA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white"/>
        </w:rPr>
        <w:t>et al.</w:t>
      </w:r>
      <w:r w:rsidRPr="002123D3">
        <w:rPr>
          <w:rFonts w:ascii="Times New Roman" w:eastAsia="Times New Roman" w:hAnsi="Times New Roman" w:cs="Times New Roman"/>
          <w:iCs/>
          <w:color w:val="000000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2022).</w:t>
      </w:r>
    </w:p>
    <w:p w14:paraId="00000012" w14:textId="1B571356" w:rsidR="00901E5C" w:rsidRPr="006179F2" w:rsidRDefault="006179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79F2">
        <w:rPr>
          <w:rFonts w:ascii="Times New Roman" w:eastAsia="Times New Roman" w:hAnsi="Times New Roman" w:cs="Times New Roman"/>
          <w:color w:val="000000"/>
          <w:sz w:val="24"/>
          <w:szCs w:val="24"/>
          <w:rPrChange w:id="46" w:author="Felipe Cruz" w:date="2024-05-10T18:11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highlight w:val="white"/>
            </w:rPr>
          </w:rPrChange>
        </w:rPr>
        <w:t xml:space="preserve">De acordo com uma pesquisa realizada no Instituto de Pesquisa Econômica </w:t>
      </w:r>
      <w:commentRangeStart w:id="47"/>
      <w:commentRangeStart w:id="48"/>
      <w:r w:rsidRPr="006179F2">
        <w:rPr>
          <w:rFonts w:ascii="Times New Roman" w:eastAsia="Times New Roman" w:hAnsi="Times New Roman" w:cs="Times New Roman"/>
          <w:color w:val="000000"/>
          <w:sz w:val="24"/>
          <w:szCs w:val="24"/>
          <w:rPrChange w:id="49" w:author="Felipe Cruz" w:date="2024-05-10T18:11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highlight w:val="white"/>
            </w:rPr>
          </w:rPrChange>
        </w:rPr>
        <w:t>Aplicada</w:t>
      </w:r>
      <w:commentRangeEnd w:id="47"/>
      <w:r w:rsidRPr="006179F2">
        <w:rPr>
          <w:rStyle w:val="Refdecomentrio"/>
        </w:rPr>
        <w:commentReference w:id="47"/>
      </w:r>
      <w:commentRangeEnd w:id="48"/>
      <w:r w:rsidR="00BF64E0">
        <w:rPr>
          <w:rStyle w:val="Refdecomentrio"/>
        </w:rPr>
        <w:commentReference w:id="48"/>
      </w:r>
      <w:r w:rsidRPr="006179F2">
        <w:rPr>
          <w:rFonts w:ascii="Times New Roman" w:eastAsia="Times New Roman" w:hAnsi="Times New Roman" w:cs="Times New Roman"/>
          <w:color w:val="000000"/>
          <w:sz w:val="24"/>
          <w:szCs w:val="24"/>
          <w:rPrChange w:id="50" w:author="Felipe Cruz" w:date="2024-05-10T18:11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highlight w:val="white"/>
            </w:rPr>
          </w:rPrChange>
        </w:rPr>
        <w:t xml:space="preserve"> (IPEA), no Brasil, em 2019</w:t>
      </w:r>
      <w:r w:rsidRPr="006179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 gastos com saúde desembolsados pela população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variaram de </w:t>
      </w:r>
      <w:r w:rsidRPr="006179F2">
        <w:rPr>
          <w:rFonts w:ascii="Times New Roman" w:eastAsia="Times New Roman" w:hAnsi="Times New Roman" w:cs="Times New Roman"/>
          <w:color w:val="000000"/>
          <w:sz w:val="24"/>
          <w:szCs w:val="24"/>
        </w:rPr>
        <w:t>R$ 1.3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 para pessoas exclusivamente dependentes do SUS</w:t>
      </w:r>
      <w:r w:rsidR="00BF6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 não tivessem como custear o </w:t>
      </w:r>
      <w:r w:rsidR="00BF64E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cuidado com a saúde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até </w:t>
      </w:r>
      <w:r w:rsidRPr="006179F2">
        <w:rPr>
          <w:rFonts w:ascii="Times New Roman" w:eastAsia="Times New Roman" w:hAnsi="Times New Roman" w:cs="Times New Roman"/>
          <w:color w:val="000000"/>
          <w:sz w:val="24"/>
          <w:szCs w:val="24"/>
        </w:rPr>
        <w:t>R$ 6.620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as pessoas que </w:t>
      </w:r>
      <w:r w:rsidR="00BF6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precisaram desembolsar algum dinheiro para cuidar da saúde, mesmo tendo planos de saúde e utilizando o SUS </w:t>
      </w:r>
      <w:r w:rsidR="00BF64E0" w:rsidRPr="00BF64E0">
        <w:rPr>
          <w:rFonts w:ascii="Times New Roman" w:eastAsia="Times New Roman" w:hAnsi="Times New Roman" w:cs="Times New Roman"/>
          <w:color w:val="000000"/>
          <w:sz w:val="24"/>
          <w:szCs w:val="24"/>
        </w:rPr>
        <w:t>(BRASIL, 2022).</w:t>
      </w:r>
      <w:r w:rsidR="00BF6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4" w14:textId="66A780BE" w:rsidR="00901E5C" w:rsidRDefault="00E874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Becker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Heidemann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(2020) afirma que no Brasil, a Atenção Primária à Saúde (APS) tem como finalidade estruturar um modelo de atenção por meio das Redes de Atenção à Saúde (RAS)</w:t>
      </w:r>
      <w:r w:rsidR="0056312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utilizando a estratégia de promoção e prevenção da saúde a todos os pacientes atendidos nas Unidades Básicas de Saúde (UBS) visando </w:t>
      </w:r>
      <w:r w:rsidR="005631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dessa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maneira, trazer uma qualidade de vida para a população atendida em seu território de abrangência. </w:t>
      </w:r>
    </w:p>
    <w:p w14:paraId="00000015" w14:textId="1C52D07E" w:rsidR="00901E5C" w:rsidRDefault="00D66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 </w:t>
      </w:r>
      <w:r w:rsidR="00E8743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852557">
        <w:rPr>
          <w:rFonts w:ascii="Times New Roman" w:eastAsia="Times New Roman" w:hAnsi="Times New Roman" w:cs="Times New Roman"/>
          <w:color w:val="000000"/>
          <w:sz w:val="24"/>
          <w:szCs w:val="24"/>
        </w:rPr>
        <w:t>PS,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32E37">
        <w:rPr>
          <w:rFonts w:ascii="Times New Roman" w:eastAsia="Times New Roman" w:hAnsi="Times New Roman" w:cs="Times New Roman"/>
          <w:color w:val="000000"/>
          <w:sz w:val="24"/>
          <w:szCs w:val="24"/>
        </w:rPr>
        <w:t>a prevenção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 DCNT </w:t>
      </w:r>
      <w:r w:rsidR="00FF2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de seus fatores </w:t>
      </w:r>
      <w:r w:rsidR="002B553A">
        <w:rPr>
          <w:rFonts w:ascii="Times New Roman" w:eastAsia="Times New Roman" w:hAnsi="Times New Roman" w:cs="Times New Roman"/>
          <w:color w:val="000000"/>
          <w:sz w:val="24"/>
          <w:szCs w:val="24"/>
        </w:rPr>
        <w:t>de risco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52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são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importante</w:t>
      </w:r>
      <w:r w:rsidR="0085255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evitar o aumento dessas doenças e suas formas </w:t>
      </w:r>
      <w:r w:rsidR="00C84699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grav</w:t>
      </w:r>
      <w:r w:rsidR="00C84699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A67B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32E37">
        <w:rPr>
          <w:rFonts w:ascii="Times New Roman" w:eastAsia="Times New Roman" w:hAnsi="Times New Roman" w:cs="Times New Roman"/>
          <w:color w:val="000000"/>
          <w:sz w:val="24"/>
          <w:szCs w:val="24"/>
        </w:rPr>
        <w:t>não vinculando ap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enas </w:t>
      </w:r>
      <w:r w:rsidR="00832E37">
        <w:rPr>
          <w:rFonts w:ascii="Times New Roman" w:eastAsia="Times New Roman" w:hAnsi="Times New Roman" w:cs="Times New Roman"/>
          <w:color w:val="000000"/>
          <w:sz w:val="24"/>
          <w:szCs w:val="24"/>
        </w:rPr>
        <w:t>ao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F64E0">
        <w:rPr>
          <w:rFonts w:ascii="Times New Roman" w:eastAsia="Times New Roman" w:hAnsi="Times New Roman" w:cs="Times New Roman"/>
          <w:color w:val="000000"/>
          <w:sz w:val="24"/>
          <w:szCs w:val="24"/>
        </w:rPr>
        <w:t>indivíduo</w:t>
      </w:r>
      <w:r w:rsidR="00F70D42">
        <w:rPr>
          <w:rFonts w:ascii="Times New Roman" w:eastAsia="Times New Roman" w:hAnsi="Times New Roman" w:cs="Times New Roman"/>
          <w:color w:val="000000"/>
          <w:sz w:val="24"/>
          <w:szCs w:val="24"/>
        </w:rPr>
        <w:t>, mas sim na coletividade</w:t>
      </w:r>
      <w:r w:rsidR="00832E3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70D42">
        <w:rPr>
          <w:rFonts w:ascii="Times New Roman" w:eastAsia="Times New Roman" w:hAnsi="Times New Roman" w:cs="Times New Roman"/>
          <w:color w:val="000000"/>
          <w:sz w:val="24"/>
          <w:szCs w:val="24"/>
        </w:rPr>
        <w:t>levando em consideração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70D42">
        <w:rPr>
          <w:rFonts w:ascii="Times New Roman" w:eastAsia="Times New Roman" w:hAnsi="Times New Roman" w:cs="Times New Roman"/>
          <w:color w:val="000000"/>
          <w:sz w:val="24"/>
          <w:szCs w:val="24"/>
        </w:rPr>
        <w:t>os aspectos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sociais, econômicos e culturais de cada indivíduo (</w:t>
      </w:r>
      <w:r w:rsidR="00832E37">
        <w:rPr>
          <w:rFonts w:ascii="Times New Roman" w:eastAsia="Times New Roman" w:hAnsi="Times New Roman" w:cs="Times New Roman"/>
          <w:color w:val="000000"/>
          <w:sz w:val="24"/>
          <w:szCs w:val="24"/>
        </w:rPr>
        <w:t>SILOCCHI; JUNGES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2021).</w:t>
      </w:r>
    </w:p>
    <w:p w14:paraId="00000016" w14:textId="6BF0D936" w:rsidR="00901E5C" w:rsidRDefault="00AA65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Draeger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white"/>
        </w:rPr>
        <w:t xml:space="preserve">et al. </w:t>
      </w:r>
      <w:r w:rsidRPr="00AA654B">
        <w:rPr>
          <w:rFonts w:ascii="Times New Roman" w:eastAsia="Times New Roman" w:hAnsi="Times New Roman" w:cs="Times New Roman"/>
          <w:iCs/>
          <w:color w:val="000000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2022) </w:t>
      </w:r>
      <w:r w:rsidR="002B553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bserva</w:t>
      </w:r>
      <w:r w:rsidR="002B553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o aumento gradual das DCNT com várias mortes prematuras</w:t>
      </w:r>
      <w:r w:rsidR="003D7C31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, as quais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pode</w:t>
      </w:r>
      <w:r w:rsidR="003D7C31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riam ter sido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evitadas com ações e orientações de saúde na atenção básica, destaca</w:t>
      </w:r>
      <w:r w:rsidR="0035322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ndo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-se a importante atuação da equipe da atenção básica nessas ações, </w:t>
      </w:r>
      <w:r w:rsidR="0035322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sabendo que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essas estratégias podem sofrer alterações a depender do porte dos municípios, perfil epidemiológico, perfil da APS</w:t>
      </w:r>
      <w:r w:rsidR="0035322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 dentre outros.</w:t>
      </w:r>
    </w:p>
    <w:p w14:paraId="2C3EBF1E" w14:textId="77777777" w:rsidR="00DF2D21" w:rsidRPr="00DF2D21" w:rsidRDefault="00DF2D21" w:rsidP="00DF2D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rPrChange w:id="51" w:author="Felipe Cruz" w:date="2024-05-10T18:14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highlight w:val="white"/>
            </w:rPr>
          </w:rPrChange>
        </w:rPr>
      </w:pPr>
      <w:r w:rsidRPr="00DF2D21">
        <w:rPr>
          <w:rFonts w:ascii="Times New Roman" w:eastAsia="Times New Roman" w:hAnsi="Times New Roman" w:cs="Times New Roman"/>
          <w:color w:val="000000"/>
          <w:sz w:val="24"/>
          <w:szCs w:val="24"/>
          <w:rPrChange w:id="52" w:author="Felipe Cruz" w:date="2024-05-10T18:14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highlight w:val="white"/>
            </w:rPr>
          </w:rPrChange>
        </w:rPr>
        <w:t>Neste sentido, uma vez que é considerada uma prática que envolve todo o processo saúde/doença da população</w:t>
      </w:r>
      <w:r w:rsidRPr="00DF2D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DF2D21">
        <w:rPr>
          <w:rFonts w:ascii="Times New Roman" w:eastAsia="Times New Roman" w:hAnsi="Times New Roman" w:cs="Times New Roman"/>
          <w:color w:val="000000"/>
          <w:sz w:val="24"/>
          <w:szCs w:val="24"/>
          <w:rPrChange w:id="53" w:author="Felipe Cruz" w:date="2024-05-10T18:14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highlight w:val="white"/>
            </w:rPr>
          </w:rPrChange>
        </w:rPr>
        <w:t xml:space="preserve">os profissionais da atenção primária precisam </w:t>
      </w:r>
      <w:r w:rsidRPr="00DF2D21">
        <w:rPr>
          <w:rFonts w:ascii="Times New Roman" w:eastAsia="Times New Roman" w:hAnsi="Times New Roman" w:cs="Times New Roman"/>
          <w:color w:val="000000"/>
          <w:sz w:val="24"/>
          <w:szCs w:val="24"/>
        </w:rPr>
        <w:t>mostrar</w:t>
      </w:r>
      <w:r w:rsidRPr="00DF2D21">
        <w:rPr>
          <w:rFonts w:ascii="Times New Roman" w:eastAsia="Times New Roman" w:hAnsi="Times New Roman" w:cs="Times New Roman"/>
          <w:color w:val="000000"/>
          <w:sz w:val="24"/>
          <w:szCs w:val="24"/>
          <w:rPrChange w:id="54" w:author="Felipe Cruz" w:date="2024-05-10T18:14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highlight w:val="white"/>
            </w:rPr>
          </w:rPrChange>
        </w:rPr>
        <w:t xml:space="preserve"> que </w:t>
      </w:r>
      <w:r w:rsidRPr="00DF2D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DF2D21">
        <w:rPr>
          <w:rFonts w:ascii="Times New Roman" w:eastAsia="Times New Roman" w:hAnsi="Times New Roman" w:cs="Times New Roman"/>
          <w:color w:val="000000"/>
          <w:sz w:val="24"/>
          <w:szCs w:val="24"/>
          <w:rPrChange w:id="55" w:author="Felipe Cruz" w:date="2024-05-10T18:14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highlight w:val="white"/>
            </w:rPr>
          </w:rPrChange>
        </w:rPr>
        <w:t xml:space="preserve">estratégia </w:t>
      </w:r>
      <w:r w:rsidRPr="00DF2D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 promoção a saúde </w:t>
      </w:r>
      <w:r w:rsidRPr="00DF2D21">
        <w:rPr>
          <w:rFonts w:ascii="Times New Roman" w:eastAsia="Times New Roman" w:hAnsi="Times New Roman" w:cs="Times New Roman"/>
          <w:color w:val="000000"/>
          <w:sz w:val="24"/>
          <w:szCs w:val="24"/>
          <w:rPrChange w:id="56" w:author="Felipe Cruz" w:date="2024-05-10T18:14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highlight w:val="white"/>
            </w:rPr>
          </w:rPrChange>
        </w:rPr>
        <w:t xml:space="preserve">proporciona ao indivíduo cuidar da sua saúde e ter autonomia, </w:t>
      </w:r>
      <w:r w:rsidRPr="00DF2D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 intervenções efetivas que mostrem o </w:t>
      </w:r>
      <w:r w:rsidRPr="00DF2D21">
        <w:rPr>
          <w:rFonts w:ascii="Times New Roman" w:eastAsia="Times New Roman" w:hAnsi="Times New Roman" w:cs="Times New Roman"/>
          <w:color w:val="000000"/>
          <w:sz w:val="24"/>
          <w:szCs w:val="24"/>
          <w:rPrChange w:id="57" w:author="Felipe Cruz" w:date="2024-05-10T18:14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highlight w:val="white"/>
            </w:rPr>
          </w:rPrChange>
        </w:rPr>
        <w:t xml:space="preserve">custo/benefício </w:t>
      </w:r>
      <w:r w:rsidRPr="00DF2D21">
        <w:rPr>
          <w:rFonts w:ascii="Times New Roman" w:eastAsia="Times New Roman" w:hAnsi="Times New Roman" w:cs="Times New Roman"/>
          <w:color w:val="000000"/>
          <w:sz w:val="24"/>
          <w:szCs w:val="24"/>
        </w:rPr>
        <w:t>e causem</w:t>
      </w:r>
      <w:r w:rsidRPr="00DF2D21">
        <w:rPr>
          <w:rFonts w:ascii="Times New Roman" w:eastAsia="Times New Roman" w:hAnsi="Times New Roman" w:cs="Times New Roman"/>
          <w:color w:val="000000"/>
          <w:sz w:val="24"/>
          <w:szCs w:val="24"/>
          <w:rPrChange w:id="58" w:author="Felipe Cruz" w:date="2024-05-10T18:14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highlight w:val="white"/>
            </w:rPr>
          </w:rPrChange>
        </w:rPr>
        <w:t xml:space="preserve"> grande impacto para enfrentar tal problemática, (BECKER </w:t>
      </w:r>
      <w:r w:rsidRPr="00DF2D21">
        <w:rPr>
          <w:rFonts w:ascii="Times New Roman" w:eastAsia="Times New Roman" w:hAnsi="Times New Roman" w:cs="Times New Roman"/>
          <w:i/>
          <w:color w:val="000000"/>
          <w:sz w:val="24"/>
          <w:szCs w:val="24"/>
          <w:rPrChange w:id="59" w:author="Felipe Cruz" w:date="2024-05-10T18:14:00Z">
            <w:rPr>
              <w:rFonts w:ascii="Times New Roman" w:eastAsia="Times New Roman" w:hAnsi="Times New Roman" w:cs="Times New Roman"/>
              <w:i/>
              <w:color w:val="000000"/>
              <w:sz w:val="24"/>
              <w:szCs w:val="24"/>
              <w:highlight w:val="white"/>
            </w:rPr>
          </w:rPrChange>
        </w:rPr>
        <w:t>et al.,</w:t>
      </w:r>
      <w:r w:rsidRPr="00DF2D21">
        <w:rPr>
          <w:rFonts w:ascii="Times New Roman" w:eastAsia="Times New Roman" w:hAnsi="Times New Roman" w:cs="Times New Roman"/>
          <w:color w:val="000000"/>
          <w:sz w:val="24"/>
          <w:szCs w:val="24"/>
          <w:rPrChange w:id="60" w:author="Felipe Cruz" w:date="2024-05-10T18:14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highlight w:val="white"/>
            </w:rPr>
          </w:rPrChange>
        </w:rPr>
        <w:t xml:space="preserve"> 2018).</w:t>
      </w:r>
    </w:p>
    <w:p w14:paraId="00000018" w14:textId="186B602D" w:rsidR="00901E5C" w:rsidRDefault="00D66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Entretanto</w:t>
      </w:r>
      <w:r w:rsidR="0045173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os tipos de gastos mais expressivos no Brasil ocorrem nas atividades de atenção curativa</w:t>
      </w:r>
      <w:r w:rsidR="00BE421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, com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49,8%</w:t>
      </w:r>
      <w:r w:rsidR="00BE421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 seguida</w:t>
      </w:r>
      <w:r w:rsidR="00BE421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os gastos com medicamentos e artigos médicos </w:t>
      </w:r>
      <w:r w:rsidR="00BE421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20,5%</w:t>
      </w:r>
      <w:r w:rsidR="00BE421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e exames diagnósticos </w:t>
      </w:r>
      <w:r w:rsidR="00BE421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11,3%</w:t>
      </w:r>
      <w:r w:rsidR="00BE421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. As ações de prevenção, promoção, vigilância em saúde e reabilitação tem participação menor nos gastos. Os gastos da atenção curativa financiadas por regime público </w:t>
      </w:r>
      <w:r w:rsidR="00224DA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52,5%</w:t>
      </w:r>
      <w:r w:rsidR="00224DA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, seguidos pelos pacientes que tem plano de saúde privado </w:t>
      </w:r>
      <w:r w:rsidR="00224DA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36,9%</w:t>
      </w:r>
      <w:r w:rsidR="00224DA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)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o pagamento realizado direto do bolso do paciente </w:t>
      </w:r>
      <w:r w:rsidR="00224DA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10,7%</w:t>
      </w:r>
      <w:r w:rsidR="00224DA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. O pagamento realizado pelo paciente com os gastos com medicação e artigos médicos </w:t>
      </w:r>
      <w:r w:rsidR="00224DA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chegam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87,7</w:t>
      </w:r>
      <w:r w:rsidR="00C22CD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(BRASIL, 2022)</w:t>
      </w:r>
      <w:r w:rsidR="00C22CD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</w:t>
      </w:r>
    </w:p>
    <w:p w14:paraId="00000019" w14:textId="5FDD75F3" w:rsidR="00901E5C" w:rsidRDefault="00D66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commentRangeStart w:id="61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Nesse sentido, as evidências mais recentes de experiências bem-sucedidas de gestão do </w:t>
      </w:r>
      <w:sdt>
        <w:sdtPr>
          <w:tag w:val="goog_rdk_1"/>
          <w:id w:val="-1648508947"/>
          <w:showingPlcHdr/>
        </w:sdtPr>
        <w:sdtContent>
          <w:r w:rsidR="00346B45">
            <w:t xml:space="preserve">     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cuidado às pessoas com DCNT estão direcionadas para mudança des</w:t>
      </w:r>
      <w:r w:rsidR="00377C11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e modelo reativo, centrado na queixa/doença para um modelo proativo, multidisciplinar, centrado </w:t>
      </w:r>
      <w:r w:rsidR="00377C11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no paciente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e no seu contexto sociocultural (</w:t>
      </w:r>
      <w:r w:rsidR="00377C11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GHIYASVANDIAN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white"/>
        </w:rPr>
        <w:t>et al.,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202</w:t>
      </w:r>
      <w:r w:rsidR="00786E7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). </w:t>
      </w:r>
      <w:commentRangeEnd w:id="61"/>
      <w:r w:rsidR="00C1140A">
        <w:rPr>
          <w:rStyle w:val="Refdecomentrio"/>
        </w:rPr>
        <w:commentReference w:id="61"/>
      </w:r>
    </w:p>
    <w:p w14:paraId="65D4C4CC" w14:textId="6732DF43" w:rsidR="0039539A" w:rsidRDefault="005F36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Também por isso que a OMS recomenda que os gastos públicos sejam realizados de forma prioritária na atenção primária para que assim seja possível alcançar com maior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completude a cobertura universal da população. </w:t>
      </w:r>
      <w:r w:rsidR="0039539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Mesmo que o estado proporcione o cuidado com a saúde, e que o SUS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 suas estratégias busquem universalidade</w:t>
      </w:r>
      <w:r w:rsidR="0039539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para o atendimento da população, ainda assim há gastos com a saúde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39539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</w:t>
      </w:r>
      <w:r w:rsidR="0039539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impactar diretamente a dinâmica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orçamentária </w:t>
      </w:r>
      <w:r w:rsidR="0039539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familiar principalmente em famílias de baixa renda 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considerando a desigualdade de renda e desenvolvimento do local onde vivem</w:t>
      </w:r>
      <w:r w:rsidR="0039539A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. </w:t>
      </w:r>
    </w:p>
    <w:p w14:paraId="0000001A" w14:textId="34DEBBF5" w:rsidR="00901E5C" w:rsidRDefault="001163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2" w:name="_heading=h.gjdgxs" w:colFirst="0" w:colLast="0"/>
      <w:bookmarkEnd w:id="62"/>
      <w:commentRangeStart w:id="6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Assim</w:t>
      </w:r>
      <w:commentRangeEnd w:id="63"/>
      <w:r w:rsidR="00C1140A">
        <w:rPr>
          <w:rStyle w:val="Refdecomentrio"/>
        </w:rPr>
        <w:commentReference w:id="63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F36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considerando o grande impacto econômico que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DCNT causam </w:t>
      </w:r>
      <w:r w:rsidR="005F36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que há lacuna sobre quais são os gastos da população com a </w:t>
      </w:r>
      <w:r w:rsidR="00495C5D">
        <w:rPr>
          <w:rFonts w:ascii="Times New Roman" w:eastAsia="Times New Roman" w:hAnsi="Times New Roman" w:cs="Times New Roman"/>
          <w:color w:val="000000"/>
          <w:sz w:val="24"/>
          <w:szCs w:val="24"/>
        </w:rPr>
        <w:t>saúde, o</w:t>
      </w:r>
      <w:r w:rsidR="005F36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953B0">
        <w:rPr>
          <w:rFonts w:ascii="Times New Roman" w:eastAsia="Times New Roman" w:hAnsi="Times New Roman" w:cs="Times New Roman"/>
          <w:color w:val="000000"/>
          <w:sz w:val="24"/>
          <w:szCs w:val="24"/>
        </w:rPr>
        <w:t>estudo</w:t>
      </w:r>
      <w:r w:rsidR="00561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propõe</w:t>
      </w:r>
      <w:r w:rsidR="00561E9C">
        <w:rPr>
          <w:rFonts w:ascii="Times New Roman" w:eastAsia="Times New Roman" w:hAnsi="Times New Roman" w:cs="Times New Roman"/>
          <w:color w:val="000000"/>
          <w:sz w:val="24"/>
          <w:szCs w:val="24"/>
        </w:rPr>
        <w:t>-se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avaliar </w:t>
      </w:r>
      <w:r w:rsidR="003B5C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despesas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relacionados ao tratamento com doenças crônicas de pacientes atendidos nas UBS de Floriano-PI.</w:t>
      </w:r>
    </w:p>
    <w:p w14:paraId="07B172A0" w14:textId="717FE196" w:rsidR="009A29C4" w:rsidRDefault="00B032FB" w:rsidP="00B032FB">
      <w:pPr>
        <w:pStyle w:val="Ttulo1"/>
        <w:rPr>
          <w:highlight w:val="white"/>
        </w:rPr>
      </w:pPr>
      <w:r>
        <w:rPr>
          <w:highlight w:val="white"/>
        </w:rPr>
        <w:t>MÉTODOS</w:t>
      </w:r>
    </w:p>
    <w:p w14:paraId="0000001D" w14:textId="691E17F9" w:rsidR="00901E5C" w:rsidRDefault="00D66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 w:rsidR="007D2485">
        <w:rPr>
          <w:rFonts w:ascii="Times New Roman" w:eastAsia="Times New Roman" w:hAnsi="Times New Roman" w:cs="Times New Roman"/>
          <w:color w:val="000000"/>
          <w:sz w:val="24"/>
          <w:szCs w:val="24"/>
        </w:rPr>
        <w:t>Para o desenvolvimento desse trabalho 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oi realizado um </w:t>
      </w:r>
      <w:r w:rsidR="007D2485">
        <w:rPr>
          <w:rFonts w:ascii="Times New Roman" w:eastAsia="Times New Roman" w:hAnsi="Times New Roman" w:cs="Times New Roman"/>
          <w:color w:val="000000"/>
          <w:sz w:val="24"/>
          <w:szCs w:val="24"/>
        </w:rPr>
        <w:t>inquérito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domiciliar, um estudo transversal, quantitativo e exploratório na UBS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Jasmina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Bucar</w:t>
      </w:r>
      <w:proofErr w:type="spellEnd"/>
      <w:r w:rsidR="00FC18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localizada em Floriano-PI,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 per</w:t>
      </w:r>
      <w:r w:rsidR="00FC187D">
        <w:rPr>
          <w:rFonts w:ascii="Times New Roman" w:eastAsia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odo de </w:t>
      </w:r>
      <w:r w:rsidR="00FC187D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ulho a novembro de 2022. A população alvo fo</w:t>
      </w:r>
      <w:r w:rsidR="00FC187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96C41">
        <w:rPr>
          <w:rFonts w:ascii="Times New Roman" w:eastAsia="Times New Roman" w:hAnsi="Times New Roman" w:cs="Times New Roman"/>
          <w:color w:val="000000"/>
          <w:sz w:val="24"/>
          <w:szCs w:val="24"/>
        </w:rPr>
        <w:t>200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pacientes cadastrados na área de abrangência da UBS</w:t>
      </w:r>
      <w:r w:rsidR="00FC18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avaliada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48540C">
        <w:rPr>
          <w:rFonts w:ascii="Times New Roman" w:eastAsia="Times New Roman" w:hAnsi="Times New Roman" w:cs="Times New Roman"/>
          <w:color w:val="000000"/>
          <w:sz w:val="24"/>
          <w:szCs w:val="24"/>
        </w:rPr>
        <w:t>Vale frisar que 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esse estudo</w:t>
      </w:r>
      <w:r w:rsidR="004854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foram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utiliza</w:t>
      </w:r>
      <w:r w:rsidR="0048540C">
        <w:rPr>
          <w:rFonts w:ascii="Times New Roman" w:eastAsia="Times New Roman" w:hAnsi="Times New Roman" w:cs="Times New Roman"/>
          <w:color w:val="000000"/>
          <w:sz w:val="24"/>
          <w:szCs w:val="24"/>
        </w:rPr>
        <w:t>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dados de pacientes com diagnóstico de DCNT.</w:t>
      </w:r>
    </w:p>
    <w:p w14:paraId="7F2ED047" w14:textId="36E4AE26" w:rsidR="0048540C" w:rsidRDefault="00D66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      Em cada visita</w:t>
      </w:r>
      <w:r w:rsidR="0048540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os participantes eram abordados individualmente em seu </w:t>
      </w:r>
      <w:r w:rsidR="00B032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domicílio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e esclarecidos acerca do objetivo da pesquisa</w:t>
      </w:r>
      <w:r w:rsidR="0048540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 seguida</w:t>
      </w:r>
      <w:r w:rsidR="0048540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 eram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convidados a participar do estudo.  </w:t>
      </w:r>
    </w:p>
    <w:p w14:paraId="0000001E" w14:textId="47419D68" w:rsidR="00901E5C" w:rsidRDefault="00D6644A" w:rsidP="004854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Diante do aceite</w:t>
      </w:r>
      <w:r w:rsidR="0048540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foi entregue ao participante o Termo de Consentimento Livre e Esclarecido (TCLE) e o questionário </w:t>
      </w:r>
      <w:r w:rsidR="004671B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auto aplicado </w:t>
      </w:r>
      <w:r w:rsidR="0048540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a ser respondido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acerca do objeto de estudo.  </w:t>
      </w:r>
      <w:r w:rsidR="004671B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É importante ressaltar que 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 princípios éticos utilizados nes</w:t>
      </w:r>
      <w:r w:rsidR="004671B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 estudo atenderam as diretrizes da resolução 466/12</w:t>
      </w:r>
      <w:r w:rsidR="004671B6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criada pelo Conselho Nacional de Saúde. </w:t>
      </w:r>
      <w:r w:rsidR="003C7E3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Dessa forma, 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presente estudo foi submetido ao Comitê de Ética em Pesquisa da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Academia Cearense de Odontologia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e aprovado sob parecer nº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5.486.779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e CAAE nº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59902022.4.0000.5034.</w:t>
      </w:r>
    </w:p>
    <w:p w14:paraId="0000001F" w14:textId="352F089D" w:rsidR="00901E5C" w:rsidRDefault="00D66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Foram incluídos no estudo pacientes maiores de 18 anos, de ambos os sexos, com boa compreensão da língua portuguesa e com diagnóstico confirmado de </w:t>
      </w:r>
      <w:r w:rsidR="003C7E39">
        <w:rPr>
          <w:rFonts w:ascii="Times New Roman" w:eastAsia="Times New Roman" w:hAnsi="Times New Roman" w:cs="Times New Roman"/>
          <w:color w:val="000000"/>
          <w:sz w:val="24"/>
          <w:szCs w:val="24"/>
        </w:rPr>
        <w:t>doenças crônicas não transmissíveis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que são cadastrados na área de abrangência da UBS.</w:t>
      </w:r>
    </w:p>
    <w:p w14:paraId="00000020" w14:textId="5452BEDC" w:rsidR="00901E5C" w:rsidRDefault="00D6644A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Foram excluídos da pesquisa </w:t>
      </w:r>
      <w:r w:rsidR="003C7E39">
        <w:rPr>
          <w:rFonts w:ascii="Times New Roman" w:eastAsia="Times New Roman" w:hAnsi="Times New Roman" w:cs="Times New Roman"/>
          <w:sz w:val="24"/>
          <w:szCs w:val="24"/>
        </w:rPr>
        <w:t xml:space="preserve">quaisquer </w:t>
      </w:r>
      <w:r>
        <w:rPr>
          <w:rFonts w:ascii="Times New Roman" w:eastAsia="Times New Roman" w:hAnsi="Times New Roman" w:cs="Times New Roman"/>
          <w:sz w:val="24"/>
          <w:szCs w:val="24"/>
        </w:rPr>
        <w:t>pacientes que não estive</w:t>
      </w:r>
      <w:r w:rsidR="003C7E39">
        <w:rPr>
          <w:rFonts w:ascii="Times New Roman" w:eastAsia="Times New Roman" w:hAnsi="Times New Roman" w:cs="Times New Roman"/>
          <w:sz w:val="24"/>
          <w:szCs w:val="24"/>
        </w:rPr>
        <w:t>sse</w:t>
      </w:r>
      <w:r>
        <w:rPr>
          <w:rFonts w:ascii="Times New Roman" w:eastAsia="Times New Roman" w:hAnsi="Times New Roman" w:cs="Times New Roman"/>
          <w:sz w:val="24"/>
          <w:szCs w:val="24"/>
        </w:rPr>
        <w:t>m em condições cognitivas favoráveis para responder ao questionário de estudo ou que se recusa</w:t>
      </w:r>
      <w:r w:rsidR="003C7E39">
        <w:rPr>
          <w:rFonts w:ascii="Times New Roman" w:eastAsia="Times New Roman" w:hAnsi="Times New Roman" w:cs="Times New Roman"/>
          <w:sz w:val="24"/>
          <w:szCs w:val="24"/>
        </w:rPr>
        <w:t>vam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participar e preencher a ficha com seus dados socioeconômicos e demográficos. </w:t>
      </w:r>
    </w:p>
    <w:p w14:paraId="00000022" w14:textId="1E451363" w:rsidR="00901E5C" w:rsidRDefault="00D6644A" w:rsidP="00D96C41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6C41">
        <w:rPr>
          <w:rFonts w:ascii="Times New Roman" w:eastAsia="Times New Roman" w:hAnsi="Times New Roman" w:cs="Times New Roman"/>
          <w:sz w:val="24"/>
          <w:szCs w:val="24"/>
        </w:rPr>
        <w:tab/>
      </w:r>
      <w:r w:rsidR="0045602D">
        <w:rPr>
          <w:rFonts w:ascii="Times New Roman" w:eastAsia="Times New Roman" w:hAnsi="Times New Roman" w:cs="Times New Roman"/>
          <w:sz w:val="24"/>
          <w:szCs w:val="24"/>
        </w:rPr>
        <w:t>Para aqueles que resolveram participar, sua 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icha </w:t>
      </w:r>
      <w:r w:rsidR="0045602D">
        <w:rPr>
          <w:rFonts w:ascii="Times New Roman" w:eastAsia="Times New Roman" w:hAnsi="Times New Roman" w:cs="Times New Roman"/>
          <w:sz w:val="24"/>
          <w:szCs w:val="24"/>
        </w:rPr>
        <w:t>incluía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dados de identificação (iniciais de seu nome, sexo, idade, raça, estado civil, escolaridade, ocupação, naturalidade, procedência, comorbidades e medicações em uso) e questões socioeconômicas (tipo de ocupação, auxílio do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INSS, número de dependentes, renda mensal, renda familiar, moradia e meio de transporte).  </w:t>
      </w:r>
    </w:p>
    <w:p w14:paraId="00000023" w14:textId="537A8DE2" w:rsidR="00901E5C" w:rsidRDefault="0045602D">
      <w:pPr>
        <w:widowControl w:val="0"/>
        <w:spacing w:line="360" w:lineRule="auto"/>
        <w:ind w:firstLine="709"/>
        <w:rPr>
          <w:ins w:id="64" w:author="Felipe Cruz" w:date="2024-05-10T18:20:00Z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Foi solicitado ainda aos </w:t>
      </w:r>
      <w:r w:rsidR="00AB31CA">
        <w:rPr>
          <w:rFonts w:ascii="Times New Roman" w:eastAsia="Times New Roman" w:hAnsi="Times New Roman" w:cs="Times New Roman"/>
          <w:sz w:val="24"/>
          <w:szCs w:val="24"/>
        </w:rPr>
        <w:t xml:space="preserve">participantes que </w:t>
      </w:r>
      <w:r>
        <w:rPr>
          <w:rFonts w:ascii="Times New Roman" w:eastAsia="Times New Roman" w:hAnsi="Times New Roman" w:cs="Times New Roman"/>
          <w:sz w:val="24"/>
          <w:szCs w:val="24"/>
        </w:rPr>
        <w:t>responde</w:t>
      </w:r>
      <w:r w:rsidR="00AB31CA">
        <w:rPr>
          <w:rFonts w:ascii="Times New Roman" w:eastAsia="Times New Roman" w:hAnsi="Times New Roman" w:cs="Times New Roman"/>
          <w:sz w:val="24"/>
          <w:szCs w:val="24"/>
        </w:rPr>
        <w:t>sse</w:t>
      </w:r>
      <w:r>
        <w:rPr>
          <w:rFonts w:ascii="Times New Roman" w:eastAsia="Times New Roman" w:hAnsi="Times New Roman" w:cs="Times New Roman"/>
          <w:sz w:val="24"/>
          <w:szCs w:val="24"/>
        </w:rPr>
        <w:t>m um questionário detalhado para analisar os custos financeiros despendidos com medicações não disponíveis na farmácia básica e outros insumos necessários durante o tratamento</w:t>
      </w:r>
      <w:r w:rsidR="00AB31C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como as consultas, exames e terapias necessárias</w:t>
      </w:r>
      <w:r w:rsidR="0093125E">
        <w:rPr>
          <w:rFonts w:ascii="Times New Roman" w:eastAsia="Times New Roman" w:hAnsi="Times New Roman" w:cs="Times New Roman"/>
          <w:sz w:val="24"/>
          <w:szCs w:val="24"/>
        </w:rPr>
        <w:t xml:space="preserve"> realizados no último mês vigente</w:t>
      </w:r>
      <w:r w:rsidR="00AB31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D7AE88" w14:textId="77777777" w:rsidR="001C68E7" w:rsidRDefault="001C68E7">
      <w:pPr>
        <w:widowControl w:val="0"/>
        <w:spacing w:line="360" w:lineRule="auto"/>
        <w:ind w:firstLine="709"/>
        <w:rPr>
          <w:ins w:id="65" w:author="Felipe Cruz" w:date="2024-05-10T18:20:00Z"/>
          <w:rFonts w:ascii="Times New Roman" w:eastAsia="Times New Roman" w:hAnsi="Times New Roman" w:cs="Times New Roman"/>
          <w:sz w:val="24"/>
          <w:szCs w:val="24"/>
        </w:rPr>
      </w:pPr>
    </w:p>
    <w:p w14:paraId="4853CB7F" w14:textId="3C15F152" w:rsidR="001C68E7" w:rsidRDefault="001C68E7">
      <w:pPr>
        <w:widowControl w:val="0"/>
        <w:spacing w:line="360" w:lineRule="auto"/>
        <w:ind w:firstLine="709"/>
        <w:rPr>
          <w:ins w:id="66" w:author="Felipe Cruz" w:date="2024-05-10T18:21:00Z"/>
          <w:rFonts w:ascii="Times New Roman" w:eastAsia="Times New Roman" w:hAnsi="Times New Roman" w:cs="Times New Roman"/>
          <w:sz w:val="24"/>
          <w:szCs w:val="24"/>
        </w:rPr>
      </w:pPr>
      <w:ins w:id="67" w:author="Felipe Cruz" w:date="2024-05-10T18:20:00Z">
        <w:r>
          <w:rPr>
            <w:rFonts w:ascii="Times New Roman" w:eastAsia="Times New Roman" w:hAnsi="Times New Roman" w:cs="Times New Roman"/>
            <w:sz w:val="24"/>
            <w:szCs w:val="24"/>
          </w:rPr>
          <w:t>Análise estatística</w:t>
        </w:r>
      </w:ins>
    </w:p>
    <w:p w14:paraId="00000026" w14:textId="419F208B" w:rsidR="00901E5C" w:rsidRDefault="001C68E7" w:rsidP="0093125E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ins w:id="68" w:author="Felipe Cruz" w:date="2024-05-10T18:21:00Z">
        <w:r>
          <w:rPr>
            <w:rFonts w:ascii="Times New Roman" w:eastAsia="Times New Roman" w:hAnsi="Times New Roman" w:cs="Times New Roman"/>
            <w:sz w:val="24"/>
            <w:szCs w:val="24"/>
          </w:rPr>
          <w:t>As variáveis categóricas foram descritas através da distribuição de frequências e as variáveis contínuas, através de média, intervalo e desvio padrão</w:t>
        </w:r>
      </w:ins>
      <w:r w:rsidR="0093125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96055">
        <w:rPr>
          <w:rFonts w:ascii="Times New Roman" w:eastAsia="Times New Roman" w:hAnsi="Times New Roman" w:cs="Times New Roman"/>
          <w:sz w:val="24"/>
          <w:szCs w:val="24"/>
        </w:rPr>
        <w:t xml:space="preserve">A avaliação dos fatores vinculados aos gastos dos pacientes foi </w:t>
      </w:r>
      <w:r w:rsidR="00BB0CEA">
        <w:rPr>
          <w:rFonts w:ascii="Times New Roman" w:eastAsia="Times New Roman" w:hAnsi="Times New Roman" w:cs="Times New Roman"/>
          <w:sz w:val="24"/>
          <w:szCs w:val="24"/>
        </w:rPr>
        <w:t xml:space="preserve">realizada </w:t>
      </w:r>
      <w:r w:rsidR="00296055">
        <w:rPr>
          <w:rFonts w:ascii="Times New Roman" w:eastAsia="Times New Roman" w:hAnsi="Times New Roman" w:cs="Times New Roman"/>
          <w:sz w:val="24"/>
          <w:szCs w:val="24"/>
        </w:rPr>
        <w:t xml:space="preserve">utilizado o modelo de regressão linear </w:t>
      </w:r>
      <w:proofErr w:type="spellStart"/>
      <w:r w:rsidR="00296055">
        <w:rPr>
          <w:rFonts w:ascii="Times New Roman" w:eastAsia="Times New Roman" w:hAnsi="Times New Roman" w:cs="Times New Roman"/>
          <w:sz w:val="24"/>
          <w:szCs w:val="24"/>
        </w:rPr>
        <w:t>univariado</w:t>
      </w:r>
      <w:proofErr w:type="spellEnd"/>
      <w:r w:rsidR="00296055">
        <w:rPr>
          <w:rFonts w:ascii="Times New Roman" w:eastAsia="Times New Roman" w:hAnsi="Times New Roman" w:cs="Times New Roman"/>
          <w:sz w:val="24"/>
          <w:szCs w:val="24"/>
        </w:rPr>
        <w:t>,</w:t>
      </w:r>
      <w:r w:rsidR="00BB0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9" w:author="Felipe Cruz" w:date="2024-05-10T18:21:00Z">
        <w:r w:rsidR="00365A7D" w:rsidDel="001C68E7">
          <w:rPr>
            <w:rFonts w:ascii="Times New Roman" w:eastAsia="Times New Roman" w:hAnsi="Times New Roman" w:cs="Times New Roman"/>
            <w:sz w:val="24"/>
            <w:szCs w:val="24"/>
          </w:rPr>
          <w:delText>onde as variáveis categóricas foram descritas através da distribuição de frequências e as variáveis contínuas, através de média, intervalo e desvio padrão</w:delText>
        </w:r>
        <w:r w:rsidR="00D50527" w:rsidDel="001C68E7">
          <w:rPr>
            <w:rFonts w:ascii="Times New Roman" w:eastAsia="Times New Roman" w:hAnsi="Times New Roman" w:cs="Times New Roman"/>
            <w:sz w:val="24"/>
            <w:szCs w:val="24"/>
          </w:rPr>
          <w:delText xml:space="preserve">; </w:delText>
        </w:r>
      </w:del>
      <w:r w:rsidR="00296055">
        <w:rPr>
          <w:rFonts w:ascii="Times New Roman" w:eastAsia="Times New Roman" w:hAnsi="Times New Roman" w:cs="Times New Roman"/>
          <w:sz w:val="24"/>
          <w:szCs w:val="24"/>
        </w:rPr>
        <w:t>consider</w:t>
      </w:r>
      <w:r w:rsidR="00D50527">
        <w:rPr>
          <w:rFonts w:ascii="Times New Roman" w:eastAsia="Times New Roman" w:hAnsi="Times New Roman" w:cs="Times New Roman"/>
          <w:sz w:val="24"/>
          <w:szCs w:val="24"/>
        </w:rPr>
        <w:t>ou-se</w:t>
      </w:r>
      <w:r w:rsidR="00296055">
        <w:rPr>
          <w:rFonts w:ascii="Times New Roman" w:eastAsia="Times New Roman" w:hAnsi="Times New Roman" w:cs="Times New Roman"/>
          <w:sz w:val="24"/>
          <w:szCs w:val="24"/>
        </w:rPr>
        <w:t xml:space="preserve"> a variável dependente o gasto fora de cobertura com saúde e como var</w:t>
      </w:r>
      <w:r w:rsidR="00C172D7">
        <w:rPr>
          <w:rFonts w:ascii="Times New Roman" w:eastAsia="Times New Roman" w:hAnsi="Times New Roman" w:cs="Times New Roman"/>
          <w:sz w:val="24"/>
          <w:szCs w:val="24"/>
        </w:rPr>
        <w:t>i</w:t>
      </w:r>
      <w:r w:rsidR="00296055">
        <w:rPr>
          <w:rFonts w:ascii="Times New Roman" w:eastAsia="Times New Roman" w:hAnsi="Times New Roman" w:cs="Times New Roman"/>
          <w:sz w:val="24"/>
          <w:szCs w:val="24"/>
        </w:rPr>
        <w:t>ável independente os potenciais fatores associados ao gasto</w:t>
      </w:r>
      <w:r w:rsidR="00C172D7">
        <w:rPr>
          <w:rFonts w:ascii="Times New Roman" w:eastAsia="Times New Roman" w:hAnsi="Times New Roman" w:cs="Times New Roman"/>
          <w:sz w:val="24"/>
          <w:szCs w:val="24"/>
        </w:rPr>
        <w:t>,</w:t>
      </w:r>
      <w:r w:rsidR="00296055">
        <w:rPr>
          <w:rFonts w:ascii="Times New Roman" w:eastAsia="Times New Roman" w:hAnsi="Times New Roman" w:cs="Times New Roman"/>
          <w:sz w:val="24"/>
          <w:szCs w:val="24"/>
        </w:rPr>
        <w:t xml:space="preserve"> como idade, sexo, estado civil, escolaridade, presença de comorbidades (HAS, diabetes mellitus, neoplasia maligna, acidente vascular encefálico, doença cardiovascular, hanseníase). Foi considerado um nível de significância estatística de 0</w:t>
      </w:r>
      <w:r w:rsidR="00C172D7">
        <w:rPr>
          <w:rFonts w:ascii="Times New Roman" w:eastAsia="Times New Roman" w:hAnsi="Times New Roman" w:cs="Times New Roman"/>
          <w:sz w:val="24"/>
          <w:szCs w:val="24"/>
        </w:rPr>
        <w:t>,</w:t>
      </w:r>
      <w:r w:rsidR="00296055">
        <w:rPr>
          <w:rFonts w:ascii="Times New Roman" w:eastAsia="Times New Roman" w:hAnsi="Times New Roman" w:cs="Times New Roman"/>
          <w:sz w:val="24"/>
          <w:szCs w:val="24"/>
        </w:rPr>
        <w:t>05</w:t>
      </w:r>
      <w:r w:rsidR="00C172D7">
        <w:rPr>
          <w:rFonts w:ascii="Times New Roman" w:eastAsia="Times New Roman" w:hAnsi="Times New Roman" w:cs="Times New Roman"/>
          <w:sz w:val="24"/>
          <w:szCs w:val="24"/>
        </w:rPr>
        <w:t xml:space="preserve"> e p</w:t>
      </w:r>
      <w:r w:rsidR="00296055">
        <w:rPr>
          <w:rFonts w:ascii="Times New Roman" w:eastAsia="Times New Roman" w:hAnsi="Times New Roman" w:cs="Times New Roman"/>
          <w:sz w:val="24"/>
          <w:szCs w:val="24"/>
        </w:rPr>
        <w:t xml:space="preserve">ara análise dos dados, foi utilizado o programa </w:t>
      </w:r>
      <w:proofErr w:type="spellStart"/>
      <w:r w:rsidR="00296055">
        <w:rPr>
          <w:rFonts w:ascii="Times New Roman" w:eastAsia="Times New Roman" w:hAnsi="Times New Roman" w:cs="Times New Roman"/>
          <w:sz w:val="24"/>
          <w:szCs w:val="24"/>
        </w:rPr>
        <w:t>Stata</w:t>
      </w:r>
      <w:proofErr w:type="spellEnd"/>
      <w:r w:rsidR="00296055">
        <w:rPr>
          <w:rFonts w:ascii="Times New Roman" w:eastAsia="Times New Roman" w:hAnsi="Times New Roman" w:cs="Times New Roman"/>
          <w:sz w:val="24"/>
          <w:szCs w:val="24"/>
        </w:rPr>
        <w:t xml:space="preserve"> 18. Os dados da pesquisa foram organizados em tabelas descritiv</w:t>
      </w:r>
      <w:r w:rsidR="00C172D7">
        <w:rPr>
          <w:rFonts w:ascii="Times New Roman" w:eastAsia="Times New Roman" w:hAnsi="Times New Roman" w:cs="Times New Roman"/>
          <w:sz w:val="24"/>
          <w:szCs w:val="24"/>
        </w:rPr>
        <w:t>a</w:t>
      </w:r>
      <w:r w:rsidR="00296055">
        <w:rPr>
          <w:rFonts w:ascii="Times New Roman" w:eastAsia="Times New Roman" w:hAnsi="Times New Roman" w:cs="Times New Roman"/>
          <w:sz w:val="24"/>
          <w:szCs w:val="24"/>
        </w:rPr>
        <w:t>s para melhor visualização</w:t>
      </w:r>
      <w:r w:rsidR="00C172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60A6CA" w14:textId="77777777" w:rsidR="00B032FB" w:rsidRDefault="00B032F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28" w14:textId="19A808A7" w:rsidR="00901E5C" w:rsidRDefault="00346B45" w:rsidP="00B032FB">
      <w:pPr>
        <w:pStyle w:val="Ttulo1"/>
        <w:rPr>
          <w:highlight w:val="white"/>
        </w:rPr>
      </w:pPr>
      <w:r>
        <w:rPr>
          <w:highlight w:val="white"/>
        </w:rPr>
        <w:t xml:space="preserve">RESULTADOS </w:t>
      </w:r>
    </w:p>
    <w:p w14:paraId="00000029" w14:textId="77777777" w:rsidR="00901E5C" w:rsidRDefault="00901E5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7051B0A" w14:textId="2C2C2D08" w:rsidR="00B62876" w:rsidRDefault="00D6644A" w:rsidP="00747783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Segundo as características sociodemográficas, verifica-se maior prevalência de DCNT </w:t>
      </w:r>
      <w:r w:rsidR="00A17955">
        <w:rPr>
          <w:rFonts w:ascii="Times New Roman" w:eastAsia="Times New Roman" w:hAnsi="Times New Roman" w:cs="Times New Roman"/>
          <w:sz w:val="24"/>
          <w:szCs w:val="24"/>
          <w:highlight w:val="white"/>
        </w:rPr>
        <w:t>em indivíduos 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 sexo masculino</w:t>
      </w:r>
      <w:ins w:id="70" w:author="Felipe Cruz" w:date="2024-05-10T18:22:00Z">
        <w:r w:rsidR="001C68E7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(</w:t>
        </w:r>
      </w:ins>
      <w:r w:rsidR="00A17955">
        <w:rPr>
          <w:rFonts w:ascii="Times New Roman" w:eastAsia="Times New Roman" w:hAnsi="Times New Roman" w:cs="Times New Roman"/>
          <w:sz w:val="24"/>
          <w:szCs w:val="24"/>
          <w:highlight w:val="white"/>
        </w:rPr>
        <w:t>66,5%, n=</w:t>
      </w:r>
      <w:ins w:id="71" w:author="Felipe Cruz" w:date="2024-05-10T18:22:00Z">
        <w:r w:rsidR="001C68E7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133)</w:t>
        </w:r>
      </w:ins>
      <w:del w:id="72" w:author="Felipe Cruz" w:date="2024-05-10T18:22:00Z">
        <w:r w:rsidR="00DF40BC" w:rsidDel="001C68E7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delText xml:space="preserve">, com uma frequência de </w:delText>
        </w:r>
        <w:r w:rsidDel="001C68E7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delText xml:space="preserve">133 </w:delText>
        </w:r>
        <w:r w:rsidR="00DF40BC" w:rsidDel="001C68E7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delText>unidades que</w:delText>
        </w:r>
      </w:del>
      <w:r w:rsidR="00A17955">
        <w:rPr>
          <w:rFonts w:ascii="Times New Roman" w:eastAsia="Times New Roman" w:hAnsi="Times New Roman" w:cs="Times New Roman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casados </w:t>
      </w:r>
      <w:r w:rsidR="00A17955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59%,</w:t>
      </w:r>
      <w:r w:rsidR="00A17955">
        <w:rPr>
          <w:rFonts w:ascii="Times New Roman" w:eastAsia="Times New Roman" w:hAnsi="Times New Roman" w:cs="Times New Roman"/>
          <w:sz w:val="24"/>
          <w:szCs w:val="24"/>
          <w:highlight w:val="white"/>
        </w:rPr>
        <w:t>n=118), 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 cor parda</w:t>
      </w:r>
      <w:r w:rsidR="00EB22C5">
        <w:rPr>
          <w:rFonts w:ascii="Times New Roman" w:eastAsia="Times New Roman" w:hAnsi="Times New Roman" w:cs="Times New Roman"/>
          <w:sz w:val="24"/>
          <w:szCs w:val="24"/>
          <w:highlight w:val="white"/>
        </w:rPr>
        <w:t>/</w:t>
      </w:r>
      <w:r w:rsidR="00525447">
        <w:rPr>
          <w:rFonts w:ascii="Times New Roman" w:eastAsia="Times New Roman" w:hAnsi="Times New Roman" w:cs="Times New Roman"/>
          <w:sz w:val="24"/>
          <w:szCs w:val="24"/>
          <w:highlight w:val="white"/>
        </w:rPr>
        <w:t>negra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EB22C5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84</w:t>
      </w:r>
      <w:r w:rsidR="00A17955">
        <w:rPr>
          <w:rFonts w:ascii="Times New Roman" w:eastAsia="Times New Roman" w:hAnsi="Times New Roman" w:cs="Times New Roman"/>
          <w:sz w:val="24"/>
          <w:szCs w:val="24"/>
          <w:highlight w:val="white"/>
        </w:rPr>
        <w:t>, n=168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%</w:t>
      </w:r>
      <w:r w:rsidR="00EB22C5">
        <w:rPr>
          <w:rFonts w:ascii="Times New Roman" w:eastAsia="Times New Roman" w:hAnsi="Times New Roman" w:cs="Times New Roman"/>
          <w:sz w:val="24"/>
          <w:szCs w:val="24"/>
          <w:highlight w:val="white"/>
        </w:rPr>
        <w:t>)</w:t>
      </w:r>
      <w:r w:rsidR="00A17955">
        <w:rPr>
          <w:rFonts w:ascii="Times New Roman" w:eastAsia="Times New Roman" w:hAnsi="Times New Roman" w:cs="Times New Roman"/>
          <w:sz w:val="24"/>
          <w:szCs w:val="24"/>
          <w:highlight w:val="white"/>
        </w:rPr>
        <w:t>, que tinham apenas ensino fundamental completo (53,0, n=106), aposentados (48,5%, n=97), com renda individual até 1 salário mínimo (64,0%, n=128) e familiar de até 2 salários mínimos (42,5%, n=85), que não recebem auxílio de renda (57,5%, n=85), residem em moradia própria (89,5%, n=179) e não tem carro próprio (83,5%, n=</w:t>
      </w:r>
      <w:r w:rsidR="00747783">
        <w:rPr>
          <w:rFonts w:ascii="Times New Roman" w:eastAsia="Times New Roman" w:hAnsi="Times New Roman" w:cs="Times New Roman"/>
          <w:sz w:val="24"/>
          <w:szCs w:val="24"/>
          <w:highlight w:val="white"/>
        </w:rPr>
        <w:t>167),</w:t>
      </w:r>
      <w:r w:rsidR="007477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</w:t>
      </w:r>
      <w:r w:rsidR="009A7E35">
        <w:rPr>
          <w:rFonts w:ascii="Times New Roman" w:eastAsia="Times New Roman" w:hAnsi="Times New Roman" w:cs="Times New Roman"/>
          <w:sz w:val="24"/>
          <w:szCs w:val="24"/>
        </w:rPr>
        <w:t>nforme expõe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Tabela 1. </w:t>
      </w:r>
    </w:p>
    <w:p w14:paraId="5C47A7CD" w14:textId="3DA002E2" w:rsidR="0029182B" w:rsidRPr="00984CDF" w:rsidRDefault="0029182B" w:rsidP="00B032FB">
      <w:pPr>
        <w:pStyle w:val="Ttulo2"/>
      </w:pPr>
      <w:r w:rsidRPr="00984CDF">
        <w:rPr>
          <w:b/>
        </w:rPr>
        <w:t xml:space="preserve">Tabela </w:t>
      </w:r>
      <w:r>
        <w:rPr>
          <w:b/>
        </w:rPr>
        <w:t>1</w:t>
      </w:r>
      <w:r w:rsidRPr="00984CDF">
        <w:rPr>
          <w:b/>
        </w:rPr>
        <w:t xml:space="preserve">. </w:t>
      </w:r>
      <w:r w:rsidR="00B74B24" w:rsidRPr="00B74B24">
        <w:t xml:space="preserve">Dados sociodemográficos de pacientes com </w:t>
      </w:r>
      <w:r w:rsidRPr="00B74B24">
        <w:t>diagnóstico de DCNT atendidos pelas Unidades Básicas de Saúde do município de Floriano- PI.</w:t>
      </w:r>
      <w:r w:rsidRPr="00984CDF">
        <w:t xml:space="preserve">  </w:t>
      </w:r>
    </w:p>
    <w:tbl>
      <w:tblPr>
        <w:tblStyle w:val="TabeladeGrade1Clara"/>
        <w:tblW w:w="88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3196"/>
        <w:gridCol w:w="2282"/>
      </w:tblGrid>
      <w:tr w:rsidR="0029182B" w14:paraId="002FF0A8" w14:textId="77777777" w:rsidTr="005C6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shd w:val="clear" w:color="auto" w:fill="AEAAAA" w:themeFill="background2" w:themeFillShade="BF"/>
          </w:tcPr>
          <w:p w14:paraId="43FD4FF8" w14:textId="77777777" w:rsidR="0029182B" w:rsidRDefault="0029182B" w:rsidP="00A60D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Variável </w:t>
            </w:r>
          </w:p>
        </w:tc>
        <w:tc>
          <w:tcPr>
            <w:tcW w:w="3196" w:type="dxa"/>
            <w:shd w:val="clear" w:color="auto" w:fill="AEAAAA" w:themeFill="background2" w:themeFillShade="BF"/>
          </w:tcPr>
          <w:p w14:paraId="67F1B788" w14:textId="31F756C3" w:rsidR="0029182B" w:rsidRDefault="0029182B" w:rsidP="00A60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</w:t>
            </w:r>
          </w:p>
        </w:tc>
        <w:tc>
          <w:tcPr>
            <w:tcW w:w="2282" w:type="dxa"/>
            <w:shd w:val="clear" w:color="auto" w:fill="AEAAAA" w:themeFill="background2" w:themeFillShade="BF"/>
          </w:tcPr>
          <w:p w14:paraId="3F1ABF76" w14:textId="1FFB1C0D" w:rsidR="0029182B" w:rsidRDefault="0029182B" w:rsidP="00A60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</w:t>
            </w:r>
            <w:r w:rsidR="00C9320C">
              <w:rPr>
                <w:rFonts w:ascii="Times New Roman" w:hAnsi="Times New Roman" w:cs="Times New Roman"/>
                <w:sz w:val="24"/>
                <w:szCs w:val="24"/>
              </w:rPr>
              <w:t>centagem (%)</w:t>
            </w:r>
          </w:p>
        </w:tc>
      </w:tr>
      <w:tr w:rsidR="0029182B" w14:paraId="1008FDFE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4A3007E4" w14:textId="65477CFE" w:rsidR="00C9320C" w:rsidRPr="00106743" w:rsidRDefault="00C9320C" w:rsidP="00D664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Gênero</w:t>
            </w:r>
          </w:p>
        </w:tc>
        <w:tc>
          <w:tcPr>
            <w:tcW w:w="3196" w:type="dxa"/>
          </w:tcPr>
          <w:p w14:paraId="2FAB8BC6" w14:textId="2141004A" w:rsidR="0029182B" w:rsidRDefault="0029182B" w:rsidP="00A60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2" w:type="dxa"/>
          </w:tcPr>
          <w:p w14:paraId="631DF9E7" w14:textId="2B597096" w:rsidR="0029182B" w:rsidRDefault="0029182B" w:rsidP="00A60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44A" w14:paraId="3713734C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BB46900" w14:textId="42E36122" w:rsidR="00D6644A" w:rsidRPr="00197DDC" w:rsidRDefault="00197DDC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7DD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Feminino</w:t>
            </w:r>
          </w:p>
        </w:tc>
        <w:tc>
          <w:tcPr>
            <w:tcW w:w="3196" w:type="dxa"/>
          </w:tcPr>
          <w:p w14:paraId="532D158B" w14:textId="13A45E85" w:rsidR="00D6644A" w:rsidRDefault="00197DDC" w:rsidP="00A60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2282" w:type="dxa"/>
          </w:tcPr>
          <w:p w14:paraId="03A048BF" w14:textId="4479FC35" w:rsidR="00D6644A" w:rsidRDefault="00197DDC" w:rsidP="00A60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33,5</w:t>
            </w:r>
          </w:p>
        </w:tc>
      </w:tr>
      <w:tr w:rsidR="00197DDC" w14:paraId="3BF9718F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E05967C" w14:textId="3050EB23" w:rsidR="00197DDC" w:rsidRPr="00197DDC" w:rsidRDefault="00197DDC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7DD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Masculino</w:t>
            </w:r>
          </w:p>
        </w:tc>
        <w:tc>
          <w:tcPr>
            <w:tcW w:w="3196" w:type="dxa"/>
          </w:tcPr>
          <w:p w14:paraId="376B138D" w14:textId="5179C882" w:rsidR="00197DDC" w:rsidRDefault="00197DDC" w:rsidP="00A60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2282" w:type="dxa"/>
          </w:tcPr>
          <w:p w14:paraId="21D9CF7B" w14:textId="16D901F6" w:rsidR="00197DDC" w:rsidRDefault="00197DDC" w:rsidP="00A60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66,5</w:t>
            </w:r>
          </w:p>
        </w:tc>
      </w:tr>
      <w:tr w:rsidR="00197DDC" w14:paraId="49E52D05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6B86468D" w14:textId="76F53893" w:rsidR="00197DDC" w:rsidRDefault="00197DDC" w:rsidP="00A60D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 Civil</w:t>
            </w:r>
          </w:p>
        </w:tc>
        <w:tc>
          <w:tcPr>
            <w:tcW w:w="3196" w:type="dxa"/>
          </w:tcPr>
          <w:p w14:paraId="194D73A1" w14:textId="77777777" w:rsidR="00197DDC" w:rsidRDefault="00197DDC" w:rsidP="00A60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2" w:type="dxa"/>
          </w:tcPr>
          <w:p w14:paraId="4B59AA40" w14:textId="77777777" w:rsidR="00197DDC" w:rsidRDefault="00197DDC" w:rsidP="00A60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182B" w14:paraId="6CA125F2" w14:textId="77777777" w:rsidTr="005C602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4404C267" w14:textId="0232D95D" w:rsidR="00EF33B1" w:rsidRPr="00197DDC" w:rsidRDefault="00197DDC" w:rsidP="00197DD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7DD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Casado</w:t>
            </w:r>
          </w:p>
        </w:tc>
        <w:tc>
          <w:tcPr>
            <w:tcW w:w="3196" w:type="dxa"/>
          </w:tcPr>
          <w:p w14:paraId="05A2CE0D" w14:textId="532283AE" w:rsidR="0029182B" w:rsidRDefault="00197DDC" w:rsidP="00A60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2282" w:type="dxa"/>
          </w:tcPr>
          <w:p w14:paraId="51C77A06" w14:textId="63718785" w:rsidR="0029182B" w:rsidRDefault="00197DDC" w:rsidP="00A60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59,0</w:t>
            </w:r>
          </w:p>
        </w:tc>
      </w:tr>
      <w:tr w:rsidR="00197DDC" w14:paraId="2953E464" w14:textId="77777777" w:rsidTr="005C602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2E4A621" w14:textId="3DFAD35F" w:rsidR="00197DDC" w:rsidRPr="00197DDC" w:rsidRDefault="00197DDC" w:rsidP="00197DD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7DD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Solteiro</w:t>
            </w:r>
          </w:p>
        </w:tc>
        <w:tc>
          <w:tcPr>
            <w:tcW w:w="3196" w:type="dxa"/>
          </w:tcPr>
          <w:p w14:paraId="48C621EB" w14:textId="7505CE55" w:rsidR="00197DDC" w:rsidRDefault="00197DDC" w:rsidP="00A60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282" w:type="dxa"/>
          </w:tcPr>
          <w:p w14:paraId="74101DCB" w14:textId="242CB13C" w:rsidR="00197DDC" w:rsidRDefault="00197DDC" w:rsidP="00A60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22,0</w:t>
            </w:r>
          </w:p>
        </w:tc>
      </w:tr>
      <w:tr w:rsidR="00197DDC" w14:paraId="530BC1F1" w14:textId="77777777" w:rsidTr="005C602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126D9CAF" w14:textId="7D58FB42" w:rsidR="00197DDC" w:rsidRPr="00197DDC" w:rsidRDefault="00197DDC" w:rsidP="00197DD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7DD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Viúvo</w:t>
            </w:r>
          </w:p>
        </w:tc>
        <w:tc>
          <w:tcPr>
            <w:tcW w:w="3196" w:type="dxa"/>
          </w:tcPr>
          <w:p w14:paraId="12209C93" w14:textId="21F972F6" w:rsidR="00197DDC" w:rsidRDefault="00197DDC" w:rsidP="00A60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282" w:type="dxa"/>
          </w:tcPr>
          <w:p w14:paraId="08237352" w14:textId="18D6C31D" w:rsidR="00197DDC" w:rsidRDefault="00197DDC" w:rsidP="00A60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19,0</w:t>
            </w:r>
          </w:p>
        </w:tc>
      </w:tr>
      <w:tr w:rsidR="00197DDC" w14:paraId="65ECD1C6" w14:textId="77777777" w:rsidTr="005C602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051C1A63" w14:textId="5E3F424A" w:rsidR="00197DDC" w:rsidRDefault="00197DDC" w:rsidP="00197D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Etnia</w:t>
            </w:r>
          </w:p>
        </w:tc>
        <w:tc>
          <w:tcPr>
            <w:tcW w:w="3196" w:type="dxa"/>
          </w:tcPr>
          <w:p w14:paraId="222D07A8" w14:textId="77777777" w:rsidR="00197DDC" w:rsidRDefault="00197DDC" w:rsidP="00A60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2" w:type="dxa"/>
          </w:tcPr>
          <w:p w14:paraId="348B7AA5" w14:textId="77777777" w:rsidR="00197DDC" w:rsidRDefault="00197DDC" w:rsidP="00A60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DDC" w14:paraId="1A6EBF76" w14:textId="77777777" w:rsidTr="005C602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49387DDC" w14:textId="2F84F135" w:rsidR="00197DDC" w:rsidRPr="00197DDC" w:rsidRDefault="00197DDC" w:rsidP="00197DD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7DD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Pardo/Negro</w:t>
            </w:r>
          </w:p>
        </w:tc>
        <w:tc>
          <w:tcPr>
            <w:tcW w:w="3196" w:type="dxa"/>
          </w:tcPr>
          <w:p w14:paraId="17412E1A" w14:textId="1E4CED7C" w:rsidR="00197DDC" w:rsidRDefault="00197DDC" w:rsidP="00A60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2282" w:type="dxa"/>
          </w:tcPr>
          <w:p w14:paraId="3A92525E" w14:textId="3D5F2B91" w:rsidR="00197DDC" w:rsidRDefault="00197DDC" w:rsidP="00A60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84,0</w:t>
            </w:r>
          </w:p>
        </w:tc>
      </w:tr>
      <w:tr w:rsidR="00197DDC" w14:paraId="1B8C5B43" w14:textId="77777777" w:rsidTr="005C602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25B3C725" w14:textId="22C8DB17" w:rsidR="00197DDC" w:rsidRPr="00197DDC" w:rsidRDefault="00197DDC" w:rsidP="00197DD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7DD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Branco</w:t>
            </w:r>
          </w:p>
        </w:tc>
        <w:tc>
          <w:tcPr>
            <w:tcW w:w="3196" w:type="dxa"/>
          </w:tcPr>
          <w:p w14:paraId="7CEB8F89" w14:textId="2239A871" w:rsidR="00197DDC" w:rsidRDefault="00197DDC" w:rsidP="00A60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282" w:type="dxa"/>
          </w:tcPr>
          <w:p w14:paraId="73EE6457" w14:textId="621675B6" w:rsidR="00197DDC" w:rsidRDefault="00197DDC" w:rsidP="00A60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16,0</w:t>
            </w:r>
          </w:p>
        </w:tc>
      </w:tr>
      <w:tr w:rsidR="0029182B" w:rsidRPr="002E0349" w14:paraId="3C56AFCE" w14:textId="77777777" w:rsidTr="005C602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D39B916" w14:textId="56C2DC99" w:rsidR="0029182B" w:rsidRPr="00106743" w:rsidRDefault="00197DDC" w:rsidP="00A60D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Escolaridade</w:t>
            </w:r>
            <w:r w:rsidR="0029182B" w:rsidRPr="001067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6" w:type="dxa"/>
          </w:tcPr>
          <w:p w14:paraId="2A7E6AB8" w14:textId="04ABFA24" w:rsidR="0029182B" w:rsidRPr="002E0349" w:rsidRDefault="0029182B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2" w:type="dxa"/>
          </w:tcPr>
          <w:p w14:paraId="4ED0D3B5" w14:textId="5091CE81" w:rsidR="0029182B" w:rsidRPr="002E0349" w:rsidRDefault="0029182B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182B" w14:paraId="1E355AB3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64A33EA3" w14:textId="02C46034" w:rsidR="0029182B" w:rsidRPr="00197DDC" w:rsidRDefault="00197DDC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gramStart"/>
            <w:r w:rsidRPr="00197DD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Analfabeto</w:t>
            </w:r>
            <w:proofErr w:type="gramEnd"/>
          </w:p>
        </w:tc>
        <w:tc>
          <w:tcPr>
            <w:tcW w:w="3196" w:type="dxa"/>
          </w:tcPr>
          <w:p w14:paraId="65A6D405" w14:textId="5D8678B0" w:rsidR="0029182B" w:rsidRDefault="00197DDC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282" w:type="dxa"/>
          </w:tcPr>
          <w:p w14:paraId="4C20B7BB" w14:textId="06014D5C" w:rsidR="0029182B" w:rsidRDefault="00197DDC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</w:t>
            </w:r>
          </w:p>
        </w:tc>
      </w:tr>
      <w:tr w:rsidR="0029182B" w14:paraId="06883CFB" w14:textId="77777777" w:rsidTr="005C602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FE54FBA" w14:textId="1878509B" w:rsidR="0029182B" w:rsidRPr="00197DDC" w:rsidRDefault="00197DDC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7DD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Ensino Fundamental</w:t>
            </w:r>
          </w:p>
        </w:tc>
        <w:tc>
          <w:tcPr>
            <w:tcW w:w="3196" w:type="dxa"/>
          </w:tcPr>
          <w:p w14:paraId="1B309672" w14:textId="539519FA" w:rsidR="0029182B" w:rsidRDefault="00197DDC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2282" w:type="dxa"/>
          </w:tcPr>
          <w:p w14:paraId="32086144" w14:textId="43D52C82" w:rsidR="0029182B" w:rsidRDefault="00197DDC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53,0</w:t>
            </w:r>
          </w:p>
        </w:tc>
      </w:tr>
      <w:tr w:rsidR="0029182B" w14:paraId="62A90539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33982367" w14:textId="69395B38" w:rsidR="0029182B" w:rsidRPr="00197DDC" w:rsidRDefault="00197DDC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7DD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Ensino Médio</w:t>
            </w:r>
          </w:p>
        </w:tc>
        <w:tc>
          <w:tcPr>
            <w:tcW w:w="3196" w:type="dxa"/>
          </w:tcPr>
          <w:p w14:paraId="6E93056D" w14:textId="4D8F2AD4" w:rsidR="0029182B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82" w:type="dxa"/>
          </w:tcPr>
          <w:p w14:paraId="19440CBA" w14:textId="17A4474F" w:rsidR="0029182B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</w:t>
            </w:r>
          </w:p>
        </w:tc>
      </w:tr>
      <w:tr w:rsidR="0029182B" w14:paraId="55E650B7" w14:textId="77777777" w:rsidTr="005C602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093A4AC1" w14:textId="41A0CAD3" w:rsidR="0029182B" w:rsidRPr="00197DDC" w:rsidRDefault="00197DDC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7DD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Ensino Superior</w:t>
            </w:r>
            <w:r w:rsidR="0029182B" w:rsidRPr="00197DD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3196" w:type="dxa"/>
          </w:tcPr>
          <w:p w14:paraId="1C5288EF" w14:textId="6B33763F" w:rsidR="0029182B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82" w:type="dxa"/>
          </w:tcPr>
          <w:p w14:paraId="255C02DB" w14:textId="068DF574" w:rsidR="0029182B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</w:t>
            </w:r>
          </w:p>
        </w:tc>
      </w:tr>
      <w:tr w:rsidR="0029182B" w14:paraId="3E93CF00" w14:textId="77777777" w:rsidTr="005C602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FB36F6B" w14:textId="5DF5D577" w:rsidR="0029182B" w:rsidRPr="00106743" w:rsidRDefault="005C6026" w:rsidP="00A60D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Ocupação</w:t>
            </w:r>
          </w:p>
        </w:tc>
        <w:tc>
          <w:tcPr>
            <w:tcW w:w="3196" w:type="dxa"/>
          </w:tcPr>
          <w:p w14:paraId="21C64E24" w14:textId="34D2D8ED" w:rsidR="0029182B" w:rsidRDefault="0029182B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2" w:type="dxa"/>
          </w:tcPr>
          <w:p w14:paraId="4FB06EB4" w14:textId="3B0B1FE1" w:rsidR="0029182B" w:rsidRDefault="0029182B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182B" w14:paraId="78331C46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47790426" w14:textId="07D94CF9" w:rsidR="0029182B" w:rsidRPr="005C6026" w:rsidRDefault="005C602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C602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Empregado</w:t>
            </w:r>
          </w:p>
        </w:tc>
        <w:tc>
          <w:tcPr>
            <w:tcW w:w="3196" w:type="dxa"/>
          </w:tcPr>
          <w:p w14:paraId="08A0F4C8" w14:textId="17B6470C" w:rsidR="0029182B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2282" w:type="dxa"/>
          </w:tcPr>
          <w:p w14:paraId="21DB615E" w14:textId="44E60BE2" w:rsidR="0029182B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29,0</w:t>
            </w:r>
          </w:p>
        </w:tc>
      </w:tr>
      <w:tr w:rsidR="0029182B" w14:paraId="5780A301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5BD0B46C" w14:textId="1D672632" w:rsidR="0029182B" w:rsidRPr="005C6026" w:rsidRDefault="005C602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C602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Aposentado</w:t>
            </w:r>
          </w:p>
        </w:tc>
        <w:tc>
          <w:tcPr>
            <w:tcW w:w="3196" w:type="dxa"/>
          </w:tcPr>
          <w:p w14:paraId="70A66AF9" w14:textId="0B762B3B" w:rsidR="0029182B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2282" w:type="dxa"/>
          </w:tcPr>
          <w:p w14:paraId="3B62C732" w14:textId="4B39ABE6" w:rsidR="0029182B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48,5</w:t>
            </w:r>
          </w:p>
        </w:tc>
      </w:tr>
      <w:tr w:rsidR="00C9320C" w14:paraId="515A4E8E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0E2254C9" w14:textId="24B7BEBF" w:rsidR="00C9320C" w:rsidRPr="005C6026" w:rsidRDefault="005C602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C602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Dona de Casa</w:t>
            </w:r>
          </w:p>
        </w:tc>
        <w:tc>
          <w:tcPr>
            <w:tcW w:w="3196" w:type="dxa"/>
          </w:tcPr>
          <w:p w14:paraId="561B505A" w14:textId="3A0F41E8" w:rsidR="00C9320C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82" w:type="dxa"/>
          </w:tcPr>
          <w:p w14:paraId="70E66269" w14:textId="647E294B" w:rsidR="00C9320C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C9320C" w14:paraId="05676E30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10847388" w14:textId="0AF59B09" w:rsidR="00C9320C" w:rsidRPr="005C6026" w:rsidRDefault="005C602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C602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Desempregado</w:t>
            </w:r>
          </w:p>
        </w:tc>
        <w:tc>
          <w:tcPr>
            <w:tcW w:w="3196" w:type="dxa"/>
          </w:tcPr>
          <w:p w14:paraId="4450E8FF" w14:textId="2D0B75EF" w:rsidR="00C9320C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82" w:type="dxa"/>
          </w:tcPr>
          <w:p w14:paraId="6F074824" w14:textId="28FC07F3" w:rsidR="00C9320C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10,5</w:t>
            </w:r>
          </w:p>
        </w:tc>
      </w:tr>
      <w:tr w:rsidR="00C9320C" w14:paraId="01FF3C17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6BFAEA7F" w14:textId="25F11488" w:rsidR="00C9320C" w:rsidRPr="00106743" w:rsidRDefault="005C6026" w:rsidP="00A60D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Renda Individual </w:t>
            </w:r>
          </w:p>
        </w:tc>
        <w:tc>
          <w:tcPr>
            <w:tcW w:w="3196" w:type="dxa"/>
          </w:tcPr>
          <w:p w14:paraId="1402F9C8" w14:textId="77777777" w:rsidR="00C9320C" w:rsidRDefault="00C9320C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2" w:type="dxa"/>
          </w:tcPr>
          <w:p w14:paraId="51353A02" w14:textId="77777777" w:rsidR="00C9320C" w:rsidRDefault="00C9320C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320C" w14:paraId="1F0DD6B8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37B0FE45" w14:textId="44353111" w:rsidR="00C9320C" w:rsidRPr="005C6026" w:rsidRDefault="005C602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C602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 </w:t>
            </w:r>
            <w:proofErr w:type="gramStart"/>
            <w:r w:rsidRPr="005C602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Salário Mínimo</w:t>
            </w:r>
            <w:proofErr w:type="gramEnd"/>
          </w:p>
        </w:tc>
        <w:tc>
          <w:tcPr>
            <w:tcW w:w="3196" w:type="dxa"/>
          </w:tcPr>
          <w:p w14:paraId="1C177496" w14:textId="3A6258CA" w:rsidR="00C9320C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82" w:type="dxa"/>
          </w:tcPr>
          <w:p w14:paraId="4AE06EF7" w14:textId="2E29AFAE" w:rsidR="00C9320C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64,0</w:t>
            </w:r>
          </w:p>
        </w:tc>
      </w:tr>
      <w:tr w:rsidR="00C9320C" w14:paraId="0C63FC44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0F31447" w14:textId="2A33D508" w:rsidR="00C9320C" w:rsidRPr="005C6026" w:rsidRDefault="005C602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C602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2 </w:t>
            </w:r>
            <w:proofErr w:type="gramStart"/>
            <w:r w:rsidRPr="005C602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Salários Mínimos</w:t>
            </w:r>
            <w:proofErr w:type="gramEnd"/>
            <w:r w:rsidRPr="005C602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3196" w:type="dxa"/>
          </w:tcPr>
          <w:p w14:paraId="385DD3EA" w14:textId="525A4668" w:rsidR="00C9320C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282" w:type="dxa"/>
          </w:tcPr>
          <w:p w14:paraId="0297960C" w14:textId="6C873084" w:rsidR="00C9320C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17,0</w:t>
            </w:r>
          </w:p>
        </w:tc>
      </w:tr>
      <w:tr w:rsidR="00C9320C" w14:paraId="544FF4C6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2D16F21" w14:textId="5600A729" w:rsidR="00C9320C" w:rsidRPr="005C6026" w:rsidRDefault="005C602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C602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="003866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+</w:t>
            </w:r>
            <w:r w:rsidRPr="005C602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gramStart"/>
            <w:r w:rsidRPr="005C602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Salários Mínimos</w:t>
            </w:r>
            <w:proofErr w:type="gramEnd"/>
          </w:p>
        </w:tc>
        <w:tc>
          <w:tcPr>
            <w:tcW w:w="3196" w:type="dxa"/>
          </w:tcPr>
          <w:p w14:paraId="67A13F2F" w14:textId="23D95AFA" w:rsidR="00C9320C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82" w:type="dxa"/>
          </w:tcPr>
          <w:p w14:paraId="3001E8E2" w14:textId="0D09C6EA" w:rsidR="00C9320C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7,5</w:t>
            </w:r>
          </w:p>
        </w:tc>
      </w:tr>
      <w:tr w:rsidR="00C9320C" w14:paraId="58A0DF78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1A6E457F" w14:textId="61CE0170" w:rsidR="00C9320C" w:rsidRPr="005C6026" w:rsidRDefault="005C602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C602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Sem renda</w:t>
            </w:r>
          </w:p>
        </w:tc>
        <w:tc>
          <w:tcPr>
            <w:tcW w:w="3196" w:type="dxa"/>
          </w:tcPr>
          <w:p w14:paraId="136CCC64" w14:textId="40F60A83" w:rsidR="00C9320C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282" w:type="dxa"/>
          </w:tcPr>
          <w:p w14:paraId="4FE9D518" w14:textId="4D28CD4F" w:rsidR="00C9320C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11,5</w:t>
            </w:r>
          </w:p>
        </w:tc>
      </w:tr>
      <w:tr w:rsidR="00C9320C" w14:paraId="7005531D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2EA9F20F" w14:textId="789A1C74" w:rsidR="00C9320C" w:rsidRPr="00106743" w:rsidRDefault="005C6026" w:rsidP="00A60D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Renda Familiar</w:t>
            </w:r>
          </w:p>
        </w:tc>
        <w:tc>
          <w:tcPr>
            <w:tcW w:w="3196" w:type="dxa"/>
          </w:tcPr>
          <w:p w14:paraId="48B7FFC4" w14:textId="77777777" w:rsidR="00C9320C" w:rsidRDefault="00C9320C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2" w:type="dxa"/>
          </w:tcPr>
          <w:p w14:paraId="55DBE5A2" w14:textId="77777777" w:rsidR="00C9320C" w:rsidRDefault="00C9320C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320C" w14:paraId="4B609D1A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17526285" w14:textId="18C98F89" w:rsidR="00C9320C" w:rsidRPr="00106743" w:rsidRDefault="005C6026" w:rsidP="00A60D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2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 </w:t>
            </w:r>
            <w:proofErr w:type="gramStart"/>
            <w:r w:rsidRPr="005C602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Salário Mínimo</w:t>
            </w:r>
            <w:proofErr w:type="gramEnd"/>
          </w:p>
        </w:tc>
        <w:tc>
          <w:tcPr>
            <w:tcW w:w="3196" w:type="dxa"/>
          </w:tcPr>
          <w:p w14:paraId="4E9A39D8" w14:textId="0B02BBCC" w:rsidR="00C9320C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2282" w:type="dxa"/>
          </w:tcPr>
          <w:p w14:paraId="0DA9EFC9" w14:textId="278CE2B7" w:rsidR="00C9320C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41,5</w:t>
            </w:r>
          </w:p>
        </w:tc>
      </w:tr>
      <w:tr w:rsidR="00C9320C" w14:paraId="71C42DEA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3A48742" w14:textId="43ADA49E" w:rsidR="005C6026" w:rsidRPr="00106743" w:rsidRDefault="005C6026" w:rsidP="00A60D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  <w:r w:rsidRPr="005C602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gramStart"/>
            <w:r w:rsidRPr="005C602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Salário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  <w:r w:rsidRPr="005C602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Mínimo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  <w:proofErr w:type="gramEnd"/>
          </w:p>
        </w:tc>
        <w:tc>
          <w:tcPr>
            <w:tcW w:w="3196" w:type="dxa"/>
          </w:tcPr>
          <w:p w14:paraId="09E5DEB3" w14:textId="1EC47BED" w:rsidR="00C9320C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282" w:type="dxa"/>
          </w:tcPr>
          <w:p w14:paraId="529D25E9" w14:textId="75269F45" w:rsidR="00C9320C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42,5</w:t>
            </w:r>
          </w:p>
        </w:tc>
      </w:tr>
      <w:tr w:rsidR="005C6026" w14:paraId="3C78723E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6D22163F" w14:textId="5F464F4F" w:rsidR="005C6026" w:rsidRDefault="005C602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="003866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+</w:t>
            </w:r>
            <w:r w:rsidRPr="005C602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gramStart"/>
            <w:r w:rsidRPr="005C602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Salário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  <w:r w:rsidRPr="005C602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Mínimo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  <w:proofErr w:type="gramEnd"/>
          </w:p>
        </w:tc>
        <w:tc>
          <w:tcPr>
            <w:tcW w:w="3196" w:type="dxa"/>
          </w:tcPr>
          <w:p w14:paraId="4FBC7396" w14:textId="082926B7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82" w:type="dxa"/>
          </w:tcPr>
          <w:p w14:paraId="0BAB0F59" w14:textId="5ACABEDC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10,5</w:t>
            </w:r>
          </w:p>
        </w:tc>
      </w:tr>
      <w:tr w:rsidR="005C6026" w14:paraId="3BB2DDAB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3C3951A" w14:textId="48E34BE8" w:rsidR="005C6026" w:rsidRDefault="005C602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Sem renda</w:t>
            </w:r>
          </w:p>
        </w:tc>
        <w:tc>
          <w:tcPr>
            <w:tcW w:w="3196" w:type="dxa"/>
          </w:tcPr>
          <w:p w14:paraId="313C0BD2" w14:textId="022D3B4D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82" w:type="dxa"/>
          </w:tcPr>
          <w:p w14:paraId="679E370D" w14:textId="42DE770D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5,5</w:t>
            </w:r>
          </w:p>
        </w:tc>
      </w:tr>
      <w:tr w:rsidR="005C6026" w14:paraId="28EC5931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57EEAAD5" w14:textId="2F3B9B96" w:rsidR="005C6026" w:rsidRPr="005C6026" w:rsidRDefault="005C6026" w:rsidP="00A60D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26">
              <w:rPr>
                <w:rFonts w:ascii="Times New Roman" w:hAnsi="Times New Roman" w:cs="Times New Roman"/>
                <w:sz w:val="24"/>
                <w:szCs w:val="24"/>
              </w:rPr>
              <w:t>Au</w:t>
            </w:r>
            <w:r w:rsidRPr="005C6026">
              <w:rPr>
                <w:rStyle w:val="nfase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xílio de Renda</w:t>
            </w:r>
          </w:p>
        </w:tc>
        <w:tc>
          <w:tcPr>
            <w:tcW w:w="3196" w:type="dxa"/>
          </w:tcPr>
          <w:p w14:paraId="7A1C92AE" w14:textId="77777777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2" w:type="dxa"/>
          </w:tcPr>
          <w:p w14:paraId="35340D3B" w14:textId="77777777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026" w14:paraId="3C996BB7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0E266E97" w14:textId="3DFFA2EB" w:rsidR="005C6026" w:rsidRDefault="005C602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Não</w:t>
            </w:r>
          </w:p>
        </w:tc>
        <w:tc>
          <w:tcPr>
            <w:tcW w:w="3196" w:type="dxa"/>
          </w:tcPr>
          <w:p w14:paraId="736D5CC3" w14:textId="3DB2CC18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2282" w:type="dxa"/>
          </w:tcPr>
          <w:p w14:paraId="458C90BD" w14:textId="3F3606DD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57,5</w:t>
            </w:r>
          </w:p>
        </w:tc>
      </w:tr>
      <w:tr w:rsidR="005C6026" w14:paraId="5DFE008B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64C62924" w14:textId="3DE169AF" w:rsidR="005C6026" w:rsidRDefault="005C602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Sim</w:t>
            </w:r>
          </w:p>
        </w:tc>
        <w:tc>
          <w:tcPr>
            <w:tcW w:w="3196" w:type="dxa"/>
          </w:tcPr>
          <w:p w14:paraId="212525DE" w14:textId="4AA9F417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282" w:type="dxa"/>
          </w:tcPr>
          <w:p w14:paraId="292A7CAF" w14:textId="02DEFAFF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42,5</w:t>
            </w:r>
          </w:p>
        </w:tc>
      </w:tr>
      <w:tr w:rsidR="005C6026" w14:paraId="02D7DE16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467AC76" w14:textId="43B43319" w:rsidR="005C6026" w:rsidRPr="005C6026" w:rsidRDefault="005C6026" w:rsidP="00A60D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26">
              <w:rPr>
                <w:rFonts w:ascii="Times New Roman" w:hAnsi="Times New Roman" w:cs="Times New Roman"/>
                <w:sz w:val="24"/>
                <w:szCs w:val="24"/>
              </w:rPr>
              <w:t>Moradia</w:t>
            </w:r>
          </w:p>
        </w:tc>
        <w:tc>
          <w:tcPr>
            <w:tcW w:w="3196" w:type="dxa"/>
          </w:tcPr>
          <w:p w14:paraId="48500E26" w14:textId="77777777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2" w:type="dxa"/>
          </w:tcPr>
          <w:p w14:paraId="423B9535" w14:textId="77777777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026" w14:paraId="4D8EDC96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2E6F9E93" w14:textId="46FD4FBE" w:rsidR="005C6026" w:rsidRDefault="005C602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Alugada</w:t>
            </w:r>
          </w:p>
        </w:tc>
        <w:tc>
          <w:tcPr>
            <w:tcW w:w="3196" w:type="dxa"/>
          </w:tcPr>
          <w:p w14:paraId="0B234A2B" w14:textId="29F64671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82" w:type="dxa"/>
          </w:tcPr>
          <w:p w14:paraId="63E11927" w14:textId="17B915E2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8,0</w:t>
            </w:r>
          </w:p>
        </w:tc>
      </w:tr>
      <w:tr w:rsidR="005C6026" w14:paraId="6A2BBF78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CB14426" w14:textId="53853828" w:rsidR="005C6026" w:rsidRDefault="005C602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Própria</w:t>
            </w:r>
          </w:p>
        </w:tc>
        <w:tc>
          <w:tcPr>
            <w:tcW w:w="3196" w:type="dxa"/>
          </w:tcPr>
          <w:p w14:paraId="379067F5" w14:textId="70184E08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2282" w:type="dxa"/>
          </w:tcPr>
          <w:p w14:paraId="39F0E91D" w14:textId="48AE520F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89,5</w:t>
            </w:r>
          </w:p>
        </w:tc>
      </w:tr>
      <w:tr w:rsidR="005C6026" w14:paraId="4B5A655D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2B5D58CE" w14:textId="1A2C23D8" w:rsidR="005C6026" w:rsidRDefault="005C602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Sem Moradia</w:t>
            </w:r>
          </w:p>
        </w:tc>
        <w:tc>
          <w:tcPr>
            <w:tcW w:w="3196" w:type="dxa"/>
          </w:tcPr>
          <w:p w14:paraId="37249421" w14:textId="628EF2DF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82" w:type="dxa"/>
          </w:tcPr>
          <w:p w14:paraId="11537FCC" w14:textId="6088A638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</w:tr>
      <w:tr w:rsidR="005C6026" w14:paraId="55F3DE4A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65EF79B9" w14:textId="2DD1F785" w:rsidR="005C6026" w:rsidRPr="005C6026" w:rsidRDefault="005C6026" w:rsidP="00A60D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Carro Próprio</w:t>
            </w:r>
          </w:p>
        </w:tc>
        <w:tc>
          <w:tcPr>
            <w:tcW w:w="3196" w:type="dxa"/>
          </w:tcPr>
          <w:p w14:paraId="2F1D9F5A" w14:textId="77777777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2" w:type="dxa"/>
          </w:tcPr>
          <w:p w14:paraId="1E76FDD0" w14:textId="77777777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026" w14:paraId="08B08175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07A3B2E6" w14:textId="5EFFBB1D" w:rsidR="005C6026" w:rsidRDefault="005C602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Não</w:t>
            </w:r>
          </w:p>
        </w:tc>
        <w:tc>
          <w:tcPr>
            <w:tcW w:w="3196" w:type="dxa"/>
          </w:tcPr>
          <w:p w14:paraId="2E12D841" w14:textId="1EFC14FC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2282" w:type="dxa"/>
          </w:tcPr>
          <w:p w14:paraId="23FF0005" w14:textId="75B7EA4F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83,5</w:t>
            </w:r>
          </w:p>
        </w:tc>
      </w:tr>
      <w:tr w:rsidR="005C6026" w14:paraId="771EA162" w14:textId="77777777" w:rsidTr="005C60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tcBorders>
              <w:bottom w:val="single" w:sz="4" w:space="0" w:color="auto"/>
            </w:tcBorders>
          </w:tcPr>
          <w:p w14:paraId="3128E206" w14:textId="4810C2EC" w:rsidR="005C6026" w:rsidRDefault="005C6026" w:rsidP="005C6026">
            <w:pPr>
              <w:tabs>
                <w:tab w:val="left" w:pos="1032"/>
              </w:tabs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Sim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</w:p>
        </w:tc>
        <w:tc>
          <w:tcPr>
            <w:tcW w:w="3196" w:type="dxa"/>
            <w:tcBorders>
              <w:bottom w:val="single" w:sz="4" w:space="0" w:color="auto"/>
            </w:tcBorders>
          </w:tcPr>
          <w:p w14:paraId="0873C87D" w14:textId="55DA0A15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282" w:type="dxa"/>
            <w:tcBorders>
              <w:bottom w:val="single" w:sz="4" w:space="0" w:color="auto"/>
            </w:tcBorders>
          </w:tcPr>
          <w:p w14:paraId="5CDF21C0" w14:textId="379A33FF" w:rsidR="005C6026" w:rsidRDefault="005C6026" w:rsidP="00A60D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16,5</w:t>
            </w:r>
          </w:p>
        </w:tc>
      </w:tr>
    </w:tbl>
    <w:p w14:paraId="5B7BA624" w14:textId="5A60B21E" w:rsidR="005C6026" w:rsidRPr="00984CDF" w:rsidRDefault="005C6026" w:rsidP="005C602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84CDF">
        <w:rPr>
          <w:rFonts w:ascii="Times New Roman" w:eastAsia="Times New Roman" w:hAnsi="Times New Roman" w:cs="Times New Roman"/>
          <w:sz w:val="20"/>
          <w:szCs w:val="20"/>
        </w:rPr>
        <w:t>Fonte: Próprio autor (2024).</w:t>
      </w:r>
    </w:p>
    <w:p w14:paraId="4192B766" w14:textId="17110518" w:rsidR="005C6026" w:rsidRDefault="005C6026" w:rsidP="005C6026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52AC517B" w14:textId="569683F2" w:rsidR="00A60DBC" w:rsidRDefault="00747783" w:rsidP="00984CDF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Ao analisar a associação entre cada uma das características sociodemográficas associadas </w:t>
      </w:r>
      <w:r w:rsidRPr="00747783">
        <w:rPr>
          <w:rFonts w:ascii="Times New Roman" w:eastAsia="Times New Roman" w:hAnsi="Times New Roman" w:cs="Times New Roman"/>
          <w:sz w:val="24"/>
          <w:szCs w:val="24"/>
        </w:rPr>
        <w:t>a ocorrência de gastos em saúde entre pacientes com diagnóstico de DCNT atendidos pelas Unidades Básicas de Saúde do município de Floriano- PI</w:t>
      </w:r>
      <w:r>
        <w:rPr>
          <w:rFonts w:ascii="Times New Roman" w:eastAsia="Times New Roman" w:hAnsi="Times New Roman" w:cs="Times New Roman"/>
          <w:sz w:val="24"/>
          <w:szCs w:val="24"/>
        </w:rPr>
        <w:t>, observou-se que nenhuma das características impactou de forma estatisticamente significante os gastos com saúde (tabela 2).</w:t>
      </w:r>
    </w:p>
    <w:p w14:paraId="70F370D7" w14:textId="34ECA6A7" w:rsidR="007316D3" w:rsidRDefault="007316D3" w:rsidP="00984CDF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Cardiologia (59%) e Endocrinologia (18%) são as especialidades que mais </w:t>
      </w:r>
      <w:r w:rsidR="001A4427">
        <w:rPr>
          <w:rFonts w:ascii="Times New Roman" w:eastAsia="Times New Roman" w:hAnsi="Times New Roman" w:cs="Times New Roman"/>
          <w:sz w:val="24"/>
          <w:szCs w:val="24"/>
        </w:rPr>
        <w:t>tiveram ocorrência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gastos </w:t>
      </w:r>
      <w:r w:rsidR="001A4427">
        <w:rPr>
          <w:rFonts w:ascii="Times New Roman" w:eastAsia="Times New Roman" w:hAnsi="Times New Roman" w:cs="Times New Roman"/>
          <w:sz w:val="24"/>
          <w:szCs w:val="24"/>
        </w:rPr>
        <w:t>em saúde entre pacientes com diagnóstico de DCNT, assim como HAS (70%), e HAS associada a Diabetes (14%) e Diabetes (12%), como demonstrado na figura 1.</w:t>
      </w:r>
    </w:p>
    <w:p w14:paraId="7DD0649E" w14:textId="1B679CB4" w:rsidR="007316D3" w:rsidRDefault="007316D3" w:rsidP="00984CDF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6DD8CC" wp14:editId="7C725F9E">
                <wp:simplePos x="0" y="0"/>
                <wp:positionH relativeFrom="column">
                  <wp:posOffset>113665</wp:posOffset>
                </wp:positionH>
                <wp:positionV relativeFrom="paragraph">
                  <wp:posOffset>287020</wp:posOffset>
                </wp:positionV>
                <wp:extent cx="5500370" cy="1737360"/>
                <wp:effectExtent l="0" t="0" r="5080" b="0"/>
                <wp:wrapTopAndBottom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370" cy="1737360"/>
                          <a:chOff x="0" y="0"/>
                          <a:chExt cx="5500370" cy="1737360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17800" y="0"/>
                            <a:ext cx="2782570" cy="1667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7950"/>
                            <a:ext cx="2719070" cy="162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23C9E3" id="Agrupar 3" o:spid="_x0000_s1026" style="position:absolute;margin-left:8.95pt;margin-top:22.6pt;width:433.1pt;height:136.8pt;z-index:251659264" coordsize="55003,173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style="position:absolute;left:27178;width:27825;height:16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">
                  <v:imagedata r:id="rId12" o:title=""/>
                </v:shape>
                <v:shape id="Imagem 2" o:spid="_x0000_s1028" type="#_x0000_t75" style="position:absolute;top:1079;width:27190;height:16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">
                  <v:imagedata r:id="rId13" o:title=""/>
                </v:shape>
                <w10:wrap type="topAndBottom"/>
              </v:group>
            </w:pict>
          </mc:Fallback>
        </mc:AlternateContent>
      </w:r>
    </w:p>
    <w:p w14:paraId="5639E6C7" w14:textId="786A4752" w:rsidR="007316D3" w:rsidRDefault="007316D3" w:rsidP="00984CDF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5FF9CBE6" w14:textId="2A52AD60" w:rsidR="00495C5D" w:rsidRDefault="00495C5D" w:rsidP="00984CDF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DIA: Diabetes</w:t>
      </w:r>
    </w:p>
    <w:p w14:paraId="6B0FAB84" w14:textId="4E02E436" w:rsidR="007316D3" w:rsidRDefault="007316D3" w:rsidP="00984CDF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60B15">
        <w:rPr>
          <w:rFonts w:ascii="Times New Roman" w:eastAsia="Times New Roman" w:hAnsi="Times New Roman" w:cs="Times New Roman"/>
          <w:b/>
          <w:bCs/>
          <w:sz w:val="24"/>
          <w:szCs w:val="24"/>
        </w:rPr>
        <w:t>Figura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Percentual de especialidades e patologias que tiveram </w:t>
      </w:r>
      <w:r w:rsidRPr="007316D3">
        <w:rPr>
          <w:rFonts w:ascii="Times New Roman" w:eastAsia="Times New Roman" w:hAnsi="Times New Roman" w:cs="Times New Roman"/>
          <w:sz w:val="24"/>
          <w:szCs w:val="24"/>
        </w:rPr>
        <w:t>gastos em saúde entre pacientes com diagnóstico de DCNT atendidos pelas Unidades Básicas de Saúde do município de Floriano- PI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9A77BF" w14:textId="2BA2B440" w:rsidR="007316D3" w:rsidRDefault="007316D3" w:rsidP="00984CDF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1BE9B493" w14:textId="77777777" w:rsidR="007316D3" w:rsidRDefault="007316D3" w:rsidP="00984CDF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65817CFA" w14:textId="33A462F4" w:rsidR="00A60DBC" w:rsidRPr="00A60DBC" w:rsidRDefault="00A60D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24C211" w14:textId="2998D7A6" w:rsidR="00A60DBC" w:rsidRDefault="00A60DBC" w:rsidP="00A60DBC">
      <w:pPr>
        <w:rPr>
          <w:rFonts w:ascii="Times New Roman" w:hAnsi="Times New Roman" w:cs="Times New Roman"/>
          <w:b/>
          <w:sz w:val="20"/>
          <w:szCs w:val="20"/>
        </w:rPr>
      </w:pPr>
    </w:p>
    <w:p w14:paraId="6795CC60" w14:textId="78CE6D3E" w:rsidR="00985CB4" w:rsidRDefault="00985CB4" w:rsidP="00A60DBC">
      <w:pPr>
        <w:rPr>
          <w:rFonts w:ascii="Times New Roman" w:hAnsi="Times New Roman" w:cs="Times New Roman"/>
          <w:b/>
          <w:sz w:val="20"/>
          <w:szCs w:val="20"/>
        </w:rPr>
      </w:pPr>
    </w:p>
    <w:p w14:paraId="2241D2B8" w14:textId="523DA599" w:rsidR="00985CB4" w:rsidRDefault="00985CB4" w:rsidP="00A60DBC">
      <w:pPr>
        <w:rPr>
          <w:rFonts w:ascii="Times New Roman" w:hAnsi="Times New Roman" w:cs="Times New Roman"/>
          <w:b/>
          <w:sz w:val="20"/>
          <w:szCs w:val="20"/>
        </w:rPr>
      </w:pPr>
    </w:p>
    <w:p w14:paraId="2206C6BC" w14:textId="7902E034" w:rsidR="00985CB4" w:rsidRDefault="00985CB4" w:rsidP="00A60DBC">
      <w:pPr>
        <w:rPr>
          <w:rFonts w:ascii="Times New Roman" w:hAnsi="Times New Roman" w:cs="Times New Roman"/>
          <w:b/>
          <w:sz w:val="20"/>
          <w:szCs w:val="20"/>
        </w:rPr>
      </w:pPr>
    </w:p>
    <w:p w14:paraId="7E6016C9" w14:textId="47570C70" w:rsidR="00985CB4" w:rsidRDefault="00985CB4" w:rsidP="00A60DBC">
      <w:pPr>
        <w:rPr>
          <w:rFonts w:ascii="Times New Roman" w:hAnsi="Times New Roman" w:cs="Times New Roman"/>
          <w:b/>
          <w:sz w:val="20"/>
          <w:szCs w:val="20"/>
        </w:rPr>
      </w:pPr>
    </w:p>
    <w:p w14:paraId="7185026C" w14:textId="77777777" w:rsidR="00985CB4" w:rsidRPr="00A60DBC" w:rsidRDefault="00985CB4" w:rsidP="00A60DBC">
      <w:pPr>
        <w:rPr>
          <w:rFonts w:ascii="Times New Roman" w:hAnsi="Times New Roman" w:cs="Times New Roman"/>
          <w:b/>
          <w:sz w:val="20"/>
          <w:szCs w:val="20"/>
        </w:rPr>
      </w:pPr>
    </w:p>
    <w:p w14:paraId="21466286" w14:textId="7A5F7AB1" w:rsidR="00747783" w:rsidRPr="00984CDF" w:rsidRDefault="00A60DBC" w:rsidP="00747783">
      <w:pPr>
        <w:pStyle w:val="Ttulo2"/>
      </w:pPr>
      <w:r w:rsidRPr="00A60DBC">
        <w:rPr>
          <w:b/>
        </w:rPr>
        <w:lastRenderedPageBreak/>
        <w:t xml:space="preserve">Tabela </w:t>
      </w:r>
      <w:r>
        <w:rPr>
          <w:b/>
        </w:rPr>
        <w:t>2</w:t>
      </w:r>
      <w:r w:rsidRPr="00A60DBC">
        <w:rPr>
          <w:b/>
        </w:rPr>
        <w:t xml:space="preserve">. </w:t>
      </w:r>
      <w:r w:rsidR="00747783" w:rsidRPr="00984CDF">
        <w:t xml:space="preserve">Associação entre as condições </w:t>
      </w:r>
      <w:r w:rsidR="00747783">
        <w:t>sociodemográficas</w:t>
      </w:r>
      <w:r w:rsidR="00747783" w:rsidRPr="00984CDF">
        <w:t xml:space="preserve"> e a ocorrência de gastos em saúde entre paciente</w:t>
      </w:r>
      <w:r w:rsidR="00747783">
        <w:t>s</w:t>
      </w:r>
      <w:r w:rsidR="00747783" w:rsidRPr="00984CDF">
        <w:t xml:space="preserve"> com diagnóstico de DCNT atendidos pelas Unidades Básicas de Saúde do município de Floriano- PI.  </w:t>
      </w:r>
    </w:p>
    <w:p w14:paraId="278A8948" w14:textId="77777777" w:rsidR="00A60DBC" w:rsidRPr="00A60DBC" w:rsidRDefault="00A60DBC" w:rsidP="00A60DB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formatada"/>
        <w:tblW w:w="5000" w:type="pct"/>
        <w:tblLook w:val="04A0" w:firstRow="1" w:lastRow="0" w:firstColumn="1" w:lastColumn="0" w:noHBand="0" w:noVBand="1"/>
        <w:tblPrChange w:id="73" w:author="Winter Figueiredo" w:date="2024-05-13T10:52:00Z">
          <w:tblPr>
            <w:tblStyle w:val="formatad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629"/>
        <w:gridCol w:w="4174"/>
        <w:gridCol w:w="1268"/>
        <w:tblGridChange w:id="74">
          <w:tblGrid>
            <w:gridCol w:w="2835"/>
            <w:gridCol w:w="3261"/>
            <w:gridCol w:w="991"/>
          </w:tblGrid>
        </w:tblGridChange>
      </w:tblGrid>
      <w:tr w:rsidR="008320D2" w14:paraId="0E49DD62" w14:textId="77777777" w:rsidTr="0083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tcPrChange w:id="75" w:author="Winter Figueiredo" w:date="2024-05-13T10:52:00Z">
              <w:tcPr>
                <w:tcW w:w="2835" w:type="dxa"/>
              </w:tcPr>
            </w:tcPrChange>
          </w:tcPr>
          <w:p w14:paraId="0192C062" w14:textId="77777777" w:rsidR="008320D2" w:rsidRDefault="008320D2" w:rsidP="00A60DBC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/w:pPr>
            <w:bookmarkStart w:id="76" w:name="_Hlk166006498"/>
            <w:r>
              <w:t>Variáveis</w:t>
            </w:r>
          </w:p>
        </w:tc>
        <w:tc>
          <w:tcPr>
            <w:tcW w:w="2301" w:type="pct"/>
            <w:tcPrChange w:id="77" w:author="Winter Figueiredo" w:date="2024-05-13T10:52:00Z">
              <w:tcPr>
                <w:tcW w:w="3261" w:type="dxa"/>
              </w:tcPr>
            </w:tcPrChange>
          </w:tcPr>
          <w:p w14:paraId="75EB13B7" w14:textId="77777777" w:rsidR="008320D2" w:rsidRDefault="008320D2" w:rsidP="00A60D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β</w:t>
            </w:r>
            <w:r>
              <w:t xml:space="preserve"> (IC 95%)</w:t>
            </w:r>
          </w:p>
        </w:tc>
        <w:tc>
          <w:tcPr>
            <w:tcW w:w="699" w:type="pct"/>
            <w:tcPrChange w:id="78" w:author="Winter Figueiredo" w:date="2024-05-13T10:52:00Z">
              <w:tcPr>
                <w:tcW w:w="991" w:type="dxa"/>
              </w:tcPr>
            </w:tcPrChange>
          </w:tcPr>
          <w:p w14:paraId="45E21B9B" w14:textId="77777777" w:rsidR="008320D2" w:rsidRDefault="008320D2" w:rsidP="00A60D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p*</w:t>
            </w:r>
          </w:p>
        </w:tc>
      </w:tr>
      <w:tr w:rsidR="008320D2" w:rsidRPr="00D02185" w14:paraId="1DA50764" w14:textId="77777777" w:rsidTr="0083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tcPrChange w:id="79" w:author="Winter Figueiredo" w:date="2024-05-13T10:52:00Z">
              <w:tcPr>
                <w:tcW w:w="2835" w:type="dxa"/>
              </w:tcPr>
            </w:tcPrChange>
          </w:tcPr>
          <w:p w14:paraId="42BEA46F" w14:textId="77777777" w:rsidR="008320D2" w:rsidRPr="00D02185" w:rsidRDefault="008320D2" w:rsidP="00A60DBC">
            <w:r w:rsidRPr="00D02185">
              <w:t xml:space="preserve">Idade </w:t>
            </w:r>
          </w:p>
        </w:tc>
        <w:tc>
          <w:tcPr>
            <w:tcW w:w="2301" w:type="pct"/>
            <w:tcPrChange w:id="80" w:author="Winter Figueiredo" w:date="2024-05-13T10:52:00Z">
              <w:tcPr>
                <w:tcW w:w="3261" w:type="dxa"/>
              </w:tcPr>
            </w:tcPrChange>
          </w:tcPr>
          <w:p w14:paraId="5838588A" w14:textId="77777777" w:rsidR="008320D2" w:rsidRPr="00D02185" w:rsidRDefault="008320D2" w:rsidP="00A6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85">
              <w:t>0,54 (-6,14; 7,23)</w:t>
            </w:r>
          </w:p>
          <w:p w14:paraId="26B71A21" w14:textId="1FD8B8DA" w:rsidR="008320D2" w:rsidRPr="00D02185" w:rsidRDefault="008320D2" w:rsidP="00A6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pct"/>
            <w:tcPrChange w:id="81" w:author="Winter Figueiredo" w:date="2024-05-13T10:52:00Z">
              <w:tcPr>
                <w:tcW w:w="991" w:type="dxa"/>
              </w:tcPr>
            </w:tcPrChange>
          </w:tcPr>
          <w:p w14:paraId="0E6A4350" w14:textId="77777777" w:rsidR="008320D2" w:rsidRPr="00D02185" w:rsidRDefault="008320D2" w:rsidP="00A6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85">
              <w:t>0,872</w:t>
            </w:r>
          </w:p>
        </w:tc>
      </w:tr>
      <w:tr w:rsidR="008320D2" w:rsidRPr="00D02185" w14:paraId="19ACC1F4" w14:textId="77777777" w:rsidTr="0083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tcPrChange w:id="82" w:author="Winter Figueiredo" w:date="2024-05-13T10:52:00Z">
              <w:tcPr>
                <w:tcW w:w="2835" w:type="dxa"/>
              </w:tcPr>
            </w:tcPrChange>
          </w:tcPr>
          <w:p w14:paraId="5F194B10" w14:textId="77777777" w:rsidR="008320D2" w:rsidRPr="00D02185" w:rsidRDefault="008320D2" w:rsidP="00A60DBC">
            <w:r w:rsidRPr="00D02185">
              <w:t>Sexo masculino</w:t>
            </w:r>
          </w:p>
        </w:tc>
        <w:tc>
          <w:tcPr>
            <w:tcW w:w="2301" w:type="pct"/>
            <w:tcPrChange w:id="83" w:author="Winter Figueiredo" w:date="2024-05-13T10:52:00Z">
              <w:tcPr>
                <w:tcW w:w="3261" w:type="dxa"/>
              </w:tcPr>
            </w:tcPrChange>
          </w:tcPr>
          <w:p w14:paraId="74FB6C7F" w14:textId="77777777" w:rsidR="008320D2" w:rsidRPr="00D02185" w:rsidRDefault="008320D2" w:rsidP="00A6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85">
              <w:t>10,45 (-221,96; 242,88)</w:t>
            </w:r>
          </w:p>
          <w:p w14:paraId="68618671" w14:textId="04A97BB4" w:rsidR="008320D2" w:rsidRPr="00D02185" w:rsidRDefault="008320D2" w:rsidP="00A6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pct"/>
            <w:tcPrChange w:id="84" w:author="Winter Figueiredo" w:date="2024-05-13T10:52:00Z">
              <w:tcPr>
                <w:tcW w:w="991" w:type="dxa"/>
              </w:tcPr>
            </w:tcPrChange>
          </w:tcPr>
          <w:p w14:paraId="53164DA0" w14:textId="77777777" w:rsidR="008320D2" w:rsidRPr="00D02185" w:rsidRDefault="008320D2" w:rsidP="00A6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85">
              <w:t>0,929</w:t>
            </w:r>
          </w:p>
        </w:tc>
      </w:tr>
      <w:tr w:rsidR="008320D2" w:rsidRPr="00D02185" w14:paraId="73257444" w14:textId="77777777" w:rsidTr="0083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tcPrChange w:id="85" w:author="Winter Figueiredo" w:date="2024-05-13T10:52:00Z">
              <w:tcPr>
                <w:tcW w:w="2835" w:type="dxa"/>
              </w:tcPr>
            </w:tcPrChange>
          </w:tcPr>
          <w:p w14:paraId="13996FE1" w14:textId="77777777" w:rsidR="008320D2" w:rsidRPr="00D02185" w:rsidRDefault="008320D2" w:rsidP="00A60DBC">
            <w:r w:rsidRPr="00D02185">
              <w:t>Estado civil</w:t>
            </w:r>
          </w:p>
        </w:tc>
        <w:tc>
          <w:tcPr>
            <w:tcW w:w="2301" w:type="pct"/>
            <w:tcPrChange w:id="86" w:author="Winter Figueiredo" w:date="2024-05-13T10:52:00Z">
              <w:tcPr>
                <w:tcW w:w="3261" w:type="dxa"/>
              </w:tcPr>
            </w:tcPrChange>
          </w:tcPr>
          <w:p w14:paraId="43B467E8" w14:textId="77777777" w:rsidR="008320D2" w:rsidRPr="00D02185" w:rsidRDefault="008320D2" w:rsidP="00A6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85">
              <w:t>62,12 (-76,92; 201,17)</w:t>
            </w:r>
          </w:p>
          <w:p w14:paraId="0065D419" w14:textId="6C7E489C" w:rsidR="008320D2" w:rsidRPr="00D02185" w:rsidRDefault="008320D2" w:rsidP="00A6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pct"/>
            <w:tcPrChange w:id="87" w:author="Winter Figueiredo" w:date="2024-05-13T10:52:00Z">
              <w:tcPr>
                <w:tcW w:w="991" w:type="dxa"/>
              </w:tcPr>
            </w:tcPrChange>
          </w:tcPr>
          <w:p w14:paraId="097F4923" w14:textId="77777777" w:rsidR="008320D2" w:rsidRPr="00D02185" w:rsidRDefault="008320D2" w:rsidP="00A6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85">
              <w:t>0,379</w:t>
            </w:r>
          </w:p>
        </w:tc>
      </w:tr>
      <w:tr w:rsidR="008320D2" w:rsidRPr="00D02185" w14:paraId="58E2B1FB" w14:textId="77777777" w:rsidTr="0083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tcPrChange w:id="88" w:author="Winter Figueiredo" w:date="2024-05-13T10:52:00Z">
              <w:tcPr>
                <w:tcW w:w="2835" w:type="dxa"/>
              </w:tcPr>
            </w:tcPrChange>
          </w:tcPr>
          <w:p w14:paraId="7EEA4983" w14:textId="77777777" w:rsidR="008320D2" w:rsidRPr="00D02185" w:rsidRDefault="008320D2" w:rsidP="00A60DBC">
            <w:r w:rsidRPr="00D02185">
              <w:t>Escolaridade</w:t>
            </w:r>
          </w:p>
        </w:tc>
        <w:tc>
          <w:tcPr>
            <w:tcW w:w="2301" w:type="pct"/>
            <w:tcPrChange w:id="89" w:author="Winter Figueiredo" w:date="2024-05-13T10:52:00Z">
              <w:tcPr>
                <w:tcW w:w="3261" w:type="dxa"/>
              </w:tcPr>
            </w:tcPrChange>
          </w:tcPr>
          <w:p w14:paraId="3DBE44BA" w14:textId="77777777" w:rsidR="008320D2" w:rsidRPr="00D02185" w:rsidRDefault="008320D2" w:rsidP="00A6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85">
              <w:t>96,99 (-25,37; 219,36)</w:t>
            </w:r>
          </w:p>
          <w:p w14:paraId="7D132DAF" w14:textId="7B030406" w:rsidR="008320D2" w:rsidRPr="00D02185" w:rsidRDefault="008320D2" w:rsidP="00A6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pct"/>
            <w:tcPrChange w:id="90" w:author="Winter Figueiredo" w:date="2024-05-13T10:52:00Z">
              <w:tcPr>
                <w:tcW w:w="991" w:type="dxa"/>
              </w:tcPr>
            </w:tcPrChange>
          </w:tcPr>
          <w:p w14:paraId="3747CF26" w14:textId="77777777" w:rsidR="008320D2" w:rsidRPr="00D02185" w:rsidRDefault="008320D2" w:rsidP="00A6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85">
              <w:t>0,120</w:t>
            </w:r>
          </w:p>
        </w:tc>
      </w:tr>
      <w:tr w:rsidR="008320D2" w:rsidRPr="00D02185" w14:paraId="58EB7492" w14:textId="77777777" w:rsidTr="0083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tcPrChange w:id="91" w:author="Winter Figueiredo" w:date="2024-05-13T10:52:00Z">
              <w:tcPr>
                <w:tcW w:w="2835" w:type="dxa"/>
              </w:tcPr>
            </w:tcPrChange>
          </w:tcPr>
          <w:p w14:paraId="0BD2C779" w14:textId="77777777" w:rsidR="008320D2" w:rsidRPr="00D02185" w:rsidRDefault="008320D2" w:rsidP="00A60DBC">
            <w:r w:rsidRPr="00D02185">
              <w:t>Renda</w:t>
            </w:r>
          </w:p>
        </w:tc>
        <w:tc>
          <w:tcPr>
            <w:tcW w:w="2301" w:type="pct"/>
            <w:tcPrChange w:id="92" w:author="Winter Figueiredo" w:date="2024-05-13T10:52:00Z">
              <w:tcPr>
                <w:tcW w:w="3261" w:type="dxa"/>
              </w:tcPr>
            </w:tcPrChange>
          </w:tcPr>
          <w:p w14:paraId="34AA1329" w14:textId="77777777" w:rsidR="008320D2" w:rsidRPr="00D02185" w:rsidRDefault="008320D2" w:rsidP="00A6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85">
              <w:t>65,03 (-40,88; 171,16)</w:t>
            </w:r>
          </w:p>
          <w:p w14:paraId="303B25E7" w14:textId="475F78CC" w:rsidR="008320D2" w:rsidRPr="00D02185" w:rsidRDefault="008320D2" w:rsidP="00A6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pct"/>
            <w:tcPrChange w:id="93" w:author="Winter Figueiredo" w:date="2024-05-13T10:52:00Z">
              <w:tcPr>
                <w:tcW w:w="991" w:type="dxa"/>
              </w:tcPr>
            </w:tcPrChange>
          </w:tcPr>
          <w:p w14:paraId="2B18290C" w14:textId="77777777" w:rsidR="008320D2" w:rsidRPr="00D02185" w:rsidRDefault="008320D2" w:rsidP="00A6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85">
              <w:t>0,227</w:t>
            </w:r>
          </w:p>
        </w:tc>
      </w:tr>
    </w:tbl>
    <w:p w14:paraId="29C60461" w14:textId="77777777" w:rsidR="00A60DBC" w:rsidRPr="00A60DBC" w:rsidRDefault="00A60DBC" w:rsidP="00A60DBC">
      <w:pPr>
        <w:rPr>
          <w:rFonts w:ascii="Times New Roman" w:hAnsi="Times New Roman" w:cs="Times New Roman"/>
          <w:sz w:val="20"/>
          <w:szCs w:val="20"/>
        </w:rPr>
      </w:pPr>
      <w:r w:rsidRPr="00A60DBC">
        <w:rPr>
          <w:rFonts w:ascii="Times New Roman" w:hAnsi="Times New Roman" w:cs="Times New Roman"/>
          <w:sz w:val="20"/>
          <w:szCs w:val="20"/>
        </w:rPr>
        <w:t>HAS:   Hipertensão Arterial Sistêmica; AVC: Acidente Vascular Cerebral; IC 95%: Intervalo de Confiança de 95%; * Regressão Linear univariada</w:t>
      </w:r>
    </w:p>
    <w:p w14:paraId="2CA2C59F" w14:textId="77777777" w:rsidR="00A60DBC" w:rsidRDefault="00A60DBC" w:rsidP="00A60DBC">
      <w:pPr>
        <w:rPr>
          <w:b/>
          <w:bCs/>
        </w:rPr>
      </w:pPr>
    </w:p>
    <w:p w14:paraId="0000011C" w14:textId="508F56FC" w:rsidR="00901E5C" w:rsidRDefault="00747783" w:rsidP="00747783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bCs/>
        </w:rPr>
        <w:tab/>
      </w:r>
      <w:bookmarkEnd w:id="76"/>
      <w:r>
        <w:rPr>
          <w:rFonts w:ascii="Times New Roman" w:eastAsia="Times New Roman" w:hAnsi="Times New Roman" w:cs="Times New Roman"/>
          <w:sz w:val="24"/>
          <w:szCs w:val="24"/>
        </w:rPr>
        <w:t xml:space="preserve">Também foi possível observar que Diabetes (p=0,378), Hipertensão Arterial Sistêmica (p=0,158), doenças respiratórias (p=0,219), Câncer (p=0,806), Saúde mental (p=0,994), AVC (p=0,831), doença cardíaca (p=0,490), infarto (p=0,757) e hanseníase (p=0,768) não apresentaram associação com </w:t>
      </w:r>
      <w:r w:rsidRPr="00747783">
        <w:rPr>
          <w:rFonts w:ascii="Times New Roman" w:eastAsia="Times New Roman" w:hAnsi="Times New Roman" w:cs="Times New Roman"/>
          <w:sz w:val="24"/>
          <w:szCs w:val="24"/>
        </w:rPr>
        <w:t>a ocorrência de gastos em saúde</w:t>
      </w:r>
      <w:r>
        <w:rPr>
          <w:rFonts w:ascii="Times New Roman" w:eastAsia="Times New Roman" w:hAnsi="Times New Roman" w:cs="Times New Roman"/>
          <w:sz w:val="24"/>
          <w:szCs w:val="24"/>
        </w:rPr>
        <w:t>, como exposto na tabela 3.</w:t>
      </w:r>
    </w:p>
    <w:p w14:paraId="02ED24B0" w14:textId="405E966E" w:rsidR="00747783" w:rsidRDefault="007477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BDC917" w14:textId="3EB2CCC4" w:rsidR="00747783" w:rsidRDefault="007477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6640CF" w14:textId="4623E943" w:rsidR="00747783" w:rsidRDefault="007477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B883EE" w14:textId="04BF8C17" w:rsidR="00747783" w:rsidRDefault="007477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6E11B7" w14:textId="77777777" w:rsidR="00747783" w:rsidRDefault="007477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D20480" w14:textId="0D155195" w:rsidR="00BD35C8" w:rsidRPr="00984CDF" w:rsidRDefault="00D6644A" w:rsidP="00B032FB">
      <w:pPr>
        <w:pStyle w:val="Ttulo2"/>
      </w:pPr>
      <w:r w:rsidRPr="00984CDF">
        <w:rPr>
          <w:b/>
        </w:rPr>
        <w:t xml:space="preserve">Tabela </w:t>
      </w:r>
      <w:r w:rsidR="00A60DBC">
        <w:rPr>
          <w:b/>
        </w:rPr>
        <w:t>3</w:t>
      </w:r>
      <w:r w:rsidRPr="00984CDF">
        <w:rPr>
          <w:b/>
        </w:rPr>
        <w:t xml:space="preserve">. </w:t>
      </w:r>
      <w:r w:rsidRPr="00984CDF">
        <w:t>Associação entre as condições clínicas e a ocorrência de gastos em saúde entre paciente</w:t>
      </w:r>
      <w:r w:rsidR="00B74B24">
        <w:t>s</w:t>
      </w:r>
      <w:r w:rsidRPr="00984CDF">
        <w:t xml:space="preserve"> com diagnóstico de DCNT atendidos pelas Unidades Básicas de Saúde do município de Floriano- PI.  </w:t>
      </w:r>
    </w:p>
    <w:tbl>
      <w:tblPr>
        <w:tblStyle w:val="TabeladeGrade1Clara"/>
        <w:tblW w:w="9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6"/>
        <w:gridCol w:w="3270"/>
        <w:gridCol w:w="2335"/>
      </w:tblGrid>
      <w:tr w:rsidR="00956036" w14:paraId="0D70393B" w14:textId="77777777" w:rsidTr="00A60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  <w:shd w:val="clear" w:color="auto" w:fill="AEAAAA" w:themeFill="background2" w:themeFillShade="BF"/>
          </w:tcPr>
          <w:p w14:paraId="2EA566B3" w14:textId="77777777" w:rsidR="00956036" w:rsidRDefault="00956036" w:rsidP="00A60D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Variável </w:t>
            </w:r>
          </w:p>
        </w:tc>
        <w:tc>
          <w:tcPr>
            <w:tcW w:w="3270" w:type="dxa"/>
            <w:shd w:val="clear" w:color="auto" w:fill="AEAAAA" w:themeFill="background2" w:themeFillShade="BF"/>
          </w:tcPr>
          <w:p w14:paraId="1A61A0CB" w14:textId="77777777" w:rsidR="00956036" w:rsidRDefault="00956036" w:rsidP="00984C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Coeficiente</w:t>
            </w:r>
          </w:p>
        </w:tc>
        <w:tc>
          <w:tcPr>
            <w:tcW w:w="2335" w:type="dxa"/>
            <w:shd w:val="clear" w:color="auto" w:fill="AEAAAA" w:themeFill="background2" w:themeFillShade="BF"/>
          </w:tcPr>
          <w:p w14:paraId="2E625554" w14:textId="3E4E1664" w:rsidR="00956036" w:rsidRDefault="00BD4FA3" w:rsidP="00984C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956036" w:rsidRPr="00860B15" w14:paraId="5453722C" w14:textId="77777777" w:rsidTr="00A60DBC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</w:tcPr>
          <w:p w14:paraId="25504B60" w14:textId="77777777" w:rsidR="00956036" w:rsidRPr="00860B15" w:rsidRDefault="0095603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Diabetes</w:t>
            </w:r>
          </w:p>
        </w:tc>
        <w:tc>
          <w:tcPr>
            <w:tcW w:w="3270" w:type="dxa"/>
          </w:tcPr>
          <w:p w14:paraId="14686B88" w14:textId="77777777" w:rsidR="00956036" w:rsidRPr="00860B15" w:rsidRDefault="00956036" w:rsidP="00984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sz w:val="24"/>
                <w:szCs w:val="24"/>
              </w:rPr>
              <w:t>105,187</w:t>
            </w:r>
          </w:p>
        </w:tc>
        <w:tc>
          <w:tcPr>
            <w:tcW w:w="2335" w:type="dxa"/>
          </w:tcPr>
          <w:p w14:paraId="04F20917" w14:textId="77777777" w:rsidR="00956036" w:rsidRPr="00860B15" w:rsidRDefault="00956036" w:rsidP="00984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sz w:val="24"/>
                <w:szCs w:val="24"/>
              </w:rPr>
              <w:t>0,378</w:t>
            </w:r>
          </w:p>
        </w:tc>
      </w:tr>
      <w:tr w:rsidR="00956036" w:rsidRPr="00860B15" w14:paraId="4F1CABC1" w14:textId="77777777" w:rsidTr="00A60DBC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</w:tcPr>
          <w:p w14:paraId="204FF261" w14:textId="77777777" w:rsidR="00956036" w:rsidRPr="00860B15" w:rsidRDefault="0095603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HAS</w:t>
            </w:r>
          </w:p>
        </w:tc>
        <w:tc>
          <w:tcPr>
            <w:tcW w:w="3270" w:type="dxa"/>
          </w:tcPr>
          <w:p w14:paraId="36123866" w14:textId="77777777" w:rsidR="00956036" w:rsidRPr="00860B15" w:rsidRDefault="00956036" w:rsidP="00984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sz w:val="24"/>
                <w:szCs w:val="24"/>
              </w:rPr>
              <w:t>207,152</w:t>
            </w:r>
          </w:p>
        </w:tc>
        <w:tc>
          <w:tcPr>
            <w:tcW w:w="2335" w:type="dxa"/>
          </w:tcPr>
          <w:p w14:paraId="740A6DA1" w14:textId="77777777" w:rsidR="00956036" w:rsidRPr="00860B15" w:rsidRDefault="00956036" w:rsidP="00984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sz w:val="24"/>
                <w:szCs w:val="24"/>
              </w:rPr>
              <w:t>0,158</w:t>
            </w:r>
          </w:p>
        </w:tc>
      </w:tr>
      <w:tr w:rsidR="00956036" w:rsidRPr="00860B15" w14:paraId="1E8DF4C6" w14:textId="77777777" w:rsidTr="00A60DBC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</w:tcPr>
          <w:p w14:paraId="19F5E51B" w14:textId="77777777" w:rsidR="00956036" w:rsidRPr="00860B15" w:rsidRDefault="0095603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Doenças Respiratórias </w:t>
            </w:r>
          </w:p>
        </w:tc>
        <w:tc>
          <w:tcPr>
            <w:tcW w:w="3270" w:type="dxa"/>
          </w:tcPr>
          <w:p w14:paraId="0962F60F" w14:textId="77777777" w:rsidR="00956036" w:rsidRPr="00860B15" w:rsidRDefault="00956036" w:rsidP="00984CD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sz w:val="24"/>
                <w:szCs w:val="24"/>
              </w:rPr>
              <w:t>-299,723</w:t>
            </w:r>
          </w:p>
        </w:tc>
        <w:tc>
          <w:tcPr>
            <w:tcW w:w="2335" w:type="dxa"/>
          </w:tcPr>
          <w:p w14:paraId="3486483C" w14:textId="77777777" w:rsidR="00956036" w:rsidRPr="00860B15" w:rsidRDefault="00956036" w:rsidP="00984CD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sz w:val="24"/>
                <w:szCs w:val="24"/>
              </w:rPr>
              <w:t>0,219</w:t>
            </w:r>
          </w:p>
        </w:tc>
      </w:tr>
      <w:tr w:rsidR="00956036" w:rsidRPr="00860B15" w14:paraId="00E29B46" w14:textId="77777777" w:rsidTr="00A60DBC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</w:tcPr>
          <w:p w14:paraId="46F414A4" w14:textId="77777777" w:rsidR="00956036" w:rsidRPr="00860B15" w:rsidRDefault="0095603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Câncer</w:t>
            </w:r>
          </w:p>
        </w:tc>
        <w:tc>
          <w:tcPr>
            <w:tcW w:w="3270" w:type="dxa"/>
          </w:tcPr>
          <w:p w14:paraId="1CC8A0B6" w14:textId="77777777" w:rsidR="00956036" w:rsidRPr="00860B15" w:rsidRDefault="00956036" w:rsidP="00984CD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sz w:val="24"/>
                <w:szCs w:val="24"/>
              </w:rPr>
              <w:t>-69,649</w:t>
            </w:r>
          </w:p>
        </w:tc>
        <w:tc>
          <w:tcPr>
            <w:tcW w:w="2335" w:type="dxa"/>
          </w:tcPr>
          <w:p w14:paraId="57CA2462" w14:textId="57A45202" w:rsidR="00956036" w:rsidRPr="00860B15" w:rsidRDefault="00956036" w:rsidP="00984CD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sz w:val="24"/>
                <w:szCs w:val="24"/>
              </w:rPr>
              <w:t>0,806</w:t>
            </w:r>
          </w:p>
        </w:tc>
      </w:tr>
      <w:tr w:rsidR="00956036" w:rsidRPr="00860B15" w14:paraId="46D02566" w14:textId="77777777" w:rsidTr="00A60DBC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</w:tcPr>
          <w:p w14:paraId="106B6D7A" w14:textId="77777777" w:rsidR="00956036" w:rsidRPr="00860B15" w:rsidRDefault="0095603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Saúde Mental</w:t>
            </w:r>
          </w:p>
        </w:tc>
        <w:tc>
          <w:tcPr>
            <w:tcW w:w="3270" w:type="dxa"/>
          </w:tcPr>
          <w:p w14:paraId="045398C6" w14:textId="77777777" w:rsidR="00956036" w:rsidRPr="00860B15" w:rsidRDefault="00956036" w:rsidP="00984CD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sz w:val="24"/>
                <w:szCs w:val="24"/>
              </w:rPr>
              <w:t>-3,287</w:t>
            </w:r>
          </w:p>
        </w:tc>
        <w:tc>
          <w:tcPr>
            <w:tcW w:w="2335" w:type="dxa"/>
          </w:tcPr>
          <w:p w14:paraId="16188C6E" w14:textId="6FA1CC11" w:rsidR="00956036" w:rsidRPr="00860B15" w:rsidRDefault="00956036" w:rsidP="00984CD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sz w:val="24"/>
                <w:szCs w:val="24"/>
              </w:rPr>
              <w:t>0,994</w:t>
            </w:r>
          </w:p>
        </w:tc>
      </w:tr>
      <w:tr w:rsidR="00956036" w:rsidRPr="00860B15" w14:paraId="7A9E6B70" w14:textId="77777777" w:rsidTr="00A60DBC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</w:tcPr>
          <w:p w14:paraId="3A379C8C" w14:textId="77777777" w:rsidR="00956036" w:rsidRPr="00860B15" w:rsidRDefault="0095603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AVC</w:t>
            </w:r>
          </w:p>
        </w:tc>
        <w:tc>
          <w:tcPr>
            <w:tcW w:w="3270" w:type="dxa"/>
          </w:tcPr>
          <w:p w14:paraId="027D8AF8" w14:textId="77777777" w:rsidR="00956036" w:rsidRPr="00860B15" w:rsidRDefault="00956036" w:rsidP="00984CD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sz w:val="24"/>
                <w:szCs w:val="24"/>
              </w:rPr>
              <w:t>-84,937</w:t>
            </w:r>
          </w:p>
        </w:tc>
        <w:tc>
          <w:tcPr>
            <w:tcW w:w="2335" w:type="dxa"/>
          </w:tcPr>
          <w:p w14:paraId="2548F2FC" w14:textId="77777777" w:rsidR="00956036" w:rsidRPr="00860B15" w:rsidRDefault="00956036" w:rsidP="00984CD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sz w:val="24"/>
                <w:szCs w:val="24"/>
              </w:rPr>
              <w:t>0,831</w:t>
            </w:r>
          </w:p>
        </w:tc>
      </w:tr>
      <w:tr w:rsidR="00956036" w:rsidRPr="00860B15" w14:paraId="36440D49" w14:textId="77777777" w:rsidTr="00A60DBC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</w:tcPr>
          <w:p w14:paraId="2A8C99E1" w14:textId="77777777" w:rsidR="00956036" w:rsidRPr="00860B15" w:rsidRDefault="0095603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Doença Cardíaca </w:t>
            </w:r>
          </w:p>
        </w:tc>
        <w:tc>
          <w:tcPr>
            <w:tcW w:w="3270" w:type="dxa"/>
          </w:tcPr>
          <w:p w14:paraId="6EF81FAE" w14:textId="77777777" w:rsidR="00956036" w:rsidRPr="00860B15" w:rsidRDefault="00956036" w:rsidP="00984CD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sz w:val="24"/>
                <w:szCs w:val="24"/>
              </w:rPr>
              <w:t>-196,081</w:t>
            </w:r>
          </w:p>
        </w:tc>
        <w:tc>
          <w:tcPr>
            <w:tcW w:w="2335" w:type="dxa"/>
          </w:tcPr>
          <w:p w14:paraId="3FE45956" w14:textId="77777777" w:rsidR="00956036" w:rsidRPr="00860B15" w:rsidRDefault="00956036" w:rsidP="00984CD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sz w:val="24"/>
                <w:szCs w:val="24"/>
              </w:rPr>
              <w:t>0,490</w:t>
            </w:r>
          </w:p>
        </w:tc>
      </w:tr>
      <w:tr w:rsidR="00956036" w:rsidRPr="00860B15" w14:paraId="6E1A8D18" w14:textId="77777777" w:rsidTr="0074778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</w:tcPr>
          <w:p w14:paraId="6BBE8993" w14:textId="77777777" w:rsidR="00956036" w:rsidRPr="00860B15" w:rsidRDefault="0095603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Infarto </w:t>
            </w:r>
          </w:p>
        </w:tc>
        <w:tc>
          <w:tcPr>
            <w:tcW w:w="3270" w:type="dxa"/>
          </w:tcPr>
          <w:p w14:paraId="07B0C75D" w14:textId="77777777" w:rsidR="00956036" w:rsidRPr="00860B15" w:rsidRDefault="00956036" w:rsidP="00984CD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sz w:val="24"/>
                <w:szCs w:val="24"/>
              </w:rPr>
              <w:t>173,496</w:t>
            </w:r>
          </w:p>
        </w:tc>
        <w:tc>
          <w:tcPr>
            <w:tcW w:w="2335" w:type="dxa"/>
          </w:tcPr>
          <w:p w14:paraId="23DCF11C" w14:textId="77777777" w:rsidR="00956036" w:rsidRPr="00860B15" w:rsidRDefault="00956036" w:rsidP="00984CD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sz w:val="24"/>
                <w:szCs w:val="24"/>
              </w:rPr>
              <w:t>0,757</w:t>
            </w:r>
          </w:p>
        </w:tc>
      </w:tr>
      <w:tr w:rsidR="00956036" w:rsidRPr="00860B15" w14:paraId="71DC155D" w14:textId="77777777" w:rsidTr="00747783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  <w:tcBorders>
              <w:bottom w:val="single" w:sz="4" w:space="0" w:color="auto"/>
            </w:tcBorders>
          </w:tcPr>
          <w:p w14:paraId="0BA3CE54" w14:textId="77777777" w:rsidR="00956036" w:rsidRPr="00860B15" w:rsidRDefault="00956036" w:rsidP="00A60DBC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Hanseníase </w:t>
            </w:r>
          </w:p>
        </w:tc>
        <w:tc>
          <w:tcPr>
            <w:tcW w:w="3270" w:type="dxa"/>
            <w:tcBorders>
              <w:bottom w:val="single" w:sz="4" w:space="0" w:color="auto"/>
            </w:tcBorders>
          </w:tcPr>
          <w:p w14:paraId="262F22B1" w14:textId="77777777" w:rsidR="00956036" w:rsidRPr="00860B15" w:rsidRDefault="00956036" w:rsidP="00984CD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sz w:val="24"/>
                <w:szCs w:val="24"/>
              </w:rPr>
              <w:t>-165,83</w:t>
            </w:r>
          </w:p>
        </w:tc>
        <w:tc>
          <w:tcPr>
            <w:tcW w:w="2335" w:type="dxa"/>
            <w:tcBorders>
              <w:bottom w:val="single" w:sz="4" w:space="0" w:color="auto"/>
            </w:tcBorders>
          </w:tcPr>
          <w:p w14:paraId="7952A049" w14:textId="0C594DC7" w:rsidR="00956036" w:rsidRPr="00860B15" w:rsidRDefault="00956036" w:rsidP="00984CD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B15">
              <w:rPr>
                <w:rFonts w:ascii="Times New Roman" w:hAnsi="Times New Roman" w:cs="Times New Roman"/>
                <w:sz w:val="24"/>
                <w:szCs w:val="24"/>
              </w:rPr>
              <w:t>0,768</w:t>
            </w:r>
          </w:p>
        </w:tc>
      </w:tr>
    </w:tbl>
    <w:p w14:paraId="31F9226C" w14:textId="5AE77E5B" w:rsidR="00BD35C8" w:rsidRPr="00984CDF" w:rsidRDefault="00984CDF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84CDF">
        <w:rPr>
          <w:rFonts w:ascii="Times New Roman" w:eastAsia="Times New Roman" w:hAnsi="Times New Roman" w:cs="Times New Roman"/>
          <w:sz w:val="20"/>
          <w:szCs w:val="20"/>
        </w:rPr>
        <w:t>Fonte: Próprio autor (2024).</w:t>
      </w:r>
    </w:p>
    <w:p w14:paraId="0000015E" w14:textId="77777777" w:rsidR="00901E5C" w:rsidRPr="00A60DBC" w:rsidRDefault="00901E5C">
      <w:pPr>
        <w:rPr>
          <w:rFonts w:ascii="Times New Roman" w:eastAsia="Courier New" w:hAnsi="Times New Roman" w:cs="Times New Roman"/>
          <w:sz w:val="20"/>
          <w:szCs w:val="20"/>
        </w:rPr>
      </w:pPr>
    </w:p>
    <w:p w14:paraId="15E635FF" w14:textId="7CD7EAFA" w:rsidR="0013526C" w:rsidRDefault="0013526C" w:rsidP="0013526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13526C">
        <w:rPr>
          <w:rFonts w:ascii="Times New Roman" w:eastAsia="Times New Roman" w:hAnsi="Times New Roman" w:cs="Times New Roman"/>
          <w:sz w:val="24"/>
          <w:szCs w:val="24"/>
        </w:rPr>
        <w:lastRenderedPageBreak/>
        <w:t>De forma multivariada também foi analisada a associação das características sociodemográficas e clínicas com a ocorrência de gastos em saúde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Com base no </w:t>
      </w:r>
      <w:r w:rsidRPr="00984CDF">
        <w:rPr>
          <w:rFonts w:ascii="Times New Roman" w:eastAsia="Times New Roman" w:hAnsi="Times New Roman" w:cs="Times New Roman"/>
          <w:sz w:val="24"/>
          <w:szCs w:val="24"/>
        </w:rPr>
        <w:t xml:space="preserve">nível de significância (p)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adotado na metodologia, nenhuma das condições clínicas e/ou comorbidades dos pacientes com diagnósticos de DCNT apresentou a associação significativa com gastos fora de cobertura, haja vista que todos os valores de significância apresentados na tabela 4 são superiores a 0,05. O resultado sugere que, de acordo com o modelo de regressão, nenhuma das condições do paciente tem impacto significativo na ocorrência de gastos fora de cobertura.  </w:t>
      </w:r>
    </w:p>
    <w:p w14:paraId="268198BD" w14:textId="3BB22D49" w:rsidR="00A60DBC" w:rsidRPr="0013526C" w:rsidRDefault="00A60DB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4A54C126" w14:textId="6D54E19B" w:rsidR="00A60DBC" w:rsidRDefault="00A60DBC" w:rsidP="00B032FB">
      <w:pPr>
        <w:pStyle w:val="Ttulo2"/>
      </w:pPr>
      <w:r w:rsidRPr="00A60DBC">
        <w:rPr>
          <w:b/>
        </w:rPr>
        <w:t xml:space="preserve">Tabela </w:t>
      </w:r>
      <w:r>
        <w:rPr>
          <w:b/>
        </w:rPr>
        <w:t>4</w:t>
      </w:r>
      <w:r w:rsidRPr="00A60DBC">
        <w:rPr>
          <w:b/>
        </w:rPr>
        <w:t xml:space="preserve">. </w:t>
      </w:r>
      <w:r w:rsidRPr="00A60DBC">
        <w:t>Regressão multivariada sobre os fatores associados aos gastos.</w:t>
      </w:r>
    </w:p>
    <w:p w14:paraId="75A59287" w14:textId="77777777" w:rsidR="00A60DBC" w:rsidRPr="00A60DBC" w:rsidRDefault="00A60DBC" w:rsidP="00A60DB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formatada"/>
        <w:tblW w:w="5000" w:type="pct"/>
        <w:tblLook w:val="04A0" w:firstRow="1" w:lastRow="0" w:firstColumn="1" w:lastColumn="0" w:noHBand="0" w:noVBand="1"/>
        <w:tblPrChange w:id="94" w:author="Winter Figueiredo" w:date="2024-05-13T10:52:00Z">
          <w:tblPr>
            <w:tblStyle w:val="formatad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629"/>
        <w:gridCol w:w="4174"/>
        <w:gridCol w:w="1268"/>
        <w:tblGridChange w:id="95">
          <w:tblGrid>
            <w:gridCol w:w="2835"/>
            <w:gridCol w:w="3261"/>
            <w:gridCol w:w="991"/>
          </w:tblGrid>
        </w:tblGridChange>
      </w:tblGrid>
      <w:tr w:rsidR="00AF0A06" w14:paraId="1234A4B7" w14:textId="77777777" w:rsidTr="00AF0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tcPrChange w:id="96" w:author="Winter Figueiredo" w:date="2024-05-13T10:52:00Z">
              <w:tcPr>
                <w:tcW w:w="2835" w:type="dxa"/>
              </w:tcPr>
            </w:tcPrChange>
          </w:tcPr>
          <w:p w14:paraId="308299E2" w14:textId="77777777" w:rsidR="00AF0A06" w:rsidRDefault="00AF0A06" w:rsidP="00131B1F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/w:pPr>
            <w:r>
              <w:t>Variáveis</w:t>
            </w:r>
          </w:p>
        </w:tc>
        <w:tc>
          <w:tcPr>
            <w:tcW w:w="2301" w:type="pct"/>
            <w:tcPrChange w:id="97" w:author="Winter Figueiredo" w:date="2024-05-13T10:52:00Z">
              <w:tcPr>
                <w:tcW w:w="3261" w:type="dxa"/>
              </w:tcPr>
            </w:tcPrChange>
          </w:tcPr>
          <w:p w14:paraId="1D564D18" w14:textId="77777777" w:rsidR="00AF0A06" w:rsidRDefault="00AF0A06" w:rsidP="00131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β</w:t>
            </w:r>
            <w:r>
              <w:t xml:space="preserve"> (IC 95%)</w:t>
            </w:r>
          </w:p>
        </w:tc>
        <w:tc>
          <w:tcPr>
            <w:tcW w:w="699" w:type="pct"/>
            <w:tcPrChange w:id="98" w:author="Winter Figueiredo" w:date="2024-05-13T10:52:00Z">
              <w:tcPr>
                <w:tcW w:w="991" w:type="dxa"/>
              </w:tcPr>
            </w:tcPrChange>
          </w:tcPr>
          <w:p w14:paraId="0EC0B6E2" w14:textId="77777777" w:rsidR="00AF0A06" w:rsidRDefault="00AF0A06" w:rsidP="00131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AF0A06" w:rsidRPr="00B070BA" w14:paraId="51C22B75" w14:textId="77777777" w:rsidTr="00AF0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tcPrChange w:id="99" w:author="Winter Figueiredo" w:date="2024-05-13T10:52:00Z">
              <w:tcPr>
                <w:tcW w:w="2835" w:type="dxa"/>
              </w:tcPr>
            </w:tcPrChange>
          </w:tcPr>
          <w:p w14:paraId="089FC532" w14:textId="77777777" w:rsidR="00AF0A06" w:rsidRPr="00B070BA" w:rsidRDefault="00AF0A06" w:rsidP="00131B1F">
            <w:r w:rsidRPr="00B070BA">
              <w:t xml:space="preserve">Idade </w:t>
            </w:r>
          </w:p>
        </w:tc>
        <w:tc>
          <w:tcPr>
            <w:tcW w:w="2301" w:type="pct"/>
            <w:tcPrChange w:id="100" w:author="Winter Figueiredo" w:date="2024-05-13T10:52:00Z">
              <w:tcPr>
                <w:tcW w:w="3261" w:type="dxa"/>
              </w:tcPr>
            </w:tcPrChange>
          </w:tcPr>
          <w:p w14:paraId="6AA0E280" w14:textId="77777777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0BA">
              <w:t>-1,88 (-9,40; 5,63)</w:t>
            </w:r>
          </w:p>
          <w:p w14:paraId="745CB1EE" w14:textId="6BF32A0B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pct"/>
            <w:tcPrChange w:id="101" w:author="Winter Figueiredo" w:date="2024-05-13T10:52:00Z">
              <w:tcPr>
                <w:tcW w:w="991" w:type="dxa"/>
              </w:tcPr>
            </w:tcPrChange>
          </w:tcPr>
          <w:p w14:paraId="0B62361A" w14:textId="77777777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0BA">
              <w:t>0,622</w:t>
            </w:r>
          </w:p>
        </w:tc>
      </w:tr>
      <w:tr w:rsidR="00AF0A06" w:rsidRPr="00B070BA" w14:paraId="29C820CE" w14:textId="77777777" w:rsidTr="00AF0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tcPrChange w:id="102" w:author="Winter Figueiredo" w:date="2024-05-13T10:52:00Z">
              <w:tcPr>
                <w:tcW w:w="2835" w:type="dxa"/>
              </w:tcPr>
            </w:tcPrChange>
          </w:tcPr>
          <w:p w14:paraId="210A0132" w14:textId="77777777" w:rsidR="00AF0A06" w:rsidRPr="00B070BA" w:rsidRDefault="00AF0A06" w:rsidP="00131B1F">
            <w:r w:rsidRPr="00B070BA">
              <w:t>Sexo masculino</w:t>
            </w:r>
          </w:p>
        </w:tc>
        <w:tc>
          <w:tcPr>
            <w:tcW w:w="2301" w:type="pct"/>
            <w:tcPrChange w:id="103" w:author="Winter Figueiredo" w:date="2024-05-13T10:52:00Z">
              <w:tcPr>
                <w:tcW w:w="3261" w:type="dxa"/>
              </w:tcPr>
            </w:tcPrChange>
          </w:tcPr>
          <w:p w14:paraId="59C0F419" w14:textId="77777777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0BA">
              <w:t>-16,02 (-269,55; 237,50)</w:t>
            </w:r>
          </w:p>
          <w:p w14:paraId="17DC9EE7" w14:textId="391E481B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699" w:type="pct"/>
            <w:tcPrChange w:id="104" w:author="Winter Figueiredo" w:date="2024-05-13T10:52:00Z">
              <w:tcPr>
                <w:tcW w:w="991" w:type="dxa"/>
              </w:tcPr>
            </w:tcPrChange>
          </w:tcPr>
          <w:p w14:paraId="015B61EB" w14:textId="77777777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0BA">
              <w:t>0,901</w:t>
            </w:r>
          </w:p>
        </w:tc>
      </w:tr>
      <w:tr w:rsidR="00AF0A06" w:rsidRPr="00B070BA" w14:paraId="018959A9" w14:textId="77777777" w:rsidTr="00AF0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tcPrChange w:id="105" w:author="Winter Figueiredo" w:date="2024-05-13T10:52:00Z">
              <w:tcPr>
                <w:tcW w:w="2835" w:type="dxa"/>
              </w:tcPr>
            </w:tcPrChange>
          </w:tcPr>
          <w:p w14:paraId="7D9F4DA9" w14:textId="77777777" w:rsidR="00AF0A06" w:rsidRPr="00B070BA" w:rsidRDefault="00AF0A06" w:rsidP="00131B1F">
            <w:r w:rsidRPr="00B070BA">
              <w:t>HAS</w:t>
            </w:r>
          </w:p>
        </w:tc>
        <w:tc>
          <w:tcPr>
            <w:tcW w:w="2301" w:type="pct"/>
            <w:tcPrChange w:id="106" w:author="Winter Figueiredo" w:date="2024-05-13T10:52:00Z">
              <w:tcPr>
                <w:tcW w:w="3261" w:type="dxa"/>
              </w:tcPr>
            </w:tcPrChange>
          </w:tcPr>
          <w:p w14:paraId="5E8AC57E" w14:textId="77777777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0BA">
              <w:t>236,35 (-117,58; 590,28)</w:t>
            </w:r>
          </w:p>
          <w:p w14:paraId="63733508" w14:textId="5A613713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pct"/>
            <w:tcPrChange w:id="107" w:author="Winter Figueiredo" w:date="2024-05-13T10:52:00Z">
              <w:tcPr>
                <w:tcW w:w="991" w:type="dxa"/>
              </w:tcPr>
            </w:tcPrChange>
          </w:tcPr>
          <w:p w14:paraId="3492DF32" w14:textId="77777777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0BA">
              <w:t>0,189</w:t>
            </w:r>
          </w:p>
        </w:tc>
      </w:tr>
      <w:tr w:rsidR="00AF0A06" w:rsidRPr="00B070BA" w14:paraId="4C0FBAF1" w14:textId="77777777" w:rsidTr="00AF0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tcPrChange w:id="108" w:author="Winter Figueiredo" w:date="2024-05-13T10:52:00Z">
              <w:tcPr>
                <w:tcW w:w="2835" w:type="dxa"/>
              </w:tcPr>
            </w:tcPrChange>
          </w:tcPr>
          <w:p w14:paraId="0D41495E" w14:textId="77777777" w:rsidR="00AF0A06" w:rsidRPr="00B070BA" w:rsidRDefault="00AF0A06" w:rsidP="00131B1F">
            <w:r w:rsidRPr="00B070BA">
              <w:t>Diabetes</w:t>
            </w:r>
          </w:p>
        </w:tc>
        <w:tc>
          <w:tcPr>
            <w:tcW w:w="2301" w:type="pct"/>
            <w:tcPrChange w:id="109" w:author="Winter Figueiredo" w:date="2024-05-13T10:52:00Z">
              <w:tcPr>
                <w:tcW w:w="3261" w:type="dxa"/>
              </w:tcPr>
            </w:tcPrChange>
          </w:tcPr>
          <w:p w14:paraId="56EF5C65" w14:textId="77777777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0BA">
              <w:t>135,76 (-116,88; 388,41)</w:t>
            </w:r>
          </w:p>
          <w:p w14:paraId="1CA84BA1" w14:textId="0CC75AB4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pct"/>
            <w:tcPrChange w:id="110" w:author="Winter Figueiredo" w:date="2024-05-13T10:52:00Z">
              <w:tcPr>
                <w:tcW w:w="991" w:type="dxa"/>
              </w:tcPr>
            </w:tcPrChange>
          </w:tcPr>
          <w:p w14:paraId="281F1906" w14:textId="77777777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0BA">
              <w:t>0,290</w:t>
            </w:r>
          </w:p>
        </w:tc>
      </w:tr>
      <w:tr w:rsidR="00AF0A06" w:rsidRPr="00B070BA" w14:paraId="0BD6E332" w14:textId="77777777" w:rsidTr="00AF0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tcPrChange w:id="111" w:author="Winter Figueiredo" w:date="2024-05-13T10:52:00Z">
              <w:tcPr>
                <w:tcW w:w="2835" w:type="dxa"/>
              </w:tcPr>
            </w:tcPrChange>
          </w:tcPr>
          <w:p w14:paraId="12839F7F" w14:textId="77777777" w:rsidR="00AF0A06" w:rsidRPr="00B070BA" w:rsidRDefault="00AF0A06" w:rsidP="00131B1F">
            <w:r w:rsidRPr="00B070BA">
              <w:t>Doenças respiratórias</w:t>
            </w:r>
          </w:p>
        </w:tc>
        <w:tc>
          <w:tcPr>
            <w:tcW w:w="2301" w:type="pct"/>
            <w:tcPrChange w:id="112" w:author="Winter Figueiredo" w:date="2024-05-13T10:52:00Z">
              <w:tcPr>
                <w:tcW w:w="3261" w:type="dxa"/>
              </w:tcPr>
            </w:tcPrChange>
          </w:tcPr>
          <w:p w14:paraId="375E48CA" w14:textId="77777777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0BA">
              <w:t>-222,69 (-752,52; 307,14)</w:t>
            </w:r>
          </w:p>
          <w:p w14:paraId="5E8A8CD9" w14:textId="371B2F3F" w:rsidR="00AF0A06" w:rsidRPr="00B070BA" w:rsidRDefault="00AF0A06" w:rsidP="00131B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pct"/>
            <w:tcPrChange w:id="113" w:author="Winter Figueiredo" w:date="2024-05-13T10:52:00Z">
              <w:tcPr>
                <w:tcW w:w="991" w:type="dxa"/>
              </w:tcPr>
            </w:tcPrChange>
          </w:tcPr>
          <w:p w14:paraId="3071765F" w14:textId="77777777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0BA">
              <w:t>0,408</w:t>
            </w:r>
          </w:p>
        </w:tc>
      </w:tr>
      <w:tr w:rsidR="00AF0A06" w:rsidRPr="00B070BA" w14:paraId="5A806AC0" w14:textId="77777777" w:rsidTr="00AF0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tcPrChange w:id="114" w:author="Winter Figueiredo" w:date="2024-05-13T10:52:00Z">
              <w:tcPr>
                <w:tcW w:w="2835" w:type="dxa"/>
              </w:tcPr>
            </w:tcPrChange>
          </w:tcPr>
          <w:p w14:paraId="4DD6AFFB" w14:textId="77777777" w:rsidR="00AF0A06" w:rsidRPr="00B070BA" w:rsidRDefault="00AF0A06" w:rsidP="00131B1F">
            <w:r w:rsidRPr="00B070BA">
              <w:t>Câncer</w:t>
            </w:r>
          </w:p>
        </w:tc>
        <w:tc>
          <w:tcPr>
            <w:tcW w:w="2301" w:type="pct"/>
            <w:tcPrChange w:id="115" w:author="Winter Figueiredo" w:date="2024-05-13T10:52:00Z">
              <w:tcPr>
                <w:tcW w:w="3261" w:type="dxa"/>
              </w:tcPr>
            </w:tcPrChange>
          </w:tcPr>
          <w:p w14:paraId="79F0E6D3" w14:textId="77777777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0BA">
              <w:t>-26,85 (-695,64; 641,94)</w:t>
            </w:r>
          </w:p>
          <w:p w14:paraId="402A2094" w14:textId="2657309E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pct"/>
            <w:tcPrChange w:id="116" w:author="Winter Figueiredo" w:date="2024-05-13T10:52:00Z">
              <w:tcPr>
                <w:tcW w:w="991" w:type="dxa"/>
              </w:tcPr>
            </w:tcPrChange>
          </w:tcPr>
          <w:p w14:paraId="01815AAE" w14:textId="77777777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0BA">
              <w:t>0,937</w:t>
            </w:r>
          </w:p>
        </w:tc>
      </w:tr>
      <w:tr w:rsidR="00AF0A06" w:rsidRPr="00B070BA" w14:paraId="14DC425F" w14:textId="77777777" w:rsidTr="00AF0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tcPrChange w:id="117" w:author="Winter Figueiredo" w:date="2024-05-13T10:52:00Z">
              <w:tcPr>
                <w:tcW w:w="2835" w:type="dxa"/>
              </w:tcPr>
            </w:tcPrChange>
          </w:tcPr>
          <w:p w14:paraId="0B8C21AB" w14:textId="77777777" w:rsidR="00AF0A06" w:rsidRPr="00B070BA" w:rsidRDefault="00AF0A06" w:rsidP="00131B1F">
            <w:r w:rsidRPr="00B070BA">
              <w:t>Saúde Mental</w:t>
            </w:r>
          </w:p>
        </w:tc>
        <w:tc>
          <w:tcPr>
            <w:tcW w:w="2301" w:type="pct"/>
            <w:tcPrChange w:id="118" w:author="Winter Figueiredo" w:date="2024-05-13T10:52:00Z">
              <w:tcPr>
                <w:tcW w:w="3261" w:type="dxa"/>
              </w:tcPr>
            </w:tcPrChange>
          </w:tcPr>
          <w:p w14:paraId="4BD51ECA" w14:textId="77777777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0BA">
              <w:t>121,06 (-946,60; 118,73)</w:t>
            </w:r>
          </w:p>
          <w:p w14:paraId="19F45ADD" w14:textId="29D42D28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pct"/>
            <w:tcPrChange w:id="119" w:author="Winter Figueiredo" w:date="2024-05-13T10:52:00Z">
              <w:tcPr>
                <w:tcW w:w="991" w:type="dxa"/>
              </w:tcPr>
            </w:tcPrChange>
          </w:tcPr>
          <w:p w14:paraId="38FE7506" w14:textId="77777777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0BA">
              <w:t>0,823</w:t>
            </w:r>
          </w:p>
        </w:tc>
      </w:tr>
      <w:tr w:rsidR="00AF0A06" w:rsidRPr="00B070BA" w14:paraId="7A9A86F2" w14:textId="77777777" w:rsidTr="00AF0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tcPrChange w:id="120" w:author="Winter Figueiredo" w:date="2024-05-13T10:52:00Z">
              <w:tcPr>
                <w:tcW w:w="2835" w:type="dxa"/>
              </w:tcPr>
            </w:tcPrChange>
          </w:tcPr>
          <w:p w14:paraId="60EAEC29" w14:textId="77777777" w:rsidR="00AF0A06" w:rsidRPr="00B070BA" w:rsidRDefault="00AF0A06" w:rsidP="00131B1F">
            <w:r w:rsidRPr="00B070BA">
              <w:t>AVC</w:t>
            </w:r>
          </w:p>
        </w:tc>
        <w:tc>
          <w:tcPr>
            <w:tcW w:w="2301" w:type="pct"/>
            <w:tcPrChange w:id="121" w:author="Winter Figueiredo" w:date="2024-05-13T10:52:00Z">
              <w:tcPr>
                <w:tcW w:w="3261" w:type="dxa"/>
              </w:tcPr>
            </w:tcPrChange>
          </w:tcPr>
          <w:p w14:paraId="2255DE95" w14:textId="77777777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0BA">
              <w:t>-195,50 (-1076,38; 685,38)</w:t>
            </w:r>
          </w:p>
          <w:p w14:paraId="2F72BCD5" w14:textId="4A0AFB42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pct"/>
            <w:tcPrChange w:id="122" w:author="Winter Figueiredo" w:date="2024-05-13T10:52:00Z">
              <w:tcPr>
                <w:tcW w:w="991" w:type="dxa"/>
              </w:tcPr>
            </w:tcPrChange>
          </w:tcPr>
          <w:p w14:paraId="58BD8B6C" w14:textId="77777777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0BA">
              <w:t>0,662</w:t>
            </w:r>
          </w:p>
        </w:tc>
      </w:tr>
      <w:tr w:rsidR="00AF0A06" w:rsidRPr="00B070BA" w14:paraId="6F924733" w14:textId="77777777" w:rsidTr="00AF0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tcPrChange w:id="123" w:author="Winter Figueiredo" w:date="2024-05-13T10:52:00Z">
              <w:tcPr>
                <w:tcW w:w="2835" w:type="dxa"/>
              </w:tcPr>
            </w:tcPrChange>
          </w:tcPr>
          <w:p w14:paraId="1537F484" w14:textId="77777777" w:rsidR="00AF0A06" w:rsidRPr="00B070BA" w:rsidRDefault="00AF0A06" w:rsidP="00131B1F">
            <w:r w:rsidRPr="00B070BA">
              <w:t>Doença Cardíaca</w:t>
            </w:r>
          </w:p>
        </w:tc>
        <w:tc>
          <w:tcPr>
            <w:tcW w:w="2301" w:type="pct"/>
            <w:tcPrChange w:id="124" w:author="Winter Figueiredo" w:date="2024-05-13T10:52:00Z">
              <w:tcPr>
                <w:tcW w:w="3261" w:type="dxa"/>
              </w:tcPr>
            </w:tcPrChange>
          </w:tcPr>
          <w:p w14:paraId="27CE32BF" w14:textId="77777777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0BA">
              <w:t>-242,95 (-839,38; 353,48)</w:t>
            </w:r>
          </w:p>
          <w:p w14:paraId="1EAC3682" w14:textId="5348B82B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pct"/>
            <w:tcPrChange w:id="125" w:author="Winter Figueiredo" w:date="2024-05-13T10:52:00Z">
              <w:tcPr>
                <w:tcW w:w="991" w:type="dxa"/>
              </w:tcPr>
            </w:tcPrChange>
          </w:tcPr>
          <w:p w14:paraId="43F6D691" w14:textId="77777777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0BA">
              <w:t>0,423</w:t>
            </w:r>
          </w:p>
        </w:tc>
      </w:tr>
      <w:tr w:rsidR="00AF0A06" w:rsidRPr="00B070BA" w14:paraId="051E228B" w14:textId="77777777" w:rsidTr="00AF0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tcPrChange w:id="126" w:author="Winter Figueiredo" w:date="2024-05-13T10:52:00Z">
              <w:tcPr>
                <w:tcW w:w="2835" w:type="dxa"/>
              </w:tcPr>
            </w:tcPrChange>
          </w:tcPr>
          <w:p w14:paraId="59C25727" w14:textId="77777777" w:rsidR="00AF0A06" w:rsidRPr="00B070BA" w:rsidRDefault="00AF0A06" w:rsidP="00131B1F">
            <w:r w:rsidRPr="00B070BA">
              <w:t>Infarto</w:t>
            </w:r>
          </w:p>
        </w:tc>
        <w:tc>
          <w:tcPr>
            <w:tcW w:w="2301" w:type="pct"/>
            <w:tcPrChange w:id="127" w:author="Winter Figueiredo" w:date="2024-05-13T10:52:00Z">
              <w:tcPr>
                <w:tcW w:w="3261" w:type="dxa"/>
              </w:tcPr>
            </w:tcPrChange>
          </w:tcPr>
          <w:p w14:paraId="6A02E437" w14:textId="77777777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0BA">
              <w:t>254,69 (-1125,00; 1634,38)</w:t>
            </w:r>
          </w:p>
          <w:p w14:paraId="0F96551A" w14:textId="2C7D9D28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pct"/>
            <w:tcPrChange w:id="128" w:author="Winter Figueiredo" w:date="2024-05-13T10:52:00Z">
              <w:tcPr>
                <w:tcW w:w="991" w:type="dxa"/>
              </w:tcPr>
            </w:tcPrChange>
          </w:tcPr>
          <w:p w14:paraId="0DE429A4" w14:textId="77777777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0BA">
              <w:t>0,716</w:t>
            </w:r>
          </w:p>
        </w:tc>
      </w:tr>
      <w:tr w:rsidR="00AF0A06" w:rsidRPr="00B070BA" w14:paraId="33FAA8A1" w14:textId="77777777" w:rsidTr="00AF0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tcPrChange w:id="129" w:author="Winter Figueiredo" w:date="2024-05-13T10:52:00Z">
              <w:tcPr>
                <w:tcW w:w="2835" w:type="dxa"/>
              </w:tcPr>
            </w:tcPrChange>
          </w:tcPr>
          <w:p w14:paraId="701FD72E" w14:textId="77777777" w:rsidR="00AF0A06" w:rsidRPr="00B070BA" w:rsidRDefault="00AF0A06" w:rsidP="00131B1F">
            <w:r w:rsidRPr="00B070BA">
              <w:t>Hanseníase</w:t>
            </w:r>
          </w:p>
        </w:tc>
        <w:tc>
          <w:tcPr>
            <w:tcW w:w="2301" w:type="pct"/>
            <w:tcPrChange w:id="130" w:author="Winter Figueiredo" w:date="2024-05-13T10:52:00Z">
              <w:tcPr>
                <w:tcW w:w="3261" w:type="dxa"/>
              </w:tcPr>
            </w:tcPrChange>
          </w:tcPr>
          <w:p w14:paraId="11CF5B50" w14:textId="77777777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0BA">
              <w:t>-240,09 (-1370,96; 890,77)</w:t>
            </w:r>
          </w:p>
          <w:p w14:paraId="108EF1C1" w14:textId="0BFA0646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pct"/>
            <w:tcPrChange w:id="131" w:author="Winter Figueiredo" w:date="2024-05-13T10:52:00Z">
              <w:tcPr>
                <w:tcW w:w="991" w:type="dxa"/>
              </w:tcPr>
            </w:tcPrChange>
          </w:tcPr>
          <w:p w14:paraId="00AAD003" w14:textId="77777777" w:rsidR="00AF0A06" w:rsidRPr="00B070BA" w:rsidRDefault="00AF0A06" w:rsidP="0013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0BA">
              <w:t>0,676</w:t>
            </w:r>
          </w:p>
        </w:tc>
      </w:tr>
    </w:tbl>
    <w:p w14:paraId="55FE5A1E" w14:textId="77777777" w:rsidR="00B94F5B" w:rsidRDefault="00B94F5B" w:rsidP="00A60DBC">
      <w:pPr>
        <w:rPr>
          <w:rFonts w:ascii="Times New Roman" w:hAnsi="Times New Roman" w:cs="Times New Roman"/>
          <w:sz w:val="20"/>
          <w:szCs w:val="20"/>
        </w:rPr>
      </w:pPr>
    </w:p>
    <w:p w14:paraId="32240268" w14:textId="785AFF3A" w:rsidR="00A60DBC" w:rsidRPr="00A60DBC" w:rsidRDefault="00A60DBC" w:rsidP="00A60DBC">
      <w:pPr>
        <w:rPr>
          <w:rFonts w:ascii="Times New Roman" w:hAnsi="Times New Roman" w:cs="Times New Roman"/>
          <w:sz w:val="20"/>
          <w:szCs w:val="20"/>
        </w:rPr>
      </w:pPr>
      <w:r w:rsidRPr="00A60DBC">
        <w:rPr>
          <w:rFonts w:ascii="Times New Roman" w:hAnsi="Times New Roman" w:cs="Times New Roman"/>
          <w:sz w:val="20"/>
          <w:szCs w:val="20"/>
        </w:rPr>
        <w:t>HAS:   Hipertensão Arterial Sistêmica; AVC: Acidente Vascular Cerebral; IC 95%: Intervalo de Confiança de 95%; * Regressão Linear univariada</w:t>
      </w:r>
    </w:p>
    <w:p w14:paraId="6B5ECC83" w14:textId="77777777" w:rsidR="00A60DBC" w:rsidRDefault="00A60DBC" w:rsidP="00A60DB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4C229D" w14:textId="77777777" w:rsidR="00A60DBC" w:rsidRDefault="00A60DB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4FC367" w14:textId="0F0806C9" w:rsidR="00B94F5B" w:rsidRDefault="00B94F5B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41F9019F" w14:textId="6950102B" w:rsidR="00B94F5B" w:rsidDel="00771313" w:rsidRDefault="00B94F5B">
      <w:pPr>
        <w:spacing w:line="360" w:lineRule="auto"/>
        <w:ind w:firstLine="709"/>
        <w:rPr>
          <w:del w:id="132" w:author="Felipe Cruz" w:date="2024-05-10T18:30:00Z"/>
          <w:rFonts w:ascii="Times New Roman" w:eastAsia="Times New Roman" w:hAnsi="Times New Roman" w:cs="Times New Roman"/>
          <w:sz w:val="24"/>
          <w:szCs w:val="24"/>
        </w:rPr>
      </w:pPr>
    </w:p>
    <w:p w14:paraId="49BC172B" w14:textId="3F893EC0" w:rsidR="00B94F5B" w:rsidDel="00771313" w:rsidRDefault="00B94F5B">
      <w:pPr>
        <w:spacing w:line="360" w:lineRule="auto"/>
        <w:ind w:firstLine="709"/>
        <w:rPr>
          <w:del w:id="133" w:author="Felipe Cruz" w:date="2024-05-10T18:30:00Z"/>
          <w:rFonts w:ascii="Times New Roman" w:eastAsia="Times New Roman" w:hAnsi="Times New Roman" w:cs="Times New Roman"/>
          <w:sz w:val="24"/>
          <w:szCs w:val="24"/>
        </w:rPr>
      </w:pPr>
    </w:p>
    <w:p w14:paraId="3A981B45" w14:textId="77777777" w:rsidR="00B94F5B" w:rsidDel="00771313" w:rsidRDefault="00B94F5B">
      <w:pPr>
        <w:spacing w:line="360" w:lineRule="auto"/>
        <w:ind w:firstLine="709"/>
        <w:rPr>
          <w:del w:id="134" w:author="Felipe Cruz" w:date="2024-05-10T18:30:00Z"/>
          <w:rFonts w:ascii="Times New Roman" w:eastAsia="Times New Roman" w:hAnsi="Times New Roman" w:cs="Times New Roman"/>
          <w:sz w:val="24"/>
          <w:szCs w:val="24"/>
        </w:rPr>
      </w:pPr>
    </w:p>
    <w:p w14:paraId="00000160" w14:textId="77777777" w:rsidR="00901E5C" w:rsidRDefault="00901E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  <w:pPrChange w:id="135" w:author="Felipe Cruz" w:date="2024-05-10T18:30:00Z">
          <w:pPr>
            <w:spacing w:line="360" w:lineRule="auto"/>
            <w:ind w:firstLine="709"/>
          </w:pPr>
        </w:pPrChange>
      </w:pPr>
    </w:p>
    <w:p w14:paraId="6FE056E0" w14:textId="77777777" w:rsidR="001A4427" w:rsidRDefault="001A4427">
      <w:pPr>
        <w:rPr>
          <w:rFonts w:ascii="Times New Roman" w:hAnsi="Times New Roman"/>
          <w:b/>
          <w:bCs/>
          <w:sz w:val="24"/>
          <w:szCs w:val="28"/>
          <w:highlight w:val="white"/>
          <w:lang w:eastAsia="ar-SA"/>
        </w:rPr>
      </w:pPr>
      <w:r>
        <w:rPr>
          <w:highlight w:val="white"/>
        </w:rPr>
        <w:br w:type="page"/>
      </w:r>
    </w:p>
    <w:p w14:paraId="00000161" w14:textId="66DAB861" w:rsidR="00901E5C" w:rsidRDefault="00346B45" w:rsidP="00B032FB">
      <w:pPr>
        <w:pStyle w:val="Ttulo1"/>
        <w:rPr>
          <w:highlight w:val="white"/>
        </w:rPr>
      </w:pPr>
      <w:r>
        <w:rPr>
          <w:highlight w:val="white"/>
        </w:rPr>
        <w:lastRenderedPageBreak/>
        <w:t>DISCUSSÃO</w:t>
      </w:r>
    </w:p>
    <w:p w14:paraId="1B7FFA96" w14:textId="77777777" w:rsidR="00650934" w:rsidRDefault="00650934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165" w14:textId="0A095E66" w:rsidR="00901E5C" w:rsidRDefault="00D6644A" w:rsidP="00D87C70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136" w:name="_heading=h.30j0zll" w:colFirst="0" w:colLast="0"/>
      <w:bookmarkEnd w:id="136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 população desse estudo</w:t>
      </w:r>
      <w:r w:rsidR="00B06A7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foi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formada por paciente com diagnóstico de DCNT que t</w:t>
      </w:r>
      <w:r w:rsidR="00A47A11">
        <w:rPr>
          <w:rFonts w:ascii="Times New Roman" w:eastAsia="Times New Roman" w:hAnsi="Times New Roman" w:cs="Times New Roman"/>
          <w:sz w:val="24"/>
          <w:szCs w:val="24"/>
          <w:highlight w:val="white"/>
        </w:rPr>
        <w:t>ê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 indicação do uso de medicamentos relacionados ao tratamento e </w:t>
      </w:r>
      <w:r w:rsidR="00B06A7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possuem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acompanhamento </w:t>
      </w:r>
      <w:r w:rsidR="00B06A70">
        <w:rPr>
          <w:rFonts w:ascii="Times New Roman" w:eastAsia="Times New Roman" w:hAnsi="Times New Roman" w:cs="Times New Roman"/>
          <w:sz w:val="24"/>
          <w:szCs w:val="24"/>
          <w:highlight w:val="white"/>
        </w:rPr>
        <w:t>concedido pelas USB</w:t>
      </w:r>
      <w:r w:rsidR="00D87C7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em que Diabetes e Hipertensão foram as </w:t>
      </w:r>
      <w:proofErr w:type="spellStart"/>
      <w:r w:rsidR="00D87C70">
        <w:rPr>
          <w:rFonts w:ascii="Times New Roman" w:eastAsia="Times New Roman" w:hAnsi="Times New Roman" w:cs="Times New Roman"/>
          <w:sz w:val="24"/>
          <w:szCs w:val="24"/>
          <w:highlight w:val="white"/>
        </w:rPr>
        <w:t>DCNTs</w:t>
      </w:r>
      <w:proofErr w:type="spellEnd"/>
      <w:r w:rsidR="00D87C7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mais prevalentes e nenhuma das características sociodemográficas ou clínicas impactou os gastos fora de cobertura pela população estudada.</w:t>
      </w:r>
      <w:r w:rsidR="001A442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Além disso, Cardiologia e Endocrinologia e </w:t>
      </w:r>
      <w:r w:rsidR="0047066E">
        <w:rPr>
          <w:rFonts w:ascii="Times New Roman" w:eastAsia="Times New Roman" w:hAnsi="Times New Roman" w:cs="Times New Roman"/>
          <w:sz w:val="24"/>
          <w:szCs w:val="24"/>
          <w:highlight w:val="white"/>
        </w:rPr>
        <w:t>HAS e</w:t>
      </w:r>
      <w:r w:rsidR="001A442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Diabetes foram as especialidades e patologias em que houve ocorrência de gastos com a saúde na população estudada, respectivamente. </w:t>
      </w:r>
    </w:p>
    <w:p w14:paraId="2FAB8FD1" w14:textId="77777777" w:rsidR="001A4427" w:rsidRDefault="001A4427" w:rsidP="001A4427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7066E">
        <w:rPr>
          <w:rFonts w:ascii="Times New Roman" w:eastAsia="Times New Roman" w:hAnsi="Times New Roman" w:cs="Times New Roman"/>
          <w:sz w:val="24"/>
          <w:szCs w:val="24"/>
          <w:rPrChange w:id="137" w:author="Felipe Cruz" w:date="2024-05-10T20:09:00Z">
            <w:rPr>
              <w:rFonts w:ascii="Times New Roman" w:eastAsia="Times New Roman" w:hAnsi="Times New Roman" w:cs="Times New Roman"/>
              <w:sz w:val="24"/>
              <w:szCs w:val="24"/>
              <w:highlight w:val="white"/>
            </w:rPr>
          </w:rPrChange>
        </w:rPr>
        <w:t>Diante d</w:t>
      </w:r>
      <w:r w:rsidRPr="0047066E">
        <w:rPr>
          <w:rFonts w:ascii="Times New Roman" w:eastAsia="Times New Roman" w:hAnsi="Times New Roman" w:cs="Times New Roman"/>
          <w:sz w:val="24"/>
          <w:szCs w:val="24"/>
        </w:rPr>
        <w:t>esses achados</w:t>
      </w:r>
      <w:r w:rsidRPr="0047066E">
        <w:rPr>
          <w:rFonts w:ascii="Times New Roman" w:eastAsia="Times New Roman" w:hAnsi="Times New Roman" w:cs="Times New Roman"/>
          <w:sz w:val="24"/>
          <w:szCs w:val="24"/>
          <w:rPrChange w:id="138" w:author="Felipe Cruz" w:date="2024-05-10T20:09:00Z">
            <w:rPr>
              <w:rFonts w:ascii="Times New Roman" w:eastAsia="Times New Roman" w:hAnsi="Times New Roman" w:cs="Times New Roman"/>
              <w:sz w:val="24"/>
              <w:szCs w:val="24"/>
              <w:highlight w:val="white"/>
            </w:rPr>
          </w:rPrChange>
        </w:rPr>
        <w:t>, as atividades educativas são um dos meios eficazes para prevenir as doenças crônicas não transmissíveis e a redução de custos com as mesmas, mas essas atividades precisam iniciar-se na atenção primária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com ênfase no </w:t>
      </w:r>
      <w:r w:rsidRPr="00460C47">
        <w:rPr>
          <w:rFonts w:ascii="Times New Roman" w:eastAsia="Times New Roman" w:hAnsi="Times New Roman" w:cs="Times New Roman"/>
          <w:sz w:val="24"/>
          <w:szCs w:val="24"/>
          <w:highlight w:val="white"/>
        </w:rPr>
        <w:t>planejamento em saúde para que se consiga alcançar um público considerável nessas atividades, tendo o apoio matricial como uma ferramenta bastante útil nessas ações de saúde, uma vez que, os profissionais qualificados orientam quanto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aos fatores preveníeis das doenças, bem como, quanto a promoção da qualidade de vida dos pacientes diagnosticados.</w:t>
      </w:r>
    </w:p>
    <w:p w14:paraId="63B904D6" w14:textId="77777777" w:rsidR="001A4427" w:rsidRDefault="001A4427" w:rsidP="001A4427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elevada prevalência de DCNT e os fatores associados, identificados neste estudo, são de fundamental importância para auxiliar na elaboração e na implementação de estratégias de controle, prevenção e promoção de saúde, diminuição dos índices de morbidade crônica nessa e em outras áreas menos favorecidas. </w:t>
      </w:r>
    </w:p>
    <w:p w14:paraId="00000166" w14:textId="2D47739F" w:rsidR="00901E5C" w:rsidRDefault="00A91034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Apesar </w:t>
      </w:r>
      <w:r w:rsidR="00462D61">
        <w:rPr>
          <w:rFonts w:ascii="Times New Roman" w:eastAsia="Times New Roman" w:hAnsi="Times New Roman" w:cs="Times New Roman"/>
          <w:sz w:val="24"/>
          <w:szCs w:val="24"/>
        </w:rPr>
        <w:t>das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comorbidades</w:t>
      </w:r>
      <w:r w:rsidR="00197EFD">
        <w:rPr>
          <w:rFonts w:ascii="Times New Roman" w:eastAsia="Times New Roman" w:hAnsi="Times New Roman" w:cs="Times New Roman"/>
          <w:sz w:val="24"/>
          <w:szCs w:val="24"/>
        </w:rPr>
        <w:t xml:space="preserve"> detectadas</w:t>
      </w:r>
      <w:r w:rsidR="00E852E0">
        <w:rPr>
          <w:rFonts w:ascii="Times New Roman" w:eastAsia="Times New Roman" w:hAnsi="Times New Roman" w:cs="Times New Roman"/>
          <w:sz w:val="24"/>
          <w:szCs w:val="24"/>
        </w:rPr>
        <w:t>, os resultados apresentados demo</w:t>
      </w:r>
      <w:r w:rsidR="00FC23AC">
        <w:rPr>
          <w:rFonts w:ascii="Times New Roman" w:eastAsia="Times New Roman" w:hAnsi="Times New Roman" w:cs="Times New Roman"/>
          <w:sz w:val="24"/>
          <w:szCs w:val="24"/>
        </w:rPr>
        <w:t>n</w:t>
      </w:r>
      <w:r w:rsidR="00E852E0">
        <w:rPr>
          <w:rFonts w:ascii="Times New Roman" w:eastAsia="Times New Roman" w:hAnsi="Times New Roman" w:cs="Times New Roman"/>
          <w:sz w:val="24"/>
          <w:szCs w:val="24"/>
        </w:rPr>
        <w:t xml:space="preserve">straram que </w:t>
      </w:r>
      <w:r w:rsidR="00D6644A">
        <w:rPr>
          <w:rFonts w:ascii="Times New Roman" w:eastAsia="Times New Roman" w:hAnsi="Times New Roman" w:cs="Times New Roman"/>
          <w:sz w:val="24"/>
          <w:szCs w:val="24"/>
        </w:rPr>
        <w:t xml:space="preserve">os custos fora de cobertura relacionados ao tratamento </w:t>
      </w:r>
      <w:r w:rsidR="00E852E0">
        <w:rPr>
          <w:rFonts w:ascii="Times New Roman" w:eastAsia="Times New Roman" w:hAnsi="Times New Roman" w:cs="Times New Roman"/>
          <w:sz w:val="24"/>
          <w:szCs w:val="24"/>
        </w:rPr>
        <w:t xml:space="preserve">das </w:t>
      </w:r>
      <w:r w:rsidR="00D6644A">
        <w:rPr>
          <w:rFonts w:ascii="Times New Roman" w:eastAsia="Times New Roman" w:hAnsi="Times New Roman" w:cs="Times New Roman"/>
          <w:sz w:val="24"/>
          <w:szCs w:val="24"/>
        </w:rPr>
        <w:t xml:space="preserve">doenças crônicas </w:t>
      </w:r>
      <w:r w:rsidR="00E852E0">
        <w:rPr>
          <w:rFonts w:ascii="Times New Roman" w:eastAsia="Times New Roman" w:hAnsi="Times New Roman" w:cs="Times New Roman"/>
          <w:sz w:val="24"/>
          <w:szCs w:val="24"/>
        </w:rPr>
        <w:t xml:space="preserve">vinculadas aos </w:t>
      </w:r>
      <w:r w:rsidR="00397ADA">
        <w:rPr>
          <w:rFonts w:ascii="Times New Roman" w:eastAsia="Times New Roman" w:hAnsi="Times New Roman" w:cs="Times New Roman"/>
          <w:sz w:val="24"/>
          <w:szCs w:val="24"/>
        </w:rPr>
        <w:t>indivíduos atendidos</w:t>
      </w:r>
      <w:r w:rsidR="00D6644A">
        <w:rPr>
          <w:rFonts w:ascii="Times New Roman" w:eastAsia="Times New Roman" w:hAnsi="Times New Roman" w:cs="Times New Roman"/>
          <w:sz w:val="24"/>
          <w:szCs w:val="24"/>
        </w:rPr>
        <w:t xml:space="preserve"> nas UBS de Floriano-PI</w:t>
      </w:r>
      <w:r w:rsidR="00EE1A85">
        <w:rPr>
          <w:rFonts w:ascii="Times New Roman" w:eastAsia="Times New Roman" w:hAnsi="Times New Roman" w:cs="Times New Roman"/>
          <w:sz w:val="24"/>
          <w:szCs w:val="24"/>
        </w:rPr>
        <w:t xml:space="preserve"> e participantes da pesquisa </w:t>
      </w:r>
      <w:r w:rsidR="00954047">
        <w:rPr>
          <w:rFonts w:ascii="Times New Roman" w:eastAsia="Times New Roman" w:hAnsi="Times New Roman" w:cs="Times New Roman"/>
          <w:sz w:val="24"/>
          <w:szCs w:val="24"/>
        </w:rPr>
        <w:t>não manifesta</w:t>
      </w:r>
      <w:r w:rsidR="00434D0A">
        <w:rPr>
          <w:rFonts w:ascii="Times New Roman" w:eastAsia="Times New Roman" w:hAnsi="Times New Roman" w:cs="Times New Roman"/>
          <w:sz w:val="24"/>
          <w:szCs w:val="24"/>
        </w:rPr>
        <w:t>ra</w:t>
      </w:r>
      <w:r w:rsidR="00954047"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 w:rsidR="00D6644A">
        <w:rPr>
          <w:rFonts w:ascii="Times New Roman" w:eastAsia="Times New Roman" w:hAnsi="Times New Roman" w:cs="Times New Roman"/>
          <w:sz w:val="24"/>
          <w:szCs w:val="24"/>
        </w:rPr>
        <w:t>significativ</w:t>
      </w:r>
      <w:r w:rsidR="00954047">
        <w:rPr>
          <w:rFonts w:ascii="Times New Roman" w:eastAsia="Times New Roman" w:hAnsi="Times New Roman" w:cs="Times New Roman"/>
          <w:sz w:val="24"/>
          <w:szCs w:val="24"/>
        </w:rPr>
        <w:t>o</w:t>
      </w:r>
      <w:r w:rsidR="00D664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4047">
        <w:rPr>
          <w:rFonts w:ascii="Times New Roman" w:eastAsia="Times New Roman" w:hAnsi="Times New Roman" w:cs="Times New Roman"/>
          <w:sz w:val="24"/>
          <w:szCs w:val="24"/>
        </w:rPr>
        <w:t xml:space="preserve">custo com </w:t>
      </w:r>
      <w:r w:rsidR="00FC23AC">
        <w:rPr>
          <w:rFonts w:ascii="Times New Roman" w:eastAsia="Times New Roman" w:hAnsi="Times New Roman" w:cs="Times New Roman"/>
          <w:sz w:val="24"/>
          <w:szCs w:val="24"/>
        </w:rPr>
        <w:t>tais</w:t>
      </w:r>
      <w:r w:rsidR="00D6644A">
        <w:rPr>
          <w:rFonts w:ascii="Times New Roman" w:eastAsia="Times New Roman" w:hAnsi="Times New Roman" w:cs="Times New Roman"/>
          <w:sz w:val="24"/>
          <w:szCs w:val="24"/>
        </w:rPr>
        <w:t xml:space="preserve"> gastos </w:t>
      </w:r>
      <w:r w:rsidR="00FC23AC">
        <w:rPr>
          <w:rFonts w:ascii="Times New Roman" w:eastAsia="Times New Roman" w:hAnsi="Times New Roman" w:cs="Times New Roman"/>
          <w:sz w:val="24"/>
          <w:szCs w:val="24"/>
        </w:rPr>
        <w:t>ressaltados</w:t>
      </w:r>
      <w:ins w:id="139" w:author="Felipe Cruz" w:date="2024-05-10T20:07:00Z">
        <w:r w:rsidR="00DE34A3">
          <w:rPr>
            <w:rFonts w:ascii="Times New Roman" w:eastAsia="Times New Roman" w:hAnsi="Times New Roman" w:cs="Times New Roman"/>
            <w:sz w:val="24"/>
            <w:szCs w:val="24"/>
          </w:rPr>
          <w:t>, o que reflete a eficácia da cobertura do SUS pa</w:t>
        </w:r>
      </w:ins>
      <w:ins w:id="140" w:author="Felipe Cruz" w:date="2024-05-10T20:08:00Z">
        <w:r w:rsidR="00DE34A3">
          <w:rPr>
            <w:rFonts w:ascii="Times New Roman" w:eastAsia="Times New Roman" w:hAnsi="Times New Roman" w:cs="Times New Roman"/>
            <w:sz w:val="24"/>
            <w:szCs w:val="24"/>
          </w:rPr>
          <w:t>ra as DCNT mais prevalentes.</w:t>
        </w:r>
      </w:ins>
      <w:del w:id="141" w:author="Felipe Cruz" w:date="2024-05-10T20:07:00Z">
        <w:r w:rsidR="00D6644A" w:rsidDel="00DE34A3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</w:p>
    <w:p w14:paraId="00000167" w14:textId="39B6D5BC" w:rsidR="00901E5C" w:rsidRDefault="00397ADA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 acordo com um estudo realizado por Matta (2018), </w:t>
      </w:r>
      <w:r w:rsidR="0093685C">
        <w:rPr>
          <w:rFonts w:ascii="Times New Roman" w:eastAsia="Times New Roman" w:hAnsi="Times New Roman" w:cs="Times New Roman"/>
          <w:sz w:val="24"/>
          <w:szCs w:val="24"/>
        </w:rPr>
        <w:t>o</w:t>
      </w:r>
      <w:r w:rsidR="00D6644A">
        <w:rPr>
          <w:rFonts w:ascii="Times New Roman" w:eastAsia="Times New Roman" w:hAnsi="Times New Roman" w:cs="Times New Roman"/>
          <w:sz w:val="24"/>
          <w:szCs w:val="24"/>
        </w:rPr>
        <w:t xml:space="preserve">s pacientes com HAS (Hipertensão Arterial Sistêmica) e DIA </w:t>
      </w:r>
      <w:r w:rsidR="00434D0A">
        <w:rPr>
          <w:rFonts w:ascii="Times New Roman" w:eastAsia="Times New Roman" w:hAnsi="Times New Roman" w:cs="Times New Roman"/>
          <w:sz w:val="24"/>
          <w:szCs w:val="24"/>
        </w:rPr>
        <w:t xml:space="preserve">(Diabetes) </w:t>
      </w:r>
      <w:r w:rsidR="00D6644A">
        <w:rPr>
          <w:rFonts w:ascii="Times New Roman" w:eastAsia="Times New Roman" w:hAnsi="Times New Roman" w:cs="Times New Roman"/>
          <w:sz w:val="24"/>
          <w:szCs w:val="24"/>
        </w:rPr>
        <w:t>são os que mais utilizam o SUS como fonte exclusiva de recebimento dos medicamentos específicos para o seu tratamento. Enquanto pacientes com outros diagnósticos</w:t>
      </w:r>
      <w:r w:rsidR="0093685C">
        <w:rPr>
          <w:rFonts w:ascii="Times New Roman" w:eastAsia="Times New Roman" w:hAnsi="Times New Roman" w:cs="Times New Roman"/>
          <w:sz w:val="24"/>
          <w:szCs w:val="24"/>
        </w:rPr>
        <w:t>,</w:t>
      </w:r>
      <w:r w:rsidR="00D6644A">
        <w:rPr>
          <w:rFonts w:ascii="Times New Roman" w:eastAsia="Times New Roman" w:hAnsi="Times New Roman" w:cs="Times New Roman"/>
          <w:sz w:val="24"/>
          <w:szCs w:val="24"/>
        </w:rPr>
        <w:t xml:space="preserve"> como </w:t>
      </w:r>
      <w:r w:rsidR="0093685C">
        <w:rPr>
          <w:rFonts w:ascii="Times New Roman" w:eastAsia="Times New Roman" w:hAnsi="Times New Roman" w:cs="Times New Roman"/>
          <w:sz w:val="24"/>
          <w:szCs w:val="24"/>
        </w:rPr>
        <w:t>por e</w:t>
      </w:r>
      <w:r w:rsidR="00554CD0" w:rsidRPr="00554CD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x</w:t>
      </w:r>
      <w:r w:rsidR="00554CD0">
        <w:rPr>
          <w:rFonts w:ascii="Times New Roman" w:eastAsia="Times New Roman" w:hAnsi="Times New Roman" w:cs="Times New Roman"/>
          <w:sz w:val="24"/>
          <w:szCs w:val="24"/>
        </w:rPr>
        <w:t xml:space="preserve">emplo, </w:t>
      </w:r>
      <w:r w:rsidR="00EC4EA1">
        <w:rPr>
          <w:rFonts w:ascii="Times New Roman" w:eastAsia="Times New Roman" w:hAnsi="Times New Roman" w:cs="Times New Roman"/>
          <w:sz w:val="24"/>
          <w:szCs w:val="24"/>
        </w:rPr>
        <w:t xml:space="preserve">doença </w:t>
      </w:r>
      <w:r w:rsidR="00D6644A">
        <w:rPr>
          <w:rFonts w:ascii="Times New Roman" w:eastAsia="Times New Roman" w:hAnsi="Times New Roman" w:cs="Times New Roman"/>
          <w:sz w:val="24"/>
          <w:szCs w:val="24"/>
        </w:rPr>
        <w:t>respiratória pulmonar crônica</w:t>
      </w:r>
      <w:r w:rsidR="00EC4E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75038">
        <w:rPr>
          <w:rFonts w:ascii="Times New Roman" w:eastAsia="Times New Roman" w:hAnsi="Times New Roman" w:cs="Times New Roman"/>
          <w:sz w:val="24"/>
          <w:szCs w:val="24"/>
        </w:rPr>
        <w:t xml:space="preserve">adquirem </w:t>
      </w:r>
      <w:r w:rsidR="00D6644A">
        <w:rPr>
          <w:rFonts w:ascii="Times New Roman" w:eastAsia="Times New Roman" w:hAnsi="Times New Roman" w:cs="Times New Roman"/>
          <w:sz w:val="24"/>
          <w:szCs w:val="24"/>
        </w:rPr>
        <w:t xml:space="preserve">medicamentos em todas as fontes de obtenção. </w:t>
      </w:r>
      <w:r w:rsidR="00475038">
        <w:rPr>
          <w:rFonts w:ascii="Times New Roman" w:eastAsia="Times New Roman" w:hAnsi="Times New Roman" w:cs="Times New Roman"/>
          <w:sz w:val="24"/>
          <w:szCs w:val="24"/>
        </w:rPr>
        <w:t>Vale frisar que o</w:t>
      </w:r>
      <w:r w:rsidR="00D6644A">
        <w:rPr>
          <w:rFonts w:ascii="Times New Roman" w:eastAsia="Times New Roman" w:hAnsi="Times New Roman" w:cs="Times New Roman"/>
          <w:sz w:val="24"/>
          <w:szCs w:val="24"/>
        </w:rPr>
        <w:t xml:space="preserve"> SUS foi a principal fonte para adquirir os medicamentos para as doenças crônicas, a farmácia popular teve uma menor procura para obtenção </w:t>
      </w:r>
      <w:proofErr w:type="gramStart"/>
      <w:r w:rsidR="00D6644A">
        <w:rPr>
          <w:rFonts w:ascii="Times New Roman" w:eastAsia="Times New Roman" w:hAnsi="Times New Roman" w:cs="Times New Roman"/>
          <w:sz w:val="24"/>
          <w:szCs w:val="24"/>
        </w:rPr>
        <w:t xml:space="preserve">dos </w:t>
      </w:r>
      <w:r w:rsidR="00475038">
        <w:rPr>
          <w:rFonts w:ascii="Times New Roman" w:eastAsia="Times New Roman" w:hAnsi="Times New Roman" w:cs="Times New Roman"/>
          <w:sz w:val="24"/>
          <w:szCs w:val="24"/>
        </w:rPr>
        <w:t>mesmos</w:t>
      </w:r>
      <w:proofErr w:type="gramEnd"/>
      <w:r w:rsidR="004750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168" w14:textId="2D64264E" w:rsidR="00901E5C" w:rsidRDefault="00D6644A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Durante a 16º Conferência Nacional de Saúde foi discutido sobre a necessidade de fortalecer a APS e organização da saúde</w:t>
      </w:r>
      <w:r w:rsidR="003F769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</w:rPr>
        <w:t>ratificou-se que a saúde é um direito de todos</w:t>
      </w:r>
      <w:r w:rsidR="003F7690">
        <w:rPr>
          <w:rFonts w:ascii="Times New Roman" w:eastAsia="Times New Roman" w:hAnsi="Times New Roman" w:cs="Times New Roman"/>
          <w:sz w:val="24"/>
          <w:szCs w:val="24"/>
        </w:rPr>
        <w:t xml:space="preserve"> os</w:t>
      </w:r>
      <w:r w:rsidR="00166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6764">
        <w:rPr>
          <w:rFonts w:ascii="Times New Roman" w:eastAsia="Times New Roman" w:hAnsi="Times New Roman" w:cs="Times New Roman"/>
          <w:sz w:val="24"/>
          <w:szCs w:val="24"/>
        </w:rPr>
        <w:lastRenderedPageBreak/>
        <w:t>brasileiros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que os medicamentos </w:t>
      </w:r>
      <w:r w:rsidR="001B6502">
        <w:rPr>
          <w:rFonts w:ascii="Times New Roman" w:eastAsia="Times New Roman" w:hAnsi="Times New Roman" w:cs="Times New Roman"/>
          <w:sz w:val="24"/>
          <w:szCs w:val="24"/>
        </w:rPr>
        <w:t>têm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uma grande importância na resolutividade nas ações de saúde</w:t>
      </w:r>
      <w:r w:rsidR="00C6389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Organização Pan-Americanas de Saúde </w:t>
      </w:r>
      <w:r w:rsidR="00166764">
        <w:rPr>
          <w:rFonts w:ascii="Times New Roman" w:eastAsia="Times New Roman" w:hAnsi="Times New Roman" w:cs="Times New Roman"/>
          <w:sz w:val="24"/>
          <w:szCs w:val="24"/>
        </w:rPr>
        <w:t>(OPAS</w:t>
      </w:r>
      <w:r>
        <w:rPr>
          <w:rFonts w:ascii="Times New Roman" w:eastAsia="Times New Roman" w:hAnsi="Times New Roman" w:cs="Times New Roman"/>
          <w:sz w:val="24"/>
          <w:szCs w:val="24"/>
        </w:rPr>
        <w:t>) inform</w:t>
      </w:r>
      <w:r w:rsidR="00166764"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o uso racional de medicamentos é importante para alcançar os objetivos de desenvolvimento sustentável</w:t>
      </w:r>
      <w:r w:rsidR="001B6502">
        <w:rPr>
          <w:rFonts w:ascii="Times New Roman" w:eastAsia="Times New Roman" w:hAnsi="Times New Roman" w:cs="Times New Roman"/>
          <w:sz w:val="24"/>
          <w:szCs w:val="24"/>
        </w:rPr>
        <w:t xml:space="preserve"> e para </w:t>
      </w:r>
      <w:r w:rsidR="00F057BF">
        <w:rPr>
          <w:rFonts w:ascii="Times New Roman" w:eastAsia="Times New Roman" w:hAnsi="Times New Roman" w:cs="Times New Roman"/>
          <w:sz w:val="24"/>
          <w:szCs w:val="24"/>
        </w:rPr>
        <w:t>melhorar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eficácia e eficiência dos cuidados </w:t>
      </w:r>
      <w:r w:rsidR="001B6502">
        <w:rPr>
          <w:rFonts w:ascii="Times New Roman" w:eastAsia="Times New Roman" w:hAnsi="Times New Roman" w:cs="Times New Roman"/>
          <w:sz w:val="24"/>
          <w:szCs w:val="24"/>
        </w:rPr>
        <w:t xml:space="preserve">com a saúde </w:t>
      </w:r>
      <w:r>
        <w:rPr>
          <w:rFonts w:ascii="Times New Roman" w:eastAsia="Times New Roman" w:hAnsi="Times New Roman" w:cs="Times New Roman"/>
          <w:sz w:val="24"/>
          <w:szCs w:val="24"/>
        </w:rPr>
        <w:t>(BRASIL, 2021)</w:t>
      </w:r>
      <w:r w:rsidR="001B65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169" w14:textId="31302C1A" w:rsidR="00901E5C" w:rsidRDefault="00F057BF" w:rsidP="00F057BF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 seu </w:t>
      </w:r>
      <w:r w:rsidRPr="000A7132">
        <w:rPr>
          <w:rFonts w:ascii="Times New Roman" w:eastAsia="Times New Roman" w:hAnsi="Times New Roman" w:cs="Times New Roman"/>
          <w:sz w:val="24"/>
          <w:szCs w:val="24"/>
        </w:rPr>
        <w:t xml:space="preserve">trabalho, </w:t>
      </w:r>
      <w:r w:rsidR="00D6644A" w:rsidRPr="000A7132">
        <w:rPr>
          <w:rFonts w:ascii="Times New Roman" w:eastAsia="Times New Roman" w:hAnsi="Times New Roman" w:cs="Times New Roman"/>
          <w:sz w:val="24"/>
          <w:szCs w:val="24"/>
        </w:rPr>
        <w:t xml:space="preserve">Borges </w:t>
      </w:r>
      <w:r w:rsidR="00D6644A" w:rsidRPr="000A7132">
        <w:rPr>
          <w:rFonts w:ascii="Times New Roman" w:eastAsia="Times New Roman" w:hAnsi="Times New Roman" w:cs="Times New Roman"/>
          <w:i/>
          <w:sz w:val="24"/>
          <w:szCs w:val="24"/>
        </w:rPr>
        <w:t>et al.</w:t>
      </w:r>
      <w:r w:rsidR="00D6644A" w:rsidRPr="000A7132">
        <w:rPr>
          <w:rFonts w:ascii="Times New Roman" w:eastAsia="Times New Roman" w:hAnsi="Times New Roman" w:cs="Times New Roman"/>
          <w:sz w:val="24"/>
          <w:szCs w:val="24"/>
        </w:rPr>
        <w:t xml:space="preserve"> (2023) </w:t>
      </w:r>
      <w:r w:rsidRPr="000A7132">
        <w:rPr>
          <w:rFonts w:ascii="Times New Roman" w:eastAsia="Times New Roman" w:hAnsi="Times New Roman" w:cs="Times New Roman"/>
          <w:sz w:val="24"/>
          <w:szCs w:val="24"/>
        </w:rPr>
        <w:t>apontou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25F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D6644A">
        <w:rPr>
          <w:rFonts w:ascii="Times New Roman" w:eastAsia="Times New Roman" w:hAnsi="Times New Roman" w:cs="Times New Roman"/>
          <w:sz w:val="24"/>
          <w:szCs w:val="24"/>
        </w:rPr>
        <w:t xml:space="preserve">HAS e o total de exames realizados para diagnóstico de pacientes </w:t>
      </w:r>
      <w:r w:rsidR="00EE25FE">
        <w:rPr>
          <w:rFonts w:ascii="Times New Roman" w:eastAsia="Times New Roman" w:hAnsi="Times New Roman" w:cs="Times New Roman"/>
          <w:sz w:val="24"/>
          <w:szCs w:val="24"/>
        </w:rPr>
        <w:t>como</w:t>
      </w:r>
      <w:r w:rsidR="00D6644A">
        <w:rPr>
          <w:rFonts w:ascii="Times New Roman" w:eastAsia="Times New Roman" w:hAnsi="Times New Roman" w:cs="Times New Roman"/>
          <w:sz w:val="24"/>
          <w:szCs w:val="24"/>
        </w:rPr>
        <w:t xml:space="preserve"> os maiores preditores significantes no custo total </w:t>
      </w:r>
      <w:r w:rsidR="000A7132">
        <w:rPr>
          <w:rFonts w:ascii="Times New Roman" w:eastAsia="Times New Roman" w:hAnsi="Times New Roman" w:cs="Times New Roman"/>
          <w:sz w:val="24"/>
          <w:szCs w:val="24"/>
        </w:rPr>
        <w:t>do</w:t>
      </w:r>
      <w:r w:rsidR="00F40D9A">
        <w:rPr>
          <w:rFonts w:ascii="Times New Roman" w:eastAsia="Times New Roman" w:hAnsi="Times New Roman" w:cs="Times New Roman"/>
          <w:sz w:val="24"/>
          <w:szCs w:val="24"/>
        </w:rPr>
        <w:t xml:space="preserve"> governo </w:t>
      </w:r>
      <w:proofErr w:type="gramStart"/>
      <w:r w:rsidR="00D6644A">
        <w:rPr>
          <w:rFonts w:ascii="Times New Roman" w:eastAsia="Times New Roman" w:hAnsi="Times New Roman" w:cs="Times New Roman"/>
          <w:sz w:val="24"/>
          <w:szCs w:val="24"/>
        </w:rPr>
        <w:t>e também</w:t>
      </w:r>
      <w:proofErr w:type="gramEnd"/>
      <w:r w:rsidR="00D6644A">
        <w:rPr>
          <w:rFonts w:ascii="Times New Roman" w:eastAsia="Times New Roman" w:hAnsi="Times New Roman" w:cs="Times New Roman"/>
          <w:sz w:val="24"/>
          <w:szCs w:val="24"/>
        </w:rPr>
        <w:t xml:space="preserve"> no tempo de permanência</w:t>
      </w:r>
      <w:r w:rsidR="00A61ADA">
        <w:rPr>
          <w:rFonts w:ascii="Times New Roman" w:eastAsia="Times New Roman" w:hAnsi="Times New Roman" w:cs="Times New Roman"/>
          <w:sz w:val="24"/>
          <w:szCs w:val="24"/>
        </w:rPr>
        <w:t xml:space="preserve"> hospitalar </w:t>
      </w:r>
      <w:r w:rsidR="000A7132">
        <w:rPr>
          <w:rFonts w:ascii="Times New Roman" w:eastAsia="Times New Roman" w:hAnsi="Times New Roman" w:cs="Times New Roman"/>
          <w:sz w:val="24"/>
          <w:szCs w:val="24"/>
        </w:rPr>
        <w:t>desses indivíduos</w:t>
      </w:r>
      <w:r w:rsidR="00A61A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16A" w14:textId="57CCC6C5" w:rsidR="00901E5C" w:rsidRDefault="00D6644A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Ressalta-se </w:t>
      </w:r>
      <w:r w:rsidR="00F40D9A">
        <w:rPr>
          <w:rFonts w:ascii="Times New Roman" w:eastAsia="Times New Roman" w:hAnsi="Times New Roman" w:cs="Times New Roman"/>
          <w:sz w:val="24"/>
          <w:szCs w:val="24"/>
        </w:rPr>
        <w:t xml:space="preserve">ainda </w:t>
      </w:r>
      <w:r>
        <w:rPr>
          <w:rFonts w:ascii="Times New Roman" w:eastAsia="Times New Roman" w:hAnsi="Times New Roman" w:cs="Times New Roman"/>
          <w:sz w:val="24"/>
          <w:szCs w:val="24"/>
        </w:rPr>
        <w:t>que, o acompanhamento do orçamento provê</w:t>
      </w:r>
      <w:r w:rsidR="00021788">
        <w:rPr>
          <w:rFonts w:ascii="Times New Roman" w:eastAsia="Times New Roman" w:hAnsi="Times New Roman" w:cs="Times New Roman"/>
          <w:sz w:val="24"/>
          <w:szCs w:val="24"/>
        </w:rPr>
        <w:t xml:space="preserve"> uma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visão geral sobre a alocação de recursos e gera informação para o monitoramento de sua execução, possibilitando a identificação e a correção de problemas durante o exercício financeiro. </w:t>
      </w:r>
      <w:r w:rsidR="00F9437E">
        <w:rPr>
          <w:rFonts w:ascii="Times New Roman" w:eastAsia="Times New Roman" w:hAnsi="Times New Roman" w:cs="Times New Roman"/>
          <w:sz w:val="24"/>
          <w:szCs w:val="24"/>
        </w:rPr>
        <w:t xml:space="preserve">Dessa forma, a </w:t>
      </w:r>
      <w:r>
        <w:rPr>
          <w:rFonts w:ascii="Times New Roman" w:eastAsia="Times New Roman" w:hAnsi="Times New Roman" w:cs="Times New Roman"/>
          <w:sz w:val="24"/>
          <w:szCs w:val="24"/>
        </w:rPr>
        <w:t>gestão pública</w:t>
      </w:r>
      <w:r w:rsidR="00F943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além de</w:t>
      </w:r>
      <w:r w:rsidR="00F9437E">
        <w:rPr>
          <w:rFonts w:ascii="Times New Roman" w:eastAsia="Times New Roman" w:hAnsi="Times New Roman" w:cs="Times New Roman"/>
          <w:sz w:val="24"/>
          <w:szCs w:val="24"/>
        </w:rPr>
        <w:t xml:space="preserve"> fornecer fomento de apoio a essa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atividade, contribu</w:t>
      </w:r>
      <w:r w:rsidR="00F9437E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o aprimoramento da elaboração da proposta orçamentária e dos orçamentos por parte dos órgãos de governo; possibilita a preparação de programações de recursos mais ajustadas às políticas e facilita a elaboração da prestação de contas. Para a sociedade, constitui </w:t>
      </w:r>
      <w:r w:rsidR="00606294">
        <w:rPr>
          <w:rFonts w:ascii="Times New Roman" w:eastAsia="Times New Roman" w:hAnsi="Times New Roman" w:cs="Times New Roman"/>
          <w:sz w:val="24"/>
          <w:szCs w:val="24"/>
        </w:rPr>
        <w:t xml:space="preserve">como um </w:t>
      </w:r>
      <w:r>
        <w:rPr>
          <w:rFonts w:ascii="Times New Roman" w:eastAsia="Times New Roman" w:hAnsi="Times New Roman" w:cs="Times New Roman"/>
          <w:sz w:val="24"/>
          <w:szCs w:val="24"/>
        </w:rPr>
        <w:t>instrumento de transparência na utilização dos recursos</w:t>
      </w:r>
      <w:r w:rsidR="00606294">
        <w:rPr>
          <w:rFonts w:ascii="Times New Roman" w:eastAsia="Times New Roman" w:hAnsi="Times New Roman" w:cs="Times New Roman"/>
          <w:sz w:val="24"/>
          <w:szCs w:val="24"/>
        </w:rPr>
        <w:t xml:space="preserve"> governamentais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606294">
        <w:rPr>
          <w:rFonts w:ascii="Times New Roman" w:eastAsia="Times New Roman" w:hAnsi="Times New Roman" w:cs="Times New Roman"/>
          <w:sz w:val="24"/>
          <w:szCs w:val="24"/>
        </w:rPr>
        <w:t>FROSSARD; OLIVEIRA</w:t>
      </w:r>
      <w:r>
        <w:rPr>
          <w:rFonts w:ascii="Times New Roman" w:eastAsia="Times New Roman" w:hAnsi="Times New Roman" w:cs="Times New Roman"/>
          <w:sz w:val="24"/>
          <w:szCs w:val="24"/>
        </w:rPr>
        <w:t>, 2023).</w:t>
      </w:r>
    </w:p>
    <w:p w14:paraId="0000016D" w14:textId="42EECADF" w:rsidR="00901E5C" w:rsidRPr="00B121A6" w:rsidRDefault="001C0AEB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É importante destacar que e</w:t>
      </w:r>
      <w:r w:rsidR="000A341A">
        <w:rPr>
          <w:rFonts w:ascii="Times New Roman" w:eastAsia="Times New Roman" w:hAnsi="Times New Roman" w:cs="Times New Roman"/>
          <w:sz w:val="24"/>
          <w:szCs w:val="24"/>
        </w:rPr>
        <w:t xml:space="preserve">xiste uma </w:t>
      </w:r>
      <w:r w:rsidR="00D6644A">
        <w:rPr>
          <w:rFonts w:ascii="Times New Roman" w:eastAsia="Times New Roman" w:hAnsi="Times New Roman" w:cs="Times New Roman"/>
          <w:sz w:val="24"/>
          <w:szCs w:val="24"/>
        </w:rPr>
        <w:t>relação entre</w:t>
      </w:r>
      <w:r w:rsidR="000A341A">
        <w:rPr>
          <w:rFonts w:ascii="Times New Roman" w:eastAsia="Times New Roman" w:hAnsi="Times New Roman" w:cs="Times New Roman"/>
          <w:sz w:val="24"/>
          <w:szCs w:val="24"/>
        </w:rPr>
        <w:t xml:space="preserve"> as</w:t>
      </w:r>
      <w:r w:rsidR="00D6644A">
        <w:rPr>
          <w:rFonts w:ascii="Times New Roman" w:eastAsia="Times New Roman" w:hAnsi="Times New Roman" w:cs="Times New Roman"/>
          <w:sz w:val="24"/>
          <w:szCs w:val="24"/>
        </w:rPr>
        <w:t xml:space="preserve"> condições socioeconômicas, </w:t>
      </w:r>
      <w:r w:rsidR="000A341A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="00D6644A">
        <w:rPr>
          <w:rFonts w:ascii="Times New Roman" w:eastAsia="Times New Roman" w:hAnsi="Times New Roman" w:cs="Times New Roman"/>
          <w:sz w:val="24"/>
          <w:szCs w:val="24"/>
        </w:rPr>
        <w:t xml:space="preserve">doenças crônicas e gastos em saúde </w:t>
      </w:r>
      <w:r w:rsidR="000A341A">
        <w:rPr>
          <w:rFonts w:ascii="Times New Roman" w:eastAsia="Times New Roman" w:hAnsi="Times New Roman" w:cs="Times New Roman"/>
          <w:sz w:val="24"/>
          <w:szCs w:val="24"/>
        </w:rPr>
        <w:t>d</w:t>
      </w:r>
      <w:r w:rsidR="00D6644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D6644A" w:rsidRPr="00B121A6">
        <w:rPr>
          <w:rFonts w:ascii="Times New Roman" w:eastAsia="Times New Roman" w:hAnsi="Times New Roman" w:cs="Times New Roman"/>
          <w:sz w:val="24"/>
          <w:szCs w:val="24"/>
        </w:rPr>
        <w:t>população geral</w:t>
      </w:r>
      <w:r w:rsidR="00254E00" w:rsidRPr="00B121A6">
        <w:rPr>
          <w:rFonts w:ascii="Times New Roman" w:eastAsia="Times New Roman" w:hAnsi="Times New Roman" w:cs="Times New Roman"/>
          <w:sz w:val="24"/>
          <w:szCs w:val="24"/>
        </w:rPr>
        <w:t>. Entretanto, ao trata-se d</w:t>
      </w:r>
      <w:r w:rsidR="00A235D6" w:rsidRPr="00B121A6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D6644A" w:rsidRPr="00B121A6">
        <w:rPr>
          <w:rFonts w:ascii="Times New Roman" w:eastAsia="Times New Roman" w:hAnsi="Times New Roman" w:cs="Times New Roman"/>
          <w:sz w:val="24"/>
          <w:szCs w:val="24"/>
        </w:rPr>
        <w:t>gasto</w:t>
      </w:r>
      <w:r w:rsidR="00284F40" w:rsidRPr="00B121A6">
        <w:rPr>
          <w:rFonts w:ascii="Times New Roman" w:eastAsia="Times New Roman" w:hAnsi="Times New Roman" w:cs="Times New Roman"/>
          <w:sz w:val="24"/>
          <w:szCs w:val="24"/>
        </w:rPr>
        <w:t>s</w:t>
      </w:r>
      <w:r w:rsidR="00D6644A" w:rsidRPr="00B121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43FE" w:rsidRPr="00B121A6">
        <w:rPr>
          <w:rFonts w:ascii="Times New Roman" w:eastAsia="Times New Roman" w:hAnsi="Times New Roman" w:cs="Times New Roman"/>
          <w:sz w:val="24"/>
          <w:szCs w:val="24"/>
        </w:rPr>
        <w:t xml:space="preserve">individuais </w:t>
      </w:r>
      <w:r w:rsidR="00D6644A" w:rsidRPr="00B121A6">
        <w:rPr>
          <w:rFonts w:ascii="Times New Roman" w:eastAsia="Times New Roman" w:hAnsi="Times New Roman" w:cs="Times New Roman"/>
          <w:sz w:val="24"/>
          <w:szCs w:val="24"/>
        </w:rPr>
        <w:t>catastrófico</w:t>
      </w:r>
      <w:r w:rsidR="00284F40" w:rsidRPr="00B121A6">
        <w:rPr>
          <w:rFonts w:ascii="Times New Roman" w:eastAsia="Times New Roman" w:hAnsi="Times New Roman" w:cs="Times New Roman"/>
          <w:sz w:val="24"/>
          <w:szCs w:val="24"/>
        </w:rPr>
        <w:t>s</w:t>
      </w:r>
      <w:r w:rsidR="00D6644A" w:rsidRPr="00B121A6">
        <w:rPr>
          <w:rFonts w:ascii="Times New Roman" w:eastAsia="Times New Roman" w:hAnsi="Times New Roman" w:cs="Times New Roman"/>
          <w:sz w:val="24"/>
          <w:szCs w:val="24"/>
        </w:rPr>
        <w:t xml:space="preserve"> em saúde </w:t>
      </w:r>
      <w:r w:rsidR="006B43FE" w:rsidRPr="00B121A6">
        <w:rPr>
          <w:rFonts w:ascii="Times New Roman" w:eastAsia="Times New Roman" w:hAnsi="Times New Roman" w:cs="Times New Roman"/>
          <w:sz w:val="24"/>
          <w:szCs w:val="24"/>
        </w:rPr>
        <w:t xml:space="preserve">por portadores de diferentes DCNT </w:t>
      </w:r>
      <w:r w:rsidR="00D6644A" w:rsidRPr="00B121A6">
        <w:rPr>
          <w:rFonts w:ascii="Times New Roman" w:eastAsia="Times New Roman" w:hAnsi="Times New Roman" w:cs="Times New Roman"/>
          <w:sz w:val="24"/>
          <w:szCs w:val="24"/>
        </w:rPr>
        <w:t xml:space="preserve">ainda é </w:t>
      </w:r>
      <w:r w:rsidR="00254E00" w:rsidRPr="00B121A6">
        <w:rPr>
          <w:rFonts w:ascii="Times New Roman" w:eastAsia="Times New Roman" w:hAnsi="Times New Roman" w:cs="Times New Roman"/>
          <w:sz w:val="24"/>
          <w:szCs w:val="24"/>
        </w:rPr>
        <w:t xml:space="preserve">um tema </w:t>
      </w:r>
      <w:r w:rsidR="00D6644A" w:rsidRPr="00B121A6">
        <w:rPr>
          <w:rFonts w:ascii="Times New Roman" w:eastAsia="Times New Roman" w:hAnsi="Times New Roman" w:cs="Times New Roman"/>
          <w:sz w:val="24"/>
          <w:szCs w:val="24"/>
        </w:rPr>
        <w:t>pouco explora</w:t>
      </w:r>
      <w:r w:rsidR="00B8339A" w:rsidRPr="00B121A6">
        <w:rPr>
          <w:rFonts w:ascii="Times New Roman" w:eastAsia="Times New Roman" w:hAnsi="Times New Roman" w:cs="Times New Roman"/>
          <w:sz w:val="24"/>
          <w:szCs w:val="24"/>
        </w:rPr>
        <w:t>do</w:t>
      </w:r>
      <w:r w:rsidR="00D6644A" w:rsidRPr="00B121A6">
        <w:rPr>
          <w:rFonts w:ascii="Times New Roman" w:eastAsia="Times New Roman" w:hAnsi="Times New Roman" w:cs="Times New Roman"/>
          <w:sz w:val="24"/>
          <w:szCs w:val="24"/>
        </w:rPr>
        <w:t>, especialmente em países em desenvolvimento</w:t>
      </w:r>
      <w:r w:rsidR="00284F40" w:rsidRPr="00B121A6">
        <w:rPr>
          <w:rFonts w:ascii="Times New Roman" w:eastAsia="Times New Roman" w:hAnsi="Times New Roman" w:cs="Times New Roman"/>
          <w:sz w:val="24"/>
          <w:szCs w:val="24"/>
        </w:rPr>
        <w:t xml:space="preserve">, como o Brasil </w:t>
      </w:r>
      <w:r w:rsidR="00D6644A" w:rsidRPr="00B121A6">
        <w:rPr>
          <w:rFonts w:ascii="Times New Roman" w:eastAsia="Times New Roman" w:hAnsi="Times New Roman" w:cs="Times New Roman"/>
          <w:sz w:val="24"/>
          <w:szCs w:val="24"/>
        </w:rPr>
        <w:t>(</w:t>
      </w:r>
      <w:r w:rsidR="00284F40" w:rsidRPr="00B121A6">
        <w:rPr>
          <w:rFonts w:ascii="Times New Roman" w:eastAsia="Times New Roman" w:hAnsi="Times New Roman" w:cs="Times New Roman"/>
          <w:sz w:val="24"/>
          <w:szCs w:val="24"/>
        </w:rPr>
        <w:t>BERNARDES</w:t>
      </w:r>
      <w:r w:rsidR="00D6644A" w:rsidRPr="00B121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644A" w:rsidRPr="00B121A6">
        <w:rPr>
          <w:rFonts w:ascii="Times New Roman" w:eastAsia="Times New Roman" w:hAnsi="Times New Roman" w:cs="Times New Roman"/>
          <w:i/>
          <w:sz w:val="24"/>
          <w:szCs w:val="24"/>
        </w:rPr>
        <w:t>et al.</w:t>
      </w:r>
      <w:r w:rsidR="00D6644A" w:rsidRPr="00B121A6">
        <w:rPr>
          <w:rFonts w:ascii="Times New Roman" w:eastAsia="Times New Roman" w:hAnsi="Times New Roman" w:cs="Times New Roman"/>
          <w:sz w:val="24"/>
          <w:szCs w:val="24"/>
        </w:rPr>
        <w:t>, 2020).</w:t>
      </w:r>
    </w:p>
    <w:p w14:paraId="00000172" w14:textId="3AD8CEFE" w:rsidR="00901E5C" w:rsidRDefault="00D6644A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 Brasil, o Ministério da Saúde descreve ações essenciais para prevenir e monitorar os casos de DCNT</w:t>
      </w:r>
      <w:r w:rsidR="00A46C36">
        <w:rPr>
          <w:rFonts w:ascii="Times New Roman" w:eastAsia="Times New Roman" w:hAnsi="Times New Roman" w:cs="Times New Roman"/>
          <w:sz w:val="24"/>
          <w:szCs w:val="24"/>
          <w:highlight w:val="white"/>
        </w:rPr>
        <w:t>. Dentre essas, pode-se destacar 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capacita</w:t>
      </w:r>
      <w:r w:rsidR="00A46C36">
        <w:rPr>
          <w:rFonts w:ascii="Times New Roman" w:eastAsia="Times New Roman" w:hAnsi="Times New Roman" w:cs="Times New Roman"/>
          <w:sz w:val="24"/>
          <w:szCs w:val="24"/>
          <w:highlight w:val="white"/>
        </w:rPr>
        <w:t>ção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A46C36">
        <w:rPr>
          <w:rFonts w:ascii="Times New Roman" w:eastAsia="Times New Roman" w:hAnsi="Times New Roman" w:cs="Times New Roman"/>
          <w:sz w:val="24"/>
          <w:szCs w:val="24"/>
          <w:highlight w:val="white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as equipes de saúde da família,</w:t>
      </w:r>
      <w:r w:rsidR="00A46C3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 promoção de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ações </w:t>
      </w:r>
      <w:r w:rsidR="00A46C36">
        <w:rPr>
          <w:rFonts w:ascii="Times New Roman" w:eastAsia="Times New Roman" w:hAnsi="Times New Roman" w:cs="Times New Roman"/>
          <w:sz w:val="24"/>
          <w:szCs w:val="24"/>
          <w:highlight w:val="white"/>
        </w:rPr>
        <w:t>de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prevenção d</w:t>
      </w:r>
      <w:r w:rsidR="00A46C3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 doenças, o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monitorando </w:t>
      </w:r>
      <w:r w:rsidR="00A46C36">
        <w:rPr>
          <w:rFonts w:ascii="Times New Roman" w:eastAsia="Times New Roman" w:hAnsi="Times New Roman" w:cs="Times New Roman"/>
          <w:sz w:val="24"/>
          <w:szCs w:val="24"/>
          <w:highlight w:val="white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os indicadores </w:t>
      </w:r>
      <w:r w:rsidR="00A46C3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de saúde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 </w:t>
      </w:r>
      <w:r w:rsidR="00A46C36">
        <w:rPr>
          <w:rFonts w:ascii="Times New Roman" w:eastAsia="Times New Roman" w:hAnsi="Times New Roman" w:cs="Times New Roman"/>
          <w:sz w:val="24"/>
          <w:szCs w:val="24"/>
          <w:highlight w:val="white"/>
        </w:rPr>
        <w:t>a aplicação</w:t>
      </w:r>
      <w:r w:rsidR="00BD4FA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</w:t>
      </w:r>
      <w:r w:rsidR="00A46C3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procedimentos apropriados </w:t>
      </w:r>
      <w:r w:rsidR="00BD4FA3">
        <w:rPr>
          <w:rFonts w:ascii="Times New Roman" w:eastAsia="Times New Roman" w:hAnsi="Times New Roman" w:cs="Times New Roman"/>
          <w:sz w:val="24"/>
          <w:szCs w:val="24"/>
          <w:highlight w:val="white"/>
        </w:rPr>
        <w:t>à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realidade regional e local.</w:t>
      </w:r>
      <w:r w:rsidR="00BD4FA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Por e</w:t>
      </w:r>
      <w:r w:rsidR="00BD4FA3">
        <w:rPr>
          <w:rFonts w:ascii="Times New Roman" w:eastAsia="Times New Roman" w:hAnsi="Times New Roman" w:cs="Times New Roman"/>
          <w:sz w:val="24"/>
          <w:szCs w:val="24"/>
        </w:rPr>
        <w:t>xemplo, um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 das estratégias utilizadas na APS é a discussão e análise das práticas assistenciais e a promoção da cogestão do cuidado por meio do apoio matricial com todos os profissionais da equipe para assim ter</w:t>
      </w:r>
      <w:r w:rsidR="00BD4FA3">
        <w:rPr>
          <w:rFonts w:ascii="Times New Roman" w:eastAsia="Times New Roman" w:hAnsi="Times New Roman" w:cs="Times New Roman"/>
          <w:sz w:val="24"/>
          <w:szCs w:val="24"/>
          <w:highlight w:val="white"/>
        </w:rPr>
        <w:t>-se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uma abordagem mais efetiva (</w:t>
      </w:r>
      <w:r w:rsidR="00BD4FA3">
        <w:rPr>
          <w:rFonts w:ascii="Times New Roman" w:eastAsia="Times New Roman" w:hAnsi="Times New Roman" w:cs="Times New Roman"/>
          <w:sz w:val="24"/>
          <w:szCs w:val="24"/>
          <w:highlight w:val="white"/>
        </w:rPr>
        <w:t>LEITE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et al.,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2019).</w:t>
      </w:r>
    </w:p>
    <w:p w14:paraId="00000173" w14:textId="26FD64CC" w:rsidR="005B59BE" w:rsidRDefault="005B59B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210A858" w14:textId="77777777" w:rsidR="00901E5C" w:rsidRDefault="00901E5C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75" w14:textId="5A563F73" w:rsidR="00901E5C" w:rsidRDefault="00346B45" w:rsidP="00B77C4F">
      <w:pPr>
        <w:pStyle w:val="Ttulo1"/>
        <w:rPr>
          <w:highlight w:val="white"/>
        </w:rPr>
      </w:pPr>
      <w:r>
        <w:rPr>
          <w:highlight w:val="white"/>
        </w:rPr>
        <w:t>CONCLUSÃO</w:t>
      </w:r>
    </w:p>
    <w:p w14:paraId="00000176" w14:textId="77777777" w:rsidR="00901E5C" w:rsidRPr="00460C47" w:rsidRDefault="00901E5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55FE2B42" w14:textId="1538958A" w:rsidR="00996967" w:rsidRDefault="00996967" w:rsidP="00996967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presente trabalho aponta a importância do monitoramento de custos dessas doenças e de seus fatores associados, apesar de nenhuma das condições clínicas e/ou comorbidades dos pacientes com diagnósticos de DCNT ter sido associada de forma significativa com gastos fora de cobertura, o que ressalta a necessidade de maior e mais detalhado monitoramento do quadro epidemiológico desse problema para possibilitar um melhor planejamento e controle dessas doenças e a priorização de ações de promoção à saúde da população nessas áreas. </w:t>
      </w:r>
    </w:p>
    <w:p w14:paraId="027B1395" w14:textId="77777777" w:rsidR="00996967" w:rsidRDefault="00996967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7B" w14:textId="77777777" w:rsidR="00901E5C" w:rsidRDefault="00901E5C"/>
    <w:p w14:paraId="4CA29C34" w14:textId="77777777" w:rsidR="00850412" w:rsidRPr="00850412" w:rsidRDefault="00850412" w:rsidP="00850412">
      <w:pPr>
        <w:rPr>
          <w:lang w:eastAsia="ar-SA"/>
        </w:rPr>
      </w:pPr>
    </w:p>
    <w:p w14:paraId="583583A8" w14:textId="77777777" w:rsidR="00850412" w:rsidRDefault="00850412" w:rsidP="00850412">
      <w:pPr>
        <w:rPr>
          <w:lang w:eastAsia="ar-SA"/>
        </w:rPr>
      </w:pPr>
    </w:p>
    <w:p w14:paraId="20A842A3" w14:textId="77777777" w:rsidR="00850412" w:rsidRPr="00850412" w:rsidRDefault="00850412" w:rsidP="00850412">
      <w:pPr>
        <w:rPr>
          <w:lang w:eastAsia="ar-SA"/>
        </w:rPr>
      </w:pPr>
    </w:p>
    <w:p w14:paraId="0000017C" w14:textId="4E680E65" w:rsidR="00901E5C" w:rsidRDefault="00850412" w:rsidP="00B77C4F">
      <w:pPr>
        <w:pStyle w:val="Ttulo1"/>
      </w:pPr>
      <w:r>
        <w:t>REFERÊNCIAS BIBLIOGRÁFICAS</w:t>
      </w:r>
    </w:p>
    <w:p w14:paraId="0000017D" w14:textId="77777777" w:rsidR="00901E5C" w:rsidRDefault="00901E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7F" w14:textId="77777777" w:rsidR="00901E5C" w:rsidRDefault="00901E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80" w14:textId="77777777" w:rsidR="00901E5C" w:rsidRDefault="00D664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BECKER, R. M.; HEIDEMANN, I. T. S. B. Promoção da saúde no cuidado às pessoas com doença crônica não transmissível: revisão integrativa.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Texto &amp; Contexto-Enfermagem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v. 29, p. 1-28, 2020.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81" w14:textId="77777777" w:rsidR="00901E5C" w:rsidRDefault="00901E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82" w14:textId="77777777" w:rsidR="00901E5C" w:rsidRDefault="00D664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BECKER, R. M.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et al.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Práticas de cuidado dos enfermeiros a pessoas com Doenças Crônicas Não Transmissíveis.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Revista Brasileira de Enfermagem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v. 71, p. 2643-2649, 2018.  </w:t>
      </w:r>
    </w:p>
    <w:p w14:paraId="00000183" w14:textId="77777777" w:rsidR="00901E5C" w:rsidRDefault="00901E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84" w14:textId="563F4879" w:rsidR="00901E5C" w:rsidRDefault="00D664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BERNARDES, G. M.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et al.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Gastos catastróficos em saúde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multimorbidade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entre adultos mais velhos no Brasil.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Rev</w:t>
      </w:r>
      <w:r w:rsidR="00F9365A">
        <w:rPr>
          <w:rFonts w:ascii="Times New Roman" w:eastAsia="Times New Roman" w:hAnsi="Times New Roman" w:cs="Times New Roman"/>
          <w:b/>
          <w:sz w:val="24"/>
          <w:szCs w:val="24"/>
        </w:rPr>
        <w:t>ista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Sa</w:t>
      </w:r>
      <w:r w:rsidR="00F9365A">
        <w:rPr>
          <w:rFonts w:ascii="Times New Roman" w:eastAsia="Times New Roman" w:hAnsi="Times New Roman" w:cs="Times New Roman"/>
          <w:b/>
          <w:sz w:val="24"/>
          <w:szCs w:val="24"/>
        </w:rPr>
        <w:t>ú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 </w:t>
      </w:r>
      <w:r w:rsidR="00F9365A">
        <w:rPr>
          <w:rFonts w:ascii="Times New Roman" w:eastAsia="Times New Roman" w:hAnsi="Times New Roman" w:cs="Times New Roman"/>
          <w:b/>
          <w:sz w:val="24"/>
          <w:szCs w:val="24"/>
        </w:rPr>
        <w:t>Pública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São Paulo, v. 54, n. 125, 2020. </w:t>
      </w:r>
    </w:p>
    <w:p w14:paraId="00000185" w14:textId="77777777" w:rsidR="00901E5C" w:rsidRDefault="00901E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F56D48" w14:textId="1ADA5F06" w:rsidR="00F9365A" w:rsidRPr="00F9365A" w:rsidRDefault="00F9365A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BORGES, M. M.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et al. </w:t>
      </w:r>
      <w:r w:rsidRPr="00F9365A">
        <w:rPr>
          <w:rFonts w:ascii="Times New Roman" w:hAnsi="Times New Roman" w:cs="Times New Roman"/>
          <w:sz w:val="24"/>
          <w:szCs w:val="24"/>
        </w:rPr>
        <w:t>Custo direto de internações hospitalares por doenças crônicas não transmissíveis sensíveis à atenção primária em idosos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9365A">
        <w:rPr>
          <w:rFonts w:ascii="Times New Roman" w:hAnsi="Times New Roman" w:cs="Times New Roman"/>
          <w:b/>
          <w:bCs/>
          <w:sz w:val="24"/>
          <w:szCs w:val="24"/>
        </w:rPr>
        <w:t>Revista Ciência &amp; Saúde Coletiva</w:t>
      </w:r>
      <w:r>
        <w:rPr>
          <w:rFonts w:ascii="Times New Roman" w:hAnsi="Times New Roman" w:cs="Times New Roman"/>
          <w:sz w:val="24"/>
          <w:szCs w:val="24"/>
        </w:rPr>
        <w:t>, v. 28, n. 1, p. 231-242, 2023.</w:t>
      </w:r>
    </w:p>
    <w:p w14:paraId="0C501790" w14:textId="77777777" w:rsidR="00F9365A" w:rsidRDefault="00F936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86" w14:textId="77777777" w:rsidR="00901E5C" w:rsidRDefault="00D664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BRASIL, MINISTÉRIO DA SAÚDE. Secretaria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  Ciência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Tecnologia, Inovação e Insumos Estratégicos em Saúde. Departamento de Assistência Farmacêutica e Insumos Estratégicos. Contribuições para a promoção do Uso Racional de Medicamentos. Brasília: Ministério da Saúde, 2021.</w:t>
      </w:r>
    </w:p>
    <w:p w14:paraId="00000187" w14:textId="77777777" w:rsidR="00901E5C" w:rsidRDefault="00901E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88" w14:textId="77777777" w:rsidR="00901E5C" w:rsidRDefault="00D664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BRASIL, MINISTÉRIO DA SAÚDE. Contas de Saúde na Perspectiva da contabilidade internacional: conta SHA para o Brasil, 2015 a 2019. IPEA.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Brasilia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2022.  </w:t>
      </w:r>
    </w:p>
    <w:p w14:paraId="00000189" w14:textId="77777777" w:rsidR="00901E5C" w:rsidRDefault="00901E5C"/>
    <w:p w14:paraId="0000018C" w14:textId="04BD75B4" w:rsidR="00901E5C" w:rsidRDefault="00D664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DRAEGER, V. M.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et al.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Práticas do enfermeiro no monitoramento das Doenças Crônicas Não Transmissíveis na Atenção Primária à Saúde.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Escola Anna Nery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v. 26, 2022. </w:t>
      </w:r>
    </w:p>
    <w:p w14:paraId="0000018D" w14:textId="77777777" w:rsidR="00901E5C" w:rsidRDefault="00901E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8E" w14:textId="40D3DD37" w:rsidR="00901E5C" w:rsidRDefault="00D664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FIGUEIREDO, A. E. B.; CECCON, R. F.; FIGUEIREDO, J. H. C. Doenças crônicas não transmissíveis e suas implicações na vida de idosos dependentes.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Ciência &amp; Saúde Coletiva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Rio de Janeiro, v.26, n. 1, p.77-88, 2021. </w:t>
      </w:r>
    </w:p>
    <w:p w14:paraId="00000191" w14:textId="77777777" w:rsidR="00901E5C" w:rsidRDefault="00901E5C"/>
    <w:p w14:paraId="00000192" w14:textId="77777777" w:rsidR="00901E5C" w:rsidRDefault="00D664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FROSSARD, L. B. M.; OLIVEIRA, M. L. A. Acompanhamento orçamentário.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Revista Brasileira de Planejamento e Orçamento</w:t>
      </w:r>
      <w:r>
        <w:rPr>
          <w:rFonts w:ascii="Times New Roman" w:eastAsia="Times New Roman" w:hAnsi="Times New Roman" w:cs="Times New Roman"/>
          <w:sz w:val="24"/>
          <w:szCs w:val="24"/>
        </w:rPr>
        <w:t>. Brasília, v. 3, n. 1, p. 123-131, 2023.</w:t>
      </w:r>
    </w:p>
    <w:p w14:paraId="00000193" w14:textId="77777777" w:rsidR="00901E5C" w:rsidRDefault="00901E5C"/>
    <w:p w14:paraId="00000194" w14:textId="439CC399" w:rsidR="00901E5C" w:rsidRDefault="00D6644A">
      <w:pPr>
        <w:rPr>
          <w:rFonts w:ascii="Times New Roman" w:eastAsia="Times New Roman" w:hAnsi="Times New Roman" w:cs="Times New Roman"/>
          <w:sz w:val="24"/>
          <w:szCs w:val="24"/>
        </w:rPr>
      </w:pPr>
      <w:r w:rsidRPr="002D5B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GHIYASVANDIAN S. </w:t>
      </w:r>
      <w:r w:rsidRPr="002D5BE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et al.</w:t>
      </w:r>
      <w:r w:rsidRPr="002D5B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Integrated Care model: Transition from acute to chronic care. </w:t>
      </w:r>
      <w:r w:rsidR="00F9365A">
        <w:rPr>
          <w:rFonts w:ascii="Times New Roman" w:eastAsia="Times New Roman" w:hAnsi="Times New Roman" w:cs="Times New Roman"/>
          <w:b/>
          <w:sz w:val="24"/>
          <w:szCs w:val="24"/>
        </w:rPr>
        <w:t>Revista Brasileira de Enfermagem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Rio de Janeiro, v. 74, n. 5, p. e20200910, 2022. </w:t>
      </w:r>
    </w:p>
    <w:p w14:paraId="00000195" w14:textId="77777777" w:rsidR="00901E5C" w:rsidRDefault="00901E5C"/>
    <w:p w14:paraId="00000196" w14:textId="77777777" w:rsidR="00901E5C" w:rsidRDefault="00D664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LEITE, M. T.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et al.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Doenças crônicas não transmissíveis em idosos: saberes e ações de agentes comunitários de saúde.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Revista de Pesquisa Cuidado é Fundamental Online</w:t>
      </w:r>
      <w:r>
        <w:rPr>
          <w:rFonts w:ascii="Times New Roman" w:eastAsia="Times New Roman" w:hAnsi="Times New Roman" w:cs="Times New Roman"/>
          <w:sz w:val="24"/>
          <w:szCs w:val="24"/>
        </w:rPr>
        <w:t>, v. 7, n. 2, p. 2263-2276, 2019.</w:t>
      </w:r>
    </w:p>
    <w:p w14:paraId="00000199" w14:textId="77777777" w:rsidR="00901E5C" w:rsidRDefault="00901E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9A" w14:textId="7DBDA749" w:rsidR="00901E5C" w:rsidRDefault="00D664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MALTA, D. C.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et al.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Doenças crônicas não transmissíveis e a utilização de serviços de saúde: análise da Pesquisa Nacional de Saúde no Brasil. </w:t>
      </w:r>
      <w:r w:rsidR="00F9365A">
        <w:rPr>
          <w:rFonts w:ascii="Times New Roman" w:eastAsia="Times New Roman" w:hAnsi="Times New Roman" w:cs="Times New Roman"/>
          <w:b/>
          <w:sz w:val="24"/>
          <w:szCs w:val="24"/>
        </w:rPr>
        <w:t>Revista Saúde Pública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Rio de Janeiro, v. 51,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1:4s, 2018. </w:t>
      </w:r>
    </w:p>
    <w:p w14:paraId="0000019F" w14:textId="77777777" w:rsidR="00901E5C" w:rsidRDefault="00901E5C"/>
    <w:p w14:paraId="7406DC6E" w14:textId="273C5376" w:rsidR="00850412" w:rsidRDefault="00850412" w:rsidP="008504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PAULA, E. A.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et al.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Capacidade institucional para o cuidado às pessoas com doenças crônicas na atenção primária à saúde.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Rev</w:t>
      </w:r>
      <w:r w:rsidR="00F9365A">
        <w:rPr>
          <w:rFonts w:ascii="Times New Roman" w:eastAsia="Times New Roman" w:hAnsi="Times New Roman" w:cs="Times New Roman"/>
          <w:b/>
          <w:sz w:val="24"/>
          <w:szCs w:val="24"/>
        </w:rPr>
        <w:t>ista Eletrônica de Enfermagem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v. 24, n. 68990, p. 1-7, 2022. </w:t>
      </w:r>
    </w:p>
    <w:p w14:paraId="76389707" w14:textId="77777777" w:rsidR="00850412" w:rsidRDefault="00850412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1A0" w14:textId="3F44E4C2" w:rsidR="00901E5C" w:rsidRDefault="00D6644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PEDRAZA C. C.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Financiamiento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 redes integradas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servicios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salud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Rev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Panam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Salud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 Publica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v. 44, p.</w:t>
      </w:r>
      <w:r w:rsidR="00F9365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121, 2020. </w:t>
      </w:r>
    </w:p>
    <w:p w14:paraId="000001A1" w14:textId="505A9CF9" w:rsidR="00901E5C" w:rsidRDefault="00F9365A">
      <w:pPr>
        <w:rPr>
          <w:sz w:val="25"/>
          <w:szCs w:val="25"/>
          <w:highlight w:val="white"/>
        </w:rPr>
      </w:pPr>
      <w:r>
        <w:rPr>
          <w:sz w:val="25"/>
          <w:szCs w:val="25"/>
          <w:highlight w:val="white"/>
        </w:rPr>
        <w:t xml:space="preserve"> </w:t>
      </w:r>
    </w:p>
    <w:p w14:paraId="000001A2" w14:textId="77777777" w:rsidR="00901E5C" w:rsidRDefault="00D664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SILOCCHI, C.; JUNGES, J. R. Equipes de atenção primária: dificuldades no cuidado de pessoas com doenças crônicas não transmissíveis.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Trabalho, Educação e Saúde</w:t>
      </w:r>
      <w:r>
        <w:rPr>
          <w:rFonts w:ascii="Times New Roman" w:eastAsia="Times New Roman" w:hAnsi="Times New Roman" w:cs="Times New Roman"/>
          <w:sz w:val="24"/>
          <w:szCs w:val="24"/>
        </w:rPr>
        <w:t>. Rio de Janeiro, v. 15, n.2, p. 599-615, mai./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2021.</w:t>
      </w:r>
    </w:p>
    <w:p w14:paraId="000001A3" w14:textId="77777777" w:rsidR="00901E5C" w:rsidRDefault="00901E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A4" w14:textId="77777777" w:rsidR="00901E5C" w:rsidRDefault="00901E5C"/>
    <w:p w14:paraId="000001A5" w14:textId="77777777" w:rsidR="00901E5C" w:rsidRDefault="00901E5C"/>
    <w:p w14:paraId="000001A6" w14:textId="77777777" w:rsidR="00901E5C" w:rsidRDefault="00901E5C">
      <w:pPr>
        <w:rPr>
          <w:rFonts w:ascii="Times New Roman" w:eastAsia="Times New Roman" w:hAnsi="Times New Roman" w:cs="Times New Roman"/>
        </w:rPr>
      </w:pPr>
    </w:p>
    <w:p w14:paraId="000001A7" w14:textId="77777777" w:rsidR="00901E5C" w:rsidRDefault="00901E5C">
      <w:pPr>
        <w:rPr>
          <w:rFonts w:ascii="Times New Roman" w:eastAsia="Times New Roman" w:hAnsi="Times New Roman" w:cs="Times New Roman"/>
        </w:rPr>
      </w:pPr>
    </w:p>
    <w:p w14:paraId="000001A8" w14:textId="77777777" w:rsidR="00901E5C" w:rsidRDefault="00901E5C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1A9" w14:textId="77777777" w:rsidR="00901E5C" w:rsidRDefault="00901E5C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1AA" w14:textId="77777777" w:rsidR="00901E5C" w:rsidRDefault="00901E5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1AB" w14:textId="77777777" w:rsidR="00901E5C" w:rsidRDefault="00901E5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1AC" w14:textId="77777777" w:rsidR="00901E5C" w:rsidRDefault="00901E5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F510F6D" w14:textId="77777777" w:rsidR="00850412" w:rsidRDefault="008504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5FCBBCD" w14:textId="77777777" w:rsidR="00850412" w:rsidRDefault="008504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46959F2" w14:textId="77777777" w:rsidR="00850412" w:rsidRDefault="008504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89BE03B" w14:textId="77777777" w:rsidR="00850412" w:rsidRDefault="008504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F0EAEC" w14:textId="77777777" w:rsidR="00850412" w:rsidRDefault="008504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942D891" w14:textId="77777777" w:rsidR="00850412" w:rsidRDefault="008504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ED2BEAE" w14:textId="77777777" w:rsidR="00850412" w:rsidRDefault="008504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849ABFC" w14:textId="77777777" w:rsidR="00850412" w:rsidRDefault="008504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A392FC2" w14:textId="77777777" w:rsidR="00850412" w:rsidRDefault="008504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192AB97" w14:textId="77777777" w:rsidR="00346B45" w:rsidRDefault="00346B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5E0F15" w14:textId="77777777" w:rsidR="00346B45" w:rsidRDefault="00346B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6418E66" w14:textId="77777777" w:rsidR="00346B45" w:rsidRDefault="00346B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013805" w14:textId="77777777" w:rsidR="00346B45" w:rsidRDefault="00346B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F1A489" w14:textId="77777777" w:rsidR="00346B45" w:rsidRDefault="00346B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3F0CF4" w14:textId="77777777" w:rsidR="00346B45" w:rsidRDefault="00346B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1E6DF80" w14:textId="77777777" w:rsidR="00346B45" w:rsidRDefault="00346B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7BB26F3" w14:textId="77777777" w:rsidR="00346B45" w:rsidRDefault="00346B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604B86E" w14:textId="77777777" w:rsidR="00346B45" w:rsidRDefault="00346B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AE17B75" w14:textId="77777777" w:rsidR="00346B45" w:rsidRDefault="00346B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966290" w14:textId="77777777" w:rsidR="00346B45" w:rsidRDefault="00346B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8002F45" w14:textId="77777777" w:rsidR="00346B45" w:rsidRDefault="00346B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FA80C0D" w14:textId="77777777" w:rsidR="00346B45" w:rsidRDefault="00346B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D34008C" w14:textId="77777777" w:rsidR="00346B45" w:rsidRDefault="00346B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6F0748" w14:textId="77777777" w:rsidR="00346B45" w:rsidRDefault="00346B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AEE5AF" w14:textId="77777777" w:rsidR="00346B45" w:rsidRDefault="00346B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2678306" w14:textId="77777777" w:rsidR="00346B45" w:rsidRDefault="00346B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C2D569" w14:textId="77777777" w:rsidR="00346B45" w:rsidRDefault="00346B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43A38B4" w14:textId="77777777" w:rsidR="00346B45" w:rsidRDefault="00346B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C7C33A0" w14:textId="77777777" w:rsidR="00346B45" w:rsidRDefault="00346B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98D33A" w14:textId="77777777" w:rsidR="00346B45" w:rsidRDefault="00346B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09BA79E" w14:textId="77777777" w:rsidR="00850412" w:rsidRDefault="008504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033E7DA" w14:textId="77777777" w:rsidR="00850412" w:rsidRDefault="008504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D9B7239" w14:textId="77777777" w:rsidR="00850412" w:rsidRDefault="008504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1AD" w14:textId="2509346D" w:rsidR="00901E5C" w:rsidRDefault="00D664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APÊNDICES</w:t>
      </w:r>
    </w:p>
    <w:p w14:paraId="000001AE" w14:textId="77777777" w:rsidR="00901E5C" w:rsidRDefault="00901E5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1AF" w14:textId="77777777" w:rsidR="00901E5C" w:rsidRDefault="00D664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APÊNDICE A - TERMO DE CONSENTIMENTO LIVRE E ESCLARECIDO (PACIENTE) –TCLE</w:t>
      </w:r>
    </w:p>
    <w:p w14:paraId="000001B0" w14:textId="77777777" w:rsidR="00901E5C" w:rsidRDefault="00901E5C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1B1" w14:textId="77777777" w:rsidR="00901E5C" w:rsidRDefault="00D6644A">
      <w:pPr>
        <w:shd w:val="clear" w:color="auto" w:fill="FFFFFF"/>
        <w:spacing w:line="36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Título da pesquisa: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Avaliação do Incremento de Custos Relacionados ao Tratamento e Acompanhamento de Pacientes com Doenças Crônicas Atendidas nas Unidades Básicas de Saúde de Floriano-PI e seus Acompanhantes.</w:t>
      </w:r>
    </w:p>
    <w:p w14:paraId="000001B2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Pesquisadores responsáveis: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Conceição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Ceanny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Formiga Sinval Cavalcante.</w:t>
      </w:r>
    </w:p>
    <w:p w14:paraId="000001B3" w14:textId="77777777" w:rsidR="00901E5C" w:rsidRDefault="00901E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00001B4" w14:textId="71D1E19C" w:rsidR="00901E5C" w:rsidRDefault="00D6644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Local da coleta de dados: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Unidade Básica de Saúde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Jasmina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Bucar</w:t>
      </w:r>
      <w:proofErr w:type="spellEnd"/>
    </w:p>
    <w:p w14:paraId="000001B5" w14:textId="77777777" w:rsidR="00901E5C" w:rsidRDefault="00901E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B6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Prezado paciente/participante: </w:t>
      </w:r>
    </w:p>
    <w:p w14:paraId="000001B7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Você está sendo convidado a responder às perguntas presentes em dois questionários deforma totalmente voluntária, você não precisa informar o nome nos questionários. </w:t>
      </w:r>
    </w:p>
    <w:p w14:paraId="000001B8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Antes de concordar em participar desta pesquisa e responder estes questionários, é muito importante que você compreenda as informações e instruções contidas neste documento. • Os pesquisadores deverão responder todas as suas dúvidas antes de você se decidir a participar. </w:t>
      </w:r>
    </w:p>
    <w:p w14:paraId="0A5B90DB" w14:textId="77777777" w:rsidR="007E7C75" w:rsidRDefault="007E7C7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B9" w14:textId="1BC90899" w:rsidR="00901E5C" w:rsidRDefault="00D6644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Qual o objetivo do estudo? </w:t>
      </w:r>
    </w:p>
    <w:p w14:paraId="000001BA" w14:textId="77777777" w:rsidR="00901E5C" w:rsidRDefault="00D6644A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Avaliar os custos fora de cobertura relacionados ao tratamento e acompanhamento de pacientes com doenças crônicas atendidos nas unidades básicas de saúde de Floriano-PI.</w:t>
      </w:r>
    </w:p>
    <w:p w14:paraId="65AF4147" w14:textId="77777777" w:rsidR="007E7C75" w:rsidRDefault="007E7C7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BB" w14:textId="75D0C8AB" w:rsidR="00901E5C" w:rsidRDefault="00D6644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 que acontecerá com você caso decida participar do estudo? </w:t>
      </w:r>
    </w:p>
    <w:p w14:paraId="000001BC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Sua participação nesta pesquisa consistirá apenas no preenchimento de dois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questionários,o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primeiro com informações sobre o caráter clínico de sua doença e informações pessoais, e o segundo sobre os seus gastos envolvidos no tratamento ou no seguimento da sua doença, tais como tempo, transporte, medicações e alimentação. As perguntas que você não souber quanto a doença serão preenchidas através do prontuário médico. </w:t>
      </w:r>
    </w:p>
    <w:p w14:paraId="2BEE9B31" w14:textId="77777777" w:rsidR="007E7C75" w:rsidRDefault="007E7C7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BD" w14:textId="0F68360F" w:rsidR="00901E5C" w:rsidRDefault="00D6644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Qual a duração desse estudo? </w:t>
      </w:r>
    </w:p>
    <w:p w14:paraId="000001BE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Sua participação consiste em responder aos questionários, somente; não haverá acompanhamento ao paciente.</w:t>
      </w:r>
    </w:p>
    <w:p w14:paraId="3AA4FAFA" w14:textId="77777777" w:rsidR="007E7C75" w:rsidRDefault="007E7C7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A0FC7B" w14:textId="77777777" w:rsidR="007E7C75" w:rsidRDefault="007E7C7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C1" w14:textId="663D2428" w:rsidR="00901E5C" w:rsidRDefault="00D6644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Eu corro algum risco ao participar desse estudo? </w:t>
      </w:r>
    </w:p>
    <w:p w14:paraId="000001C2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estudo não apresenta riscos físicos a você. Porém as perguntas levam a uma reflexão sobre a doença, o que pode trazer algum desconforto emocional. </w:t>
      </w:r>
    </w:p>
    <w:p w14:paraId="000001C3" w14:textId="77777777" w:rsidR="00901E5C" w:rsidRDefault="00901E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C4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Eu terei algum benefício ao participar do estudo?</w:t>
      </w:r>
    </w:p>
    <w:p w14:paraId="000001C5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Haverá um benefício indireto causado pela implementação de futuros projetos para melhoria da qualidade de vida desses pacientes, através de identificação de seus custos nos dados coletados.</w:t>
      </w:r>
    </w:p>
    <w:p w14:paraId="000001C6" w14:textId="77777777" w:rsidR="00901E5C" w:rsidRDefault="00901E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C7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Eu terei algum custo ou receberei alguma gratificação? </w:t>
      </w:r>
    </w:p>
    <w:p w14:paraId="000001C8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Você não terá nenhum custo financeiro envolvido na sua participação neste estudo. Não lhe será também paga nenhuma gratificação por participar dele. </w:t>
      </w:r>
    </w:p>
    <w:p w14:paraId="000001C9" w14:textId="77777777" w:rsidR="00901E5C" w:rsidRDefault="00901E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CA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 minhas informações pessoais serão divulgadas?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CB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informações fornecidas por você serão confidenciais e de conhecimento apenas dos pesquisadores responsáveis. Os sujeitos da pesquisa não serão identificados em nenhum momento, mesmo quando os resultados desta pesquisa forem divulgados em qualquer forma. </w:t>
      </w:r>
    </w:p>
    <w:p w14:paraId="57B434F5" w14:textId="77777777" w:rsidR="007E7C75" w:rsidRDefault="007E7C7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CC" w14:textId="0502CE62" w:rsidR="00901E5C" w:rsidRDefault="00D6644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Eu posso sair do estudo? </w:t>
      </w:r>
    </w:p>
    <w:p w14:paraId="000001CD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você quiser, você poderá sair do estudo a qualquer momento. Não haverá punição e você poderá continuar o seu tratamento normalmente, sem qualquer diferença. Além disso, você poderá ter acesso a todas as informações do estudo em qualquer momento desejado. </w:t>
      </w:r>
    </w:p>
    <w:p w14:paraId="000001CE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Para esclarecimento de dúvidas e/ou perguntas sobre seus direitos como participante deste estudo e/ou insatisfeito com a maneira como o estudo está sendo realizado, você pode entrar em contato com o Comitê de Ética em Pesquisa (CEP) da Faculdade de Medicina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doABC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Telefone: (11) 4993-5453 Endereço: Av. Príncipe de Gales, 821 – Anexo 3- Oncologia – 2º andar Cep:09060-650 – Santo André – SP Horário de atendimento: segunda a sexta das 8 às 17 horas. </w:t>
      </w:r>
    </w:p>
    <w:p w14:paraId="000001CF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Comitê de Ética e Pesquisa é um órgão institucional que tem como objetivo proteger 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bem estar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dos indivíduos pesquisados, é responsável pela avaliação e acompanhamento dos aspectos éticos de todas as pesquisas envolvendo seres humanos, visando presando pela dignidade, direitos, segurança e o bem estar dos sujeitos pesquisados. </w:t>
      </w:r>
    </w:p>
    <w:p w14:paraId="000001D0" w14:textId="77777777" w:rsidR="00901E5C" w:rsidRDefault="00901E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D1" w14:textId="77777777" w:rsidR="00901E5C" w:rsidRDefault="00901E5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446198" w14:textId="77777777" w:rsidR="007E7C75" w:rsidRDefault="007E7C7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D2" w14:textId="37606D0D" w:rsidR="00901E5C" w:rsidRDefault="00D6644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Paciente/Participante</w:t>
      </w:r>
    </w:p>
    <w:p w14:paraId="6CC36136" w14:textId="77777777" w:rsidR="00B121A6" w:rsidRDefault="00B121A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D3" w14:textId="245F0805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Nome: _____________________________________________________</w:t>
      </w:r>
    </w:p>
    <w:p w14:paraId="000001D4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RG:_________________________________</w:t>
      </w:r>
    </w:p>
    <w:p w14:paraId="000001D5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Assinatura:__________________________________________________</w:t>
      </w:r>
    </w:p>
    <w:p w14:paraId="000001D6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Data___ /____ /______ </w:t>
      </w:r>
    </w:p>
    <w:p w14:paraId="1C6A006F" w14:textId="77777777" w:rsidR="00B121A6" w:rsidRDefault="00B121A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D7" w14:textId="77777777" w:rsidR="00901E5C" w:rsidRDefault="00D6644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Investigado </w:t>
      </w:r>
    </w:p>
    <w:p w14:paraId="000001D8" w14:textId="77777777" w:rsidR="00901E5C" w:rsidRDefault="00901E5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D9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Nome: ____________________________________________________</w:t>
      </w:r>
    </w:p>
    <w:p w14:paraId="000001DA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Assinatura:_________________________________________________</w:t>
      </w:r>
    </w:p>
    <w:p w14:paraId="000001DB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RG:________________ Data___/___ /____</w:t>
      </w:r>
    </w:p>
    <w:p w14:paraId="000001DC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DD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DE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DF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E0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E1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E2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E3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E4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E5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E6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E7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E8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E9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EA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EB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EC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ED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EE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EF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F0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F1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1FA" w14:textId="77777777" w:rsidR="00901E5C" w:rsidRDefault="00901E5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1FB" w14:textId="07DC6D19" w:rsidR="00901E5C" w:rsidRDefault="00D664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APÊNDICE </w:t>
      </w:r>
      <w:r w:rsidR="00B121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- TERMO DE CONSENTIMENTO LIVRE E ESCLARECIDO (ACOMPANHANTE) –TCLE</w:t>
      </w:r>
    </w:p>
    <w:p w14:paraId="000001FC" w14:textId="77777777" w:rsidR="00901E5C" w:rsidRDefault="00901E5C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1FD" w14:textId="77777777" w:rsidR="00901E5C" w:rsidRDefault="00D6644A">
      <w:pPr>
        <w:shd w:val="clear" w:color="auto" w:fill="FFFFFF"/>
        <w:spacing w:line="36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Título da pesquisa: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Avaliação do Incremento de Custos Relacionados ao Tratamento e Acompanhamento de Pacientes com Doenças Crônicas Atendidas nas Unidades Básicas de Saúde de Floriano-PI e seus Acompanhantes.</w:t>
      </w:r>
    </w:p>
    <w:p w14:paraId="000001FE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Pesquisadores responsáveis: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Conceição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Ceanny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Formiga Sinval Cavalcante. </w:t>
      </w:r>
    </w:p>
    <w:p w14:paraId="000001FF" w14:textId="77777777" w:rsidR="00901E5C" w:rsidRDefault="00901E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0000200" w14:textId="014E3065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Local da coleta de dados: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Unidade Básica de Saúde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Jasmina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Bucar</w:t>
      </w:r>
      <w:proofErr w:type="spellEnd"/>
    </w:p>
    <w:p w14:paraId="00000201" w14:textId="77777777" w:rsidR="00901E5C" w:rsidRDefault="00901E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02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Prezado Acompanhante/participante: </w:t>
      </w:r>
    </w:p>
    <w:p w14:paraId="00000203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Você está sendo convidado a responder às perguntas presentes em dois questionários deforma totalmente voluntária, você não precisa informar o nome nos questionários. </w:t>
      </w:r>
    </w:p>
    <w:p w14:paraId="00000204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Antes de concordar em participar desta pesquisa e responder estes questionários, é muito importante que você compreenda as informações e instruções contidas neste documento. • Os pesquisadores deverão responder todas as suas dúvidas antes de você se decidir a participar. </w:t>
      </w:r>
    </w:p>
    <w:p w14:paraId="2582B466" w14:textId="77777777" w:rsidR="00B121A6" w:rsidRDefault="00B121A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05" w14:textId="2FA3445F" w:rsidR="00901E5C" w:rsidRDefault="00D6644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Qual o objetivo do estudo? </w:t>
      </w:r>
    </w:p>
    <w:p w14:paraId="00000206" w14:textId="77777777" w:rsidR="00901E5C" w:rsidRDefault="00D6644A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Avaliar os custos fora de cobertura relacionados ao tratamento e acompanhamento de pacientes com doenças crônicas atendidos nas unidades básicas de saúde de Floriano-PI.</w:t>
      </w:r>
    </w:p>
    <w:p w14:paraId="5F31E9B8" w14:textId="77777777" w:rsidR="00B121A6" w:rsidRDefault="00B121A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07" w14:textId="224F81C3" w:rsidR="00901E5C" w:rsidRDefault="00D6644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 que acontecerá com você caso decida participar do estudo? </w:t>
      </w:r>
    </w:p>
    <w:p w14:paraId="00000208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Sua participação nesta pesquisa consistirá apenas no preenchimento de dois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questionários,o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primeiro com informações sobre o caráter clínico de sua doença e informações pessoais, e o segundo sobre os seus gastos envolvidos no tratamento ou no seguimento da sua doença, tais como tempo, transporte, medicações e alimentação. As perguntas que você não souber quanto a doença serão preenchidas através do prontuário médico. </w:t>
      </w:r>
    </w:p>
    <w:p w14:paraId="6BF15038" w14:textId="77777777" w:rsidR="00B121A6" w:rsidRDefault="00B121A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09" w14:textId="18E0322B" w:rsidR="00901E5C" w:rsidRDefault="00D6644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Qual a duração desse estudo? </w:t>
      </w:r>
    </w:p>
    <w:p w14:paraId="0000020A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Sua participação consiste em responder aos questionários, somente; não haverá acompanhamento ao paciente.</w:t>
      </w:r>
    </w:p>
    <w:p w14:paraId="347850F0" w14:textId="77777777" w:rsidR="00B121A6" w:rsidRDefault="00B121A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7BF988" w14:textId="77777777" w:rsidR="00B121A6" w:rsidRDefault="00B121A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0B" w14:textId="06C5E201" w:rsidR="00901E5C" w:rsidRDefault="00D6644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Eu corro algum risco ao participar desse estudo? </w:t>
      </w:r>
    </w:p>
    <w:p w14:paraId="0000020C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estudo não apresenta riscos físicos a você. Porém as perguntas levam a uma reflexão sobre a doença, o que pode trazer algum desconforto emocional. </w:t>
      </w:r>
    </w:p>
    <w:p w14:paraId="077D2B87" w14:textId="77777777" w:rsidR="00B121A6" w:rsidRDefault="00B121A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0D" w14:textId="5F20C6F2" w:rsidR="00901E5C" w:rsidRDefault="00D6644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Eu terei algum benefício ao participar do estudo?</w:t>
      </w:r>
    </w:p>
    <w:p w14:paraId="0000020E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Haverá um benefício indireto causado pela implementação de futuros projetos para melhoria da qualidade de vida desses pacientes, através de identificação de seus custos nos dados coletados.</w:t>
      </w:r>
    </w:p>
    <w:p w14:paraId="0000020F" w14:textId="77777777" w:rsidR="00901E5C" w:rsidRDefault="00901E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10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Eu terei algum custo ou receberei alguma gratificação? </w:t>
      </w:r>
    </w:p>
    <w:p w14:paraId="00000211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Você não terá nenhum custo financeiro envolvido na sua participação neste estudo. Não lhe será também paga nenhuma gratificação por participar dele. </w:t>
      </w:r>
    </w:p>
    <w:p w14:paraId="00000212" w14:textId="77777777" w:rsidR="00901E5C" w:rsidRDefault="00901E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13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 minhas informações pessoais serão divulgadas?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14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informações fornecidas por você serão confidenciais e de conhecimento apenas dos pesquisadores responsáveis. Os sujeitos da pesquisa não serão identificados em nenhum momento, mesmo quando os resultados desta pesquisa forem divulgados em qualquer forma. </w:t>
      </w:r>
    </w:p>
    <w:p w14:paraId="374EA60D" w14:textId="77777777" w:rsidR="00B121A6" w:rsidRDefault="00B121A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15" w14:textId="67FB85F3" w:rsidR="00901E5C" w:rsidRDefault="00D6644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Eu posso sair do estudo? </w:t>
      </w:r>
    </w:p>
    <w:p w14:paraId="00000216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você quiser, você poderá sair do estudo a qualquer momento. Não haverá punição e você poderá continuar o seu tratamento normalmente, sem qualquer diferença. Além disso, você poderá ter acesso a todas as informações do estudo em qualquer momento desejado. </w:t>
      </w:r>
    </w:p>
    <w:p w14:paraId="00000217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Para esclarecimento de dúvidas e/ou perguntas sobre seus direitos como participante deste estudo e/ou insatisfeito com a maneira como o estudo está sendo realizado, você pode entrar em contato com o Comitê de Ética em Pesquisa (CEP) da Faculdade de Medicina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doABC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Telefone: (11) 4993-5453 Endereço: Av. Príncipe de Gales, 821 – Anexo 3- Oncologia – 2º andar Cep:09060-650 – Santo André – SP Horário de atendimento: segunda a sexta das 8 às 17 horas. </w:t>
      </w:r>
    </w:p>
    <w:p w14:paraId="00000218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Comitê de Ética e Pesquisa é um órgão institucional que tem como objetivo proteger 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bem estar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dos indivíduos pesquisados, é responsável pela avaliação e acompanhamento dos aspectos éticos de todas as pesquisas envolvendo seres humanos, visando presando pela dignidade, direitos, segurança e o bem estar dos sujeitos pesquisados. </w:t>
      </w:r>
    </w:p>
    <w:p w14:paraId="00000219" w14:textId="77777777" w:rsidR="00901E5C" w:rsidRDefault="00901E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1A" w14:textId="77777777" w:rsidR="00901E5C" w:rsidRDefault="00901E5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2A42B7" w14:textId="77777777" w:rsidR="00B121A6" w:rsidRDefault="00B121A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1B" w14:textId="77777777" w:rsidR="00901E5C" w:rsidRDefault="00D6644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Acompanhante/Participante</w:t>
      </w:r>
    </w:p>
    <w:p w14:paraId="42393FBC" w14:textId="77777777" w:rsidR="00B121A6" w:rsidRDefault="00B121A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21C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Nome: _____________________________________________________</w:t>
      </w:r>
    </w:p>
    <w:p w14:paraId="0000021D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RG:_________________________________</w:t>
      </w:r>
    </w:p>
    <w:p w14:paraId="0000021E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Sexo (F) (M)   Telefone__________________</w:t>
      </w:r>
    </w:p>
    <w:p w14:paraId="0000021F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de Nascimento _____/_____/____</w:t>
      </w:r>
    </w:p>
    <w:p w14:paraId="00000220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Endereço:___________________________________________________ N</w:t>
      </w:r>
      <w:r>
        <w:rPr>
          <w:rFonts w:ascii="Times New Roman" w:eastAsia="Times New Roman" w:hAnsi="Times New Roman" w:cs="Times New Roman"/>
          <w:sz w:val="26"/>
          <w:szCs w:val="26"/>
        </w:rPr>
        <w:t>º_____</w:t>
      </w:r>
    </w:p>
    <w:p w14:paraId="00000221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Bairro:___________________________CEP:______________Cidade:__________________Estado:________________ Email:______________________________</w:t>
      </w:r>
    </w:p>
    <w:p w14:paraId="00000222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Assinatura:__________________________________________________</w:t>
      </w:r>
    </w:p>
    <w:p w14:paraId="00000223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Data___ /____ /______ </w:t>
      </w:r>
    </w:p>
    <w:p w14:paraId="511C6EDD" w14:textId="77777777" w:rsidR="00B121A6" w:rsidRDefault="00B121A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24" w14:textId="77777777" w:rsidR="00901E5C" w:rsidRDefault="00D6644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Investigado </w:t>
      </w:r>
    </w:p>
    <w:p w14:paraId="00000225" w14:textId="77777777" w:rsidR="00901E5C" w:rsidRDefault="00901E5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26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Nome: ____________________________________________________</w:t>
      </w:r>
    </w:p>
    <w:p w14:paraId="00000227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Assinatura:_________________________________________________</w:t>
      </w:r>
    </w:p>
    <w:p w14:paraId="00000228" w14:textId="77777777" w:rsidR="00901E5C" w:rsidRDefault="00D664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RG:________________ Data___/___ /____</w:t>
      </w:r>
    </w:p>
    <w:p w14:paraId="00000229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2A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2B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2C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2D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2E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2F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30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31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32" w14:textId="77777777" w:rsidR="00901E5C" w:rsidRDefault="00901E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33" w14:textId="77777777" w:rsidR="00901E5C" w:rsidRDefault="00901E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34" w14:textId="77777777" w:rsidR="00901E5C" w:rsidRDefault="00901E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35" w14:textId="77777777" w:rsidR="00901E5C" w:rsidRDefault="00901E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36" w14:textId="77777777" w:rsidR="00901E5C" w:rsidRDefault="00901E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37" w14:textId="77777777" w:rsidR="00901E5C" w:rsidRDefault="00901E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38" w14:textId="77777777" w:rsidR="00901E5C" w:rsidRDefault="00901E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41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APÊNDICE C - FICHA DE COLETA DE DADOS - PACIENTES </w:t>
      </w:r>
    </w:p>
    <w:p w14:paraId="00000242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Dados sociodemográficos e clínicos </w:t>
      </w:r>
    </w:p>
    <w:p w14:paraId="00000243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Identificação:</w:t>
      </w:r>
    </w:p>
    <w:p w14:paraId="00000244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Endereço: </w:t>
      </w:r>
    </w:p>
    <w:p w14:paraId="00000245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Sexo: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Masculino ( ) Feminino </w:t>
      </w:r>
    </w:p>
    <w:p w14:paraId="00000246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Etnia: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Brancos ( ) Não Brancos </w:t>
      </w:r>
    </w:p>
    <w:p w14:paraId="00000247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Idade: _ </w:t>
      </w:r>
    </w:p>
    <w:p w14:paraId="00000248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Naturalidade: _ </w:t>
      </w:r>
    </w:p>
    <w:p w14:paraId="00000249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Procedência: </w:t>
      </w:r>
    </w:p>
    <w:p w14:paraId="0000024A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Patologia: </w:t>
      </w:r>
    </w:p>
    <w:p w14:paraId="0000024B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Clínica: </w:t>
      </w:r>
    </w:p>
    <w:p w14:paraId="0000024C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Estado Civil: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Casado/ Amasiado ( ) Solteiro/ Divorciado( ) Viúvo(a) Outra</w:t>
      </w:r>
    </w:p>
    <w:p w14:paraId="0000024D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comorbidade: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sim ( ) não Qual? </w:t>
      </w:r>
    </w:p>
    <w:p w14:paraId="0000024E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Medicamentos em uso: </w:t>
      </w:r>
    </w:p>
    <w:p w14:paraId="0000024F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Etilista: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sim ( ) não </w:t>
      </w:r>
    </w:p>
    <w:p w14:paraId="00000250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Escolaridade: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Analfabeto ( ) Fundamental Incompleto ( ) Fundamental Completo( ) Ensino Médio Incompleto ( ) Ensino Médio Completo ( ) Superior Incompleto ( ) Superior Completo </w:t>
      </w:r>
    </w:p>
    <w:p w14:paraId="00000251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Ocupação: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Empregado ( ) Aposentado ( ) Donas de Casa ( ) Desempregado </w:t>
      </w:r>
    </w:p>
    <w:p w14:paraId="00000252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Número de Dependentes: </w:t>
      </w:r>
    </w:p>
    <w:p w14:paraId="00000253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Salários mínimos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54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Renda Familiar: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Sem renda ( ) 1 Salário mínimo ( ) 2-3 Salários mínimos ( ) 3-6 Salários mínimos ( ) 6-9 Salários mínimos ( ) 9-12 Salários mínimos </w:t>
      </w:r>
    </w:p>
    <w:p w14:paraId="00000255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Auxílio INSS: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Sim ( ) Não </w:t>
      </w:r>
    </w:p>
    <w:p w14:paraId="00000256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Moradia: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Alugada ( ) Financiada ( ) </w:t>
      </w:r>
    </w:p>
    <w:p w14:paraId="00000257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Própria Possui Carro: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Sim ( ) Não </w:t>
      </w:r>
    </w:p>
    <w:p w14:paraId="00000258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Exame Físico: </w:t>
      </w:r>
    </w:p>
    <w:p w14:paraId="00000259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Peso: kg Altura: cm </w:t>
      </w:r>
    </w:p>
    <w:p w14:paraId="0000025A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IMC: kg/m²</w:t>
      </w:r>
    </w:p>
    <w:p w14:paraId="0000025B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5C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5D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5E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5F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60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APÊNDICE D - FICHA DE COLETA DE DADOS - ACOMPANHANTE </w:t>
      </w:r>
    </w:p>
    <w:p w14:paraId="00000261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Dados sociodemográficos e clínicos </w:t>
      </w:r>
    </w:p>
    <w:p w14:paraId="00000262" w14:textId="388A804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Identificação:</w:t>
      </w:r>
    </w:p>
    <w:p w14:paraId="00000263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Endereço: </w:t>
      </w:r>
    </w:p>
    <w:p w14:paraId="00000264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Sexo: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Masculino ( ) Feminino </w:t>
      </w:r>
    </w:p>
    <w:p w14:paraId="00000265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Etnia: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Brancos ( ) Não Branco </w:t>
      </w:r>
    </w:p>
    <w:p w14:paraId="00000266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Idade: _ </w:t>
      </w:r>
    </w:p>
    <w:p w14:paraId="00000267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Naturalidade: </w:t>
      </w:r>
    </w:p>
    <w:p w14:paraId="00000268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Procedência: </w:t>
      </w:r>
    </w:p>
    <w:p w14:paraId="00000269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Estado Civil: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Casado/ Amasiado ( ) Solteiro/ Divorciado ( ) Viúvo(a) </w:t>
      </w:r>
    </w:p>
    <w:p w14:paraId="0000026A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Outra comorbidade: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sim ( ) não Qual? </w:t>
      </w:r>
    </w:p>
    <w:p w14:paraId="0000026B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Medicamentos em uso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Ensino Médio Incompleto ( ) Ensino Médio Completo ( ) Superior Incompleto ( ) Superior Completo </w:t>
      </w:r>
    </w:p>
    <w:p w14:paraId="0000026C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Ocupação: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Empregado ( ) Aposentado ( ) Donas de Casa ( ) Desempregado </w:t>
      </w:r>
    </w:p>
    <w:p w14:paraId="0000026D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Situação Profissional: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CLT ( ) Autônomo ( ) Desempregado </w:t>
      </w:r>
    </w:p>
    <w:p w14:paraId="0000026E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Número de Dependentes: </w:t>
      </w:r>
    </w:p>
    <w:p w14:paraId="0000026F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Renda Mensal: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Sem renda ( ) 1 Salário mínimo ( ) 2-3 Salários mínimos ( ) 3-6Salários mínimos ( ) 6-9 Salários mínimos ( ) 9-12 Salários mínimos </w:t>
      </w:r>
    </w:p>
    <w:p w14:paraId="00000270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Renda Familiar: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Sem renda ( ) 1 Salário mínimo ( ) 2-3 Salários mínimos ( ) 3-6 Salários mínimos ( ) 6-9 Salários mínimos ( ) 9-12 Salários mínimos </w:t>
      </w:r>
    </w:p>
    <w:p w14:paraId="00000271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Moradia: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Alugada ( ) Financiada ( ) Própria </w:t>
      </w:r>
    </w:p>
    <w:p w14:paraId="00000272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Possui Carro: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Sim ( ) </w:t>
      </w:r>
    </w:p>
    <w:p w14:paraId="00000273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Não Auxilio INSS: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Sim ( ) Não</w:t>
      </w:r>
    </w:p>
    <w:p w14:paraId="00000274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75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76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77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78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79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7A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7B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7C" w14:textId="77777777" w:rsidR="00901E5C" w:rsidRDefault="00901E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7D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7E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27F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APÊNDICE E - QUESTIONÁRIO CUSTO-TEMPO NO ÚLTIMO MÊS </w:t>
      </w:r>
    </w:p>
    <w:p w14:paraId="00000280" w14:textId="77777777" w:rsidR="00901E5C" w:rsidRDefault="00901E5C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81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∙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Transporte (Paciente/ Acompanhante):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Carro ( ) Ônibus </w:t>
      </w:r>
    </w:p>
    <w:p w14:paraId="00000282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Estimativa Gasto Mês: </w:t>
      </w:r>
    </w:p>
    <w:p w14:paraId="00000283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Alimentação (Paciente/ Acompanhante): </w:t>
      </w:r>
    </w:p>
    <w:p w14:paraId="00000284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Café da Manhã: ______Total:______ </w:t>
      </w:r>
    </w:p>
    <w:p w14:paraId="00000285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Almoço: ______Total: ______Jantar: ______Total:_____ </w:t>
      </w:r>
    </w:p>
    <w:p w14:paraId="00000286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Lanches:______ Total:______ </w:t>
      </w:r>
    </w:p>
    <w:p w14:paraId="00000287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Total Global:_________ </w:t>
      </w:r>
    </w:p>
    <w:p w14:paraId="00000288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Estadia em Hotel (Paciente/ Acompanhante): Valor/ Dia x Quantidade de dias:________ </w:t>
      </w:r>
    </w:p>
    <w:p w14:paraId="00000289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Total Global:_______</w:t>
      </w:r>
    </w:p>
    <w:p w14:paraId="0000028A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Gastos com Telefone/ mês:________</w:t>
      </w:r>
    </w:p>
    <w:p w14:paraId="0000028B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Medicamentos não cobertos pelo SUS/ mês:_________________ </w:t>
      </w:r>
    </w:p>
    <w:p w14:paraId="0000028C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Insumos:______</w:t>
      </w:r>
    </w:p>
    <w:p w14:paraId="0000028D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Terapia Alternativa (Qual/ Valor):_______</w:t>
      </w:r>
    </w:p>
    <w:p w14:paraId="0000028E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Tempo Gasto em Atividades Relacionadas ao Tratamento e exames (Paciente/ Acompanhante): </w:t>
      </w:r>
    </w:p>
    <w:p w14:paraId="0000028F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Tempo Gasto em Consultas: </w:t>
      </w:r>
    </w:p>
    <w:p w14:paraId="00000290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Tempo Gasto em Compra de Medicamentos: </w:t>
      </w:r>
    </w:p>
    <w:p w14:paraId="00000291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lastRenderedPageBreak/>
        <w:t>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Tempo Gasto em Outras Atividades: </w:t>
      </w:r>
    </w:p>
    <w:p w14:paraId="00000292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Conversão Tempo em Reais de acordo com 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Salário Mínimo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Vigente em 2022 (Paciente/ Acompanhante): o Gasto em Consultas (R$): </w:t>
      </w:r>
    </w:p>
    <w:p w14:paraId="00000293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Tempo gasto em atividades relacionada ao tratamento e exames (R$): </w:t>
      </w:r>
    </w:p>
    <w:p w14:paraId="00000294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Gasto em Compra de Medicamentos (R$):</w:t>
      </w:r>
    </w:p>
    <w:p w14:paraId="00000295" w14:textId="77777777" w:rsidR="00901E5C" w:rsidRDefault="00D664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Gasto em Outras Atividades (R$):</w:t>
      </w:r>
    </w:p>
    <w:sectPr w:rsidR="00901E5C">
      <w:pgSz w:w="11906" w:h="16838"/>
      <w:pgMar w:top="1701" w:right="1134" w:bottom="1134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Felipe Cruz" w:date="2024-05-10T15:57:00Z" w:initials="FC">
    <w:p w14:paraId="5C2288C7" w14:textId="77777777" w:rsidR="00206EAC" w:rsidRDefault="00206EAC" w:rsidP="002D5BE3">
      <w:pPr>
        <w:jc w:val="left"/>
      </w:pPr>
      <w:r>
        <w:rPr>
          <w:rStyle w:val="Refdecomentrio"/>
        </w:rPr>
        <w:annotationRef/>
      </w:r>
      <w:r>
        <w:rPr>
          <w:sz w:val="24"/>
          <w:szCs w:val="24"/>
        </w:rPr>
        <w:t>Marquei as alterações que fiz no texto para que vc possa acompanhar. As que não modificquei, deixei comentários para modificação aqui.</w:t>
      </w:r>
    </w:p>
  </w:comment>
  <w:comment w:id="3" w:author="Felipe Cruz" w:date="2024-05-10T15:56:00Z" w:initials="FC">
    <w:p w14:paraId="1B4DAA17" w14:textId="1DDA4BC2" w:rsidR="00206EAC" w:rsidRDefault="00206EAC" w:rsidP="002D5BE3">
      <w:pPr>
        <w:jc w:val="left"/>
      </w:pPr>
      <w:r>
        <w:rPr>
          <w:rStyle w:val="Refdecomentrio"/>
        </w:rPr>
        <w:annotationRef/>
      </w:r>
      <w:r>
        <w:rPr>
          <w:sz w:val="24"/>
          <w:szCs w:val="24"/>
        </w:rPr>
        <w:t>O resumo precisa ter escrita concisa. Retirei as conjunções em excesso do texto.</w:t>
      </w:r>
    </w:p>
  </w:comment>
  <w:comment w:id="12" w:author="Felipe Cruz" w:date="2024-05-10T15:59:00Z" w:initials="FC">
    <w:p w14:paraId="2A0F6883" w14:textId="77777777" w:rsidR="00206EAC" w:rsidRDefault="00206EAC" w:rsidP="002D5BE3">
      <w:pPr>
        <w:jc w:val="left"/>
      </w:pPr>
      <w:r>
        <w:rPr>
          <w:rStyle w:val="Refdecomentrio"/>
        </w:rPr>
        <w:annotationRef/>
      </w:r>
      <w:r>
        <w:rPr>
          <w:sz w:val="24"/>
          <w:szCs w:val="24"/>
        </w:rPr>
        <w:t>Não há dscussão no resumo, por isso apaguei</w:t>
      </w:r>
    </w:p>
  </w:comment>
  <w:comment w:id="25" w:author="Felipe Cruz" w:date="2024-05-10T16:19:00Z" w:initials="FC">
    <w:p w14:paraId="75D3DD2B" w14:textId="0928F7C5" w:rsidR="00206EAC" w:rsidRDefault="00206EAC" w:rsidP="00295D89">
      <w:pPr>
        <w:jc w:val="left"/>
      </w:pPr>
      <w:r>
        <w:rPr>
          <w:rStyle w:val="Refdecomentrio"/>
        </w:rPr>
        <w:annotationRef/>
      </w:r>
      <w:r>
        <w:rPr>
          <w:sz w:val="24"/>
          <w:szCs w:val="24"/>
        </w:rPr>
        <w:t>Precisamos desse dado, já tínhamos conversado sobre isso na reunião passada</w:t>
      </w:r>
    </w:p>
    <w:p w14:paraId="328BE87A" w14:textId="77777777" w:rsidR="00206EAC" w:rsidRDefault="00206EAC" w:rsidP="00295D89">
      <w:pPr>
        <w:jc w:val="left"/>
      </w:pPr>
    </w:p>
  </w:comment>
  <w:comment w:id="41" w:author="Felipe Cruz" w:date="2024-05-10T16:21:00Z" w:initials="FC">
    <w:p w14:paraId="750589FD" w14:textId="669C3267" w:rsidR="00206EAC" w:rsidRDefault="00206EAC" w:rsidP="00295D89">
      <w:pPr>
        <w:jc w:val="left"/>
      </w:pPr>
      <w:r>
        <w:rPr>
          <w:rStyle w:val="Refdecomentrio"/>
        </w:rPr>
        <w:annotationRef/>
      </w:r>
      <w:r>
        <w:rPr>
          <w:sz w:val="24"/>
          <w:szCs w:val="24"/>
        </w:rPr>
        <w:t>De um modo geral, o trabalho não está bom, precisamos refinar mais o artigo para possibilitar a qualificação.</w:t>
      </w:r>
    </w:p>
    <w:p w14:paraId="708BAA04" w14:textId="77777777" w:rsidR="00206EAC" w:rsidRDefault="00206EAC" w:rsidP="00295D89">
      <w:pPr>
        <w:jc w:val="left"/>
      </w:pPr>
      <w:r>
        <w:rPr>
          <w:sz w:val="24"/>
          <w:szCs w:val="24"/>
        </w:rPr>
        <w:t>Creio que vale a pena revisitar os prontuários e identificar quais eram as indicaçnoes dos remédios que foram comprados fora de cobertura. Ex. HAS, Câncer, doenças auto-imunes, etc. e fazer um gráfico.</w:t>
      </w:r>
    </w:p>
    <w:p w14:paraId="1EF9D09A" w14:textId="77777777" w:rsidR="00206EAC" w:rsidRDefault="00206EAC" w:rsidP="00295D89">
      <w:pPr>
        <w:jc w:val="left"/>
      </w:pPr>
      <w:r>
        <w:rPr>
          <w:sz w:val="24"/>
          <w:szCs w:val="24"/>
        </w:rPr>
        <w:t>Além disso, cabe um gráfico de quais especialidades foram ocasionaram o gasto com consulta. Uro? Gineco? Psiquiatria? Etc…</w:t>
      </w:r>
    </w:p>
  </w:comment>
  <w:comment w:id="47" w:author="Felipe Cruz" w:date="2024-05-10T18:12:00Z" w:initials="FC">
    <w:p w14:paraId="5DCB6445" w14:textId="77777777" w:rsidR="006179F2" w:rsidRDefault="006179F2" w:rsidP="006179F2">
      <w:pPr>
        <w:jc w:val="left"/>
      </w:pPr>
      <w:r>
        <w:rPr>
          <w:rStyle w:val="Refdecomentrio"/>
        </w:rPr>
        <w:annotationRef/>
      </w:r>
      <w:r>
        <w:rPr>
          <w:sz w:val="24"/>
          <w:szCs w:val="24"/>
        </w:rPr>
        <w:t>Esse parágrafo está confuso! O dado de gasto per capita é interessante. Mas de quem é o gasto? Governo? Definir melhor o que seria esse gasto percapita. Ë o quanto se gastou com saúde por pessoa?</w:t>
      </w:r>
    </w:p>
  </w:comment>
  <w:comment w:id="48" w:author="Winter Figueiredo" w:date="2024-05-13T18:38:00Z" w:initials="WF">
    <w:p w14:paraId="5EA83AC9" w14:textId="77777777" w:rsidR="00BF64E0" w:rsidRDefault="00BF64E0" w:rsidP="0056642E">
      <w:pPr>
        <w:pStyle w:val="Textodecomentrio"/>
        <w:jc w:val="left"/>
      </w:pPr>
      <w:r>
        <w:rPr>
          <w:rStyle w:val="Refdecomentrio"/>
        </w:rPr>
        <w:annotationRef/>
      </w:r>
      <w:r>
        <w:t>Parágrafo foi reescrito com as informações interpretadas de forma diferente para maior clareza na apresentação.</w:t>
      </w:r>
    </w:p>
  </w:comment>
  <w:comment w:id="61" w:author="Felipe Cruz" w:date="2024-05-10T18:16:00Z" w:initials="FC">
    <w:p w14:paraId="7479B29A" w14:textId="77777777" w:rsidR="00206EAC" w:rsidRDefault="00206EAC" w:rsidP="00C1140A">
      <w:pPr>
        <w:jc w:val="left"/>
      </w:pPr>
      <w:r>
        <w:rPr>
          <w:rStyle w:val="Refdecomentrio"/>
        </w:rPr>
        <w:annotationRef/>
      </w:r>
      <w:r>
        <w:rPr>
          <w:sz w:val="24"/>
          <w:szCs w:val="24"/>
        </w:rPr>
        <w:t>Parágrafo está confuso. Re-escrever de forma que tenha algum link com a proposta do estudo</w:t>
      </w:r>
    </w:p>
  </w:comment>
  <w:comment w:id="63" w:author="Felipe Cruz" w:date="2024-05-10T18:18:00Z" w:initials="FC">
    <w:p w14:paraId="3BE3C23E" w14:textId="77777777" w:rsidR="00206EAC" w:rsidRDefault="00206EAC" w:rsidP="00C1140A">
      <w:pPr>
        <w:jc w:val="left"/>
      </w:pPr>
      <w:r>
        <w:rPr>
          <w:rStyle w:val="Refdecomentrio"/>
        </w:rPr>
        <w:annotationRef/>
      </w:r>
      <w:r>
        <w:rPr>
          <w:sz w:val="24"/>
          <w:szCs w:val="24"/>
        </w:rPr>
        <w:t>Creio que seja válido falar um pouco da universalidade do SUS, um direito constitucional de todos a ter acesso a saúde. Entretanto, esse acesso não é integral e mesmo uma população de baixa renda tem gastos com saúde, o que pode comprometer o orçamento familiar</w:t>
      </w:r>
    </w:p>
    <w:p w14:paraId="72925141" w14:textId="77777777" w:rsidR="00206EAC" w:rsidRDefault="00206EAC" w:rsidP="00C1140A">
      <w:pPr>
        <w:jc w:val="lef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2288C7" w15:done="0"/>
  <w15:commentEx w15:paraId="1B4DAA17" w15:done="0"/>
  <w15:commentEx w15:paraId="2A0F6883" w15:done="0"/>
  <w15:commentEx w15:paraId="328BE87A" w15:done="0"/>
  <w15:commentEx w15:paraId="1EF9D09A" w15:done="0"/>
  <w15:commentEx w15:paraId="5DCB6445" w15:done="0"/>
  <w15:commentEx w15:paraId="5EA83AC9" w15:paraIdParent="5DCB6445" w15:done="0"/>
  <w15:commentEx w15:paraId="7479B29A" w15:done="0"/>
  <w15:commentEx w15:paraId="7292514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6CDBD1C" w16cex:dateUtc="2024-05-10T18:57:00Z"/>
  <w16cex:commentExtensible w16cex:durableId="24E23A2F" w16cex:dateUtc="2024-05-10T18:56:00Z"/>
  <w16cex:commentExtensible w16cex:durableId="34D31A3A" w16cex:dateUtc="2024-05-10T18:59:00Z"/>
  <w16cex:commentExtensible w16cex:durableId="02F2F905" w16cex:dateUtc="2024-05-10T19:19:00Z"/>
  <w16cex:commentExtensible w16cex:durableId="266A6C95" w16cex:dateUtc="2024-05-10T19:21:00Z"/>
  <w16cex:commentExtensible w16cex:durableId="29ECDAD2" w16cex:dateUtc="2024-05-10T21:12:00Z"/>
  <w16cex:commentExtensible w16cex:durableId="29ECDCBF" w16cex:dateUtc="2024-05-13T21:38:00Z"/>
  <w16cex:commentExtensible w16cex:durableId="51248DE7" w16cex:dateUtc="2024-05-10T21:16:00Z"/>
  <w16cex:commentExtensible w16cex:durableId="036F62F2" w16cex:dateUtc="2024-05-10T21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2288C7" w16cid:durableId="06CDBD1C"/>
  <w16cid:commentId w16cid:paraId="1B4DAA17" w16cid:durableId="24E23A2F"/>
  <w16cid:commentId w16cid:paraId="2A0F6883" w16cid:durableId="34D31A3A"/>
  <w16cid:commentId w16cid:paraId="328BE87A" w16cid:durableId="02F2F905"/>
  <w16cid:commentId w16cid:paraId="1EF9D09A" w16cid:durableId="266A6C95"/>
  <w16cid:commentId w16cid:paraId="5DCB6445" w16cid:durableId="29ECDAD2"/>
  <w16cid:commentId w16cid:paraId="5EA83AC9" w16cid:durableId="29ECDCBF"/>
  <w16cid:commentId w16cid:paraId="7479B29A" w16cid:durableId="51248DE7"/>
  <w16cid:commentId w16cid:paraId="72925141" w16cid:durableId="036F62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73315"/>
    <w:multiLevelType w:val="multilevel"/>
    <w:tmpl w:val="E7B6C022"/>
    <w:lvl w:ilvl="0">
      <w:start w:val="1"/>
      <w:numFmt w:val="decimal"/>
      <w:pStyle w:val="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 w16cid:durableId="162584565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elipe Cruz">
    <w15:presenceInfo w15:providerId="Windows Live" w15:userId="438c768de5be32a4"/>
  </w15:person>
  <w15:person w15:author="Winter Figueiredo">
    <w15:presenceInfo w15:providerId="Windows Live" w15:userId="917171420ba95a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E5C"/>
    <w:rsid w:val="00001516"/>
    <w:rsid w:val="00007010"/>
    <w:rsid w:val="00021788"/>
    <w:rsid w:val="00050D5C"/>
    <w:rsid w:val="000961A3"/>
    <w:rsid w:val="000A1EF8"/>
    <w:rsid w:val="000A341A"/>
    <w:rsid w:val="000A7132"/>
    <w:rsid w:val="000B137F"/>
    <w:rsid w:val="000E3F6B"/>
    <w:rsid w:val="00116391"/>
    <w:rsid w:val="00131B1F"/>
    <w:rsid w:val="0013526C"/>
    <w:rsid w:val="00166764"/>
    <w:rsid w:val="001720DF"/>
    <w:rsid w:val="00183C81"/>
    <w:rsid w:val="00196D1C"/>
    <w:rsid w:val="00197DDC"/>
    <w:rsid w:val="00197EFD"/>
    <w:rsid w:val="001A1EC4"/>
    <w:rsid w:val="001A4427"/>
    <w:rsid w:val="001A5B03"/>
    <w:rsid w:val="001B6502"/>
    <w:rsid w:val="001C0AEB"/>
    <w:rsid w:val="001C68E7"/>
    <w:rsid w:val="001C7C0D"/>
    <w:rsid w:val="001D614C"/>
    <w:rsid w:val="00206EAC"/>
    <w:rsid w:val="00207FA2"/>
    <w:rsid w:val="002123D3"/>
    <w:rsid w:val="002244C5"/>
    <w:rsid w:val="00224DAA"/>
    <w:rsid w:val="0023344A"/>
    <w:rsid w:val="0024566C"/>
    <w:rsid w:val="00254B8D"/>
    <w:rsid w:val="00254E00"/>
    <w:rsid w:val="002662F8"/>
    <w:rsid w:val="002845B8"/>
    <w:rsid w:val="00284F40"/>
    <w:rsid w:val="0029182B"/>
    <w:rsid w:val="00295D89"/>
    <w:rsid w:val="00296055"/>
    <w:rsid w:val="002B553A"/>
    <w:rsid w:val="002D18F3"/>
    <w:rsid w:val="002D5BE3"/>
    <w:rsid w:val="00301B1A"/>
    <w:rsid w:val="003120BE"/>
    <w:rsid w:val="00346B45"/>
    <w:rsid w:val="0035322D"/>
    <w:rsid w:val="00365A7D"/>
    <w:rsid w:val="00377C11"/>
    <w:rsid w:val="003866DF"/>
    <w:rsid w:val="0039539A"/>
    <w:rsid w:val="00397ADA"/>
    <w:rsid w:val="003B5CE8"/>
    <w:rsid w:val="003C1B15"/>
    <w:rsid w:val="003C7E39"/>
    <w:rsid w:val="003D221A"/>
    <w:rsid w:val="003D7488"/>
    <w:rsid w:val="003D7C31"/>
    <w:rsid w:val="003F6C62"/>
    <w:rsid w:val="003F7690"/>
    <w:rsid w:val="00413DFB"/>
    <w:rsid w:val="00434D0A"/>
    <w:rsid w:val="00445EB3"/>
    <w:rsid w:val="0045173F"/>
    <w:rsid w:val="0045602D"/>
    <w:rsid w:val="00460C47"/>
    <w:rsid w:val="00462D61"/>
    <w:rsid w:val="004671B6"/>
    <w:rsid w:val="0047066E"/>
    <w:rsid w:val="00475038"/>
    <w:rsid w:val="0048540C"/>
    <w:rsid w:val="00495C5D"/>
    <w:rsid w:val="004A36DE"/>
    <w:rsid w:val="004A621A"/>
    <w:rsid w:val="004C21AE"/>
    <w:rsid w:val="004C2BE7"/>
    <w:rsid w:val="004F1A30"/>
    <w:rsid w:val="00506B65"/>
    <w:rsid w:val="00525447"/>
    <w:rsid w:val="00530B0F"/>
    <w:rsid w:val="00552AD5"/>
    <w:rsid w:val="00554CD0"/>
    <w:rsid w:val="00560962"/>
    <w:rsid w:val="00561E9C"/>
    <w:rsid w:val="0056312D"/>
    <w:rsid w:val="0057702A"/>
    <w:rsid w:val="00580556"/>
    <w:rsid w:val="00590C5A"/>
    <w:rsid w:val="00595BFE"/>
    <w:rsid w:val="005B59BE"/>
    <w:rsid w:val="005C4F24"/>
    <w:rsid w:val="005C6026"/>
    <w:rsid w:val="005D7B25"/>
    <w:rsid w:val="005F3600"/>
    <w:rsid w:val="005F4BF6"/>
    <w:rsid w:val="00606294"/>
    <w:rsid w:val="00613A70"/>
    <w:rsid w:val="006179F2"/>
    <w:rsid w:val="00650934"/>
    <w:rsid w:val="00650FD9"/>
    <w:rsid w:val="006B43FE"/>
    <w:rsid w:val="006D4489"/>
    <w:rsid w:val="006E2F6D"/>
    <w:rsid w:val="006F2877"/>
    <w:rsid w:val="007316D3"/>
    <w:rsid w:val="007462C0"/>
    <w:rsid w:val="00747783"/>
    <w:rsid w:val="007505B2"/>
    <w:rsid w:val="00771313"/>
    <w:rsid w:val="00781C73"/>
    <w:rsid w:val="00786E7A"/>
    <w:rsid w:val="0079133A"/>
    <w:rsid w:val="0079320C"/>
    <w:rsid w:val="00797D7E"/>
    <w:rsid w:val="007C04CC"/>
    <w:rsid w:val="007D2485"/>
    <w:rsid w:val="007D3FFC"/>
    <w:rsid w:val="007E6290"/>
    <w:rsid w:val="007E7C75"/>
    <w:rsid w:val="0081596E"/>
    <w:rsid w:val="008239B5"/>
    <w:rsid w:val="008320D2"/>
    <w:rsid w:val="00832E37"/>
    <w:rsid w:val="00844556"/>
    <w:rsid w:val="00850412"/>
    <w:rsid w:val="00852557"/>
    <w:rsid w:val="00860B15"/>
    <w:rsid w:val="00867299"/>
    <w:rsid w:val="008A3E35"/>
    <w:rsid w:val="008B1A9C"/>
    <w:rsid w:val="008F282A"/>
    <w:rsid w:val="00901E5C"/>
    <w:rsid w:val="0093125E"/>
    <w:rsid w:val="0093685C"/>
    <w:rsid w:val="00954047"/>
    <w:rsid w:val="00956036"/>
    <w:rsid w:val="009650C0"/>
    <w:rsid w:val="00970032"/>
    <w:rsid w:val="00984CDF"/>
    <w:rsid w:val="00985CB4"/>
    <w:rsid w:val="00986A6E"/>
    <w:rsid w:val="00996967"/>
    <w:rsid w:val="009A29C4"/>
    <w:rsid w:val="009A7E35"/>
    <w:rsid w:val="009E4E8A"/>
    <w:rsid w:val="009F768D"/>
    <w:rsid w:val="00A11883"/>
    <w:rsid w:val="00A1241C"/>
    <w:rsid w:val="00A17955"/>
    <w:rsid w:val="00A235D6"/>
    <w:rsid w:val="00A4462D"/>
    <w:rsid w:val="00A46C36"/>
    <w:rsid w:val="00A47A11"/>
    <w:rsid w:val="00A60DBC"/>
    <w:rsid w:val="00A60F77"/>
    <w:rsid w:val="00A61ADA"/>
    <w:rsid w:val="00A64504"/>
    <w:rsid w:val="00A67B7A"/>
    <w:rsid w:val="00A91034"/>
    <w:rsid w:val="00AA654B"/>
    <w:rsid w:val="00AB31CA"/>
    <w:rsid w:val="00AD137A"/>
    <w:rsid w:val="00AF0A06"/>
    <w:rsid w:val="00B032FB"/>
    <w:rsid w:val="00B04B08"/>
    <w:rsid w:val="00B05D14"/>
    <w:rsid w:val="00B06A70"/>
    <w:rsid w:val="00B070BA"/>
    <w:rsid w:val="00B121A6"/>
    <w:rsid w:val="00B15485"/>
    <w:rsid w:val="00B62876"/>
    <w:rsid w:val="00B74469"/>
    <w:rsid w:val="00B74B24"/>
    <w:rsid w:val="00B753AB"/>
    <w:rsid w:val="00B77C4F"/>
    <w:rsid w:val="00B8339A"/>
    <w:rsid w:val="00B94F5B"/>
    <w:rsid w:val="00BB0CEA"/>
    <w:rsid w:val="00BD35C8"/>
    <w:rsid w:val="00BD4FA3"/>
    <w:rsid w:val="00BE421D"/>
    <w:rsid w:val="00BF64E0"/>
    <w:rsid w:val="00C1140A"/>
    <w:rsid w:val="00C172D7"/>
    <w:rsid w:val="00C22CDB"/>
    <w:rsid w:val="00C4589A"/>
    <w:rsid w:val="00C543EB"/>
    <w:rsid w:val="00C63890"/>
    <w:rsid w:val="00C84699"/>
    <w:rsid w:val="00C8552F"/>
    <w:rsid w:val="00C86145"/>
    <w:rsid w:val="00C9320C"/>
    <w:rsid w:val="00CC3EF4"/>
    <w:rsid w:val="00CC55F8"/>
    <w:rsid w:val="00D02185"/>
    <w:rsid w:val="00D44C92"/>
    <w:rsid w:val="00D50527"/>
    <w:rsid w:val="00D658B7"/>
    <w:rsid w:val="00D6644A"/>
    <w:rsid w:val="00D72869"/>
    <w:rsid w:val="00D85B11"/>
    <w:rsid w:val="00D87C70"/>
    <w:rsid w:val="00D96241"/>
    <w:rsid w:val="00D96C41"/>
    <w:rsid w:val="00DA5FF7"/>
    <w:rsid w:val="00DE34A3"/>
    <w:rsid w:val="00DF2D21"/>
    <w:rsid w:val="00DF40BC"/>
    <w:rsid w:val="00DF6A50"/>
    <w:rsid w:val="00E00E6C"/>
    <w:rsid w:val="00E13EBD"/>
    <w:rsid w:val="00E714F7"/>
    <w:rsid w:val="00E83542"/>
    <w:rsid w:val="00E852E0"/>
    <w:rsid w:val="00E87435"/>
    <w:rsid w:val="00E93A74"/>
    <w:rsid w:val="00E953B0"/>
    <w:rsid w:val="00EB1B51"/>
    <w:rsid w:val="00EB22C5"/>
    <w:rsid w:val="00EB7CB3"/>
    <w:rsid w:val="00EC2998"/>
    <w:rsid w:val="00EC4EA1"/>
    <w:rsid w:val="00EC5B50"/>
    <w:rsid w:val="00ED0175"/>
    <w:rsid w:val="00ED1604"/>
    <w:rsid w:val="00ED40EB"/>
    <w:rsid w:val="00EE0742"/>
    <w:rsid w:val="00EE1A85"/>
    <w:rsid w:val="00EE25FE"/>
    <w:rsid w:val="00EF33B1"/>
    <w:rsid w:val="00EF4B62"/>
    <w:rsid w:val="00F057BF"/>
    <w:rsid w:val="00F16437"/>
    <w:rsid w:val="00F164C4"/>
    <w:rsid w:val="00F40D9A"/>
    <w:rsid w:val="00F50AEC"/>
    <w:rsid w:val="00F70D42"/>
    <w:rsid w:val="00F71E82"/>
    <w:rsid w:val="00F73792"/>
    <w:rsid w:val="00F761F1"/>
    <w:rsid w:val="00F9365A"/>
    <w:rsid w:val="00F9437E"/>
    <w:rsid w:val="00FB12C9"/>
    <w:rsid w:val="00FC187D"/>
    <w:rsid w:val="00FC23AC"/>
    <w:rsid w:val="00FE17AA"/>
    <w:rsid w:val="00FE621D"/>
    <w:rsid w:val="00FF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E0238"/>
  <w15:docId w15:val="{B0B1121F-E24C-4680-BC51-DB81C668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285"/>
    <w:rPr>
      <w:rFonts w:eastAsia="SimSun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B032FB"/>
    <w:pPr>
      <w:keepNext/>
      <w:keepLines/>
      <w:numPr>
        <w:numId w:val="1"/>
      </w:numPr>
      <w:tabs>
        <w:tab w:val="clear" w:pos="720"/>
        <w:tab w:val="num" w:pos="284"/>
      </w:tabs>
      <w:suppressAutoHyphens/>
      <w:spacing w:before="480" w:line="276" w:lineRule="auto"/>
      <w:jc w:val="left"/>
      <w:outlineLvl w:val="0"/>
    </w:pPr>
    <w:rPr>
      <w:rFonts w:ascii="Times New Roman" w:hAnsi="Times New Roman"/>
      <w:b/>
      <w:bCs/>
      <w:sz w:val="24"/>
      <w:szCs w:val="28"/>
      <w:lang w:eastAsia="ar-SA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50285"/>
    <w:pPr>
      <w:keepNext/>
      <w:spacing w:before="240" w:after="60"/>
      <w:outlineLvl w:val="1"/>
    </w:pPr>
    <w:rPr>
      <w:rFonts w:ascii="Times New Roman" w:hAnsi="Times New Roman"/>
      <w:bCs/>
      <w:iCs/>
      <w:sz w:val="24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link w:val="Ttulo1"/>
    <w:uiPriority w:val="9"/>
    <w:rsid w:val="00B032FB"/>
    <w:rPr>
      <w:rFonts w:ascii="Times New Roman" w:eastAsia="SimSun" w:hAnsi="Times New Roman"/>
      <w:b/>
      <w:bCs/>
      <w:sz w:val="24"/>
      <w:szCs w:val="28"/>
      <w:lang w:eastAsia="ar-SA"/>
    </w:rPr>
  </w:style>
  <w:style w:type="character" w:customStyle="1" w:styleId="Ttulo2Char">
    <w:name w:val="Título 2 Char"/>
    <w:link w:val="Ttulo2"/>
    <w:uiPriority w:val="9"/>
    <w:rsid w:val="00D50285"/>
    <w:rPr>
      <w:rFonts w:ascii="Times New Roman" w:eastAsia="SimSun" w:hAnsi="Times New Roman" w:cs="Times New Roman"/>
      <w:bCs/>
      <w:iCs/>
      <w:sz w:val="24"/>
      <w:szCs w:val="28"/>
      <w:lang w:eastAsia="zh-CN"/>
    </w:rPr>
  </w:style>
  <w:style w:type="paragraph" w:styleId="Legenda">
    <w:name w:val="caption"/>
    <w:basedOn w:val="Normal"/>
    <w:next w:val="Normal"/>
    <w:uiPriority w:val="35"/>
    <w:unhideWhenUsed/>
    <w:qFormat/>
    <w:rsid w:val="00D5028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6B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EC26BE"/>
    <w:rPr>
      <w:rFonts w:ascii="Lucida Grande" w:eastAsia="SimSun" w:hAnsi="Lucida Grande" w:cs="Lucida Grande"/>
      <w:sz w:val="18"/>
      <w:szCs w:val="18"/>
      <w:lang w:eastAsia="zh-CN"/>
    </w:rPr>
  </w:style>
  <w:style w:type="character" w:styleId="Refdecomentrio">
    <w:name w:val="annotation reference"/>
    <w:uiPriority w:val="99"/>
    <w:semiHidden/>
    <w:unhideWhenUsed/>
    <w:rsid w:val="00EC26BE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C26BE"/>
    <w:rPr>
      <w:sz w:val="24"/>
      <w:szCs w:val="24"/>
    </w:rPr>
  </w:style>
  <w:style w:type="character" w:customStyle="1" w:styleId="TextodecomentrioChar">
    <w:name w:val="Texto de comentário Char"/>
    <w:link w:val="Textodecomentrio"/>
    <w:uiPriority w:val="99"/>
    <w:rsid w:val="00EC26BE"/>
    <w:rPr>
      <w:rFonts w:ascii="Calibri" w:eastAsia="SimSun" w:hAnsi="Calibri" w:cs="Times New Roman"/>
      <w:sz w:val="24"/>
      <w:szCs w:val="24"/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C26BE"/>
    <w:rPr>
      <w:b/>
      <w:bCs/>
      <w:sz w:val="20"/>
      <w:szCs w:val="20"/>
    </w:rPr>
  </w:style>
  <w:style w:type="character" w:customStyle="1" w:styleId="AssuntodocomentrioChar">
    <w:name w:val="Assunto do comentário Char"/>
    <w:link w:val="Assuntodocomentrio"/>
    <w:uiPriority w:val="99"/>
    <w:semiHidden/>
    <w:rsid w:val="00EC26BE"/>
    <w:rPr>
      <w:rFonts w:ascii="Calibri" w:eastAsia="SimSun" w:hAnsi="Calibri" w:cs="Times New Roman"/>
      <w:b/>
      <w:bCs/>
      <w:sz w:val="20"/>
      <w:szCs w:val="20"/>
      <w:lang w:eastAsia="zh-CN"/>
    </w:rPr>
  </w:style>
  <w:style w:type="paragraph" w:styleId="Reviso">
    <w:name w:val="Revision"/>
    <w:hidden/>
    <w:uiPriority w:val="99"/>
    <w:semiHidden/>
    <w:rsid w:val="00FF674F"/>
    <w:rPr>
      <w:rFonts w:eastAsia="SimSun"/>
      <w:lang w:eastAsia="zh-CN"/>
    </w:rPr>
  </w:style>
  <w:style w:type="character" w:styleId="Hyperlink">
    <w:name w:val="Hyperlink"/>
    <w:uiPriority w:val="99"/>
    <w:unhideWhenUsed/>
    <w:rsid w:val="002A550E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2A550E"/>
  </w:style>
  <w:style w:type="paragraph" w:styleId="Sumrio2">
    <w:name w:val="toc 2"/>
    <w:basedOn w:val="Normal"/>
    <w:next w:val="Normal"/>
    <w:autoRedefine/>
    <w:uiPriority w:val="39"/>
    <w:unhideWhenUsed/>
    <w:rsid w:val="002A550E"/>
    <w:pPr>
      <w:ind w:left="220"/>
    </w:pPr>
  </w:style>
  <w:style w:type="paragraph" w:styleId="PargrafodaLista">
    <w:name w:val="List Paragraph"/>
    <w:basedOn w:val="Normal"/>
    <w:uiPriority w:val="34"/>
    <w:qFormat/>
    <w:rsid w:val="009C0B23"/>
    <w:pPr>
      <w:ind w:left="720"/>
      <w:contextualSpacing/>
    </w:pPr>
  </w:style>
  <w:style w:type="paragraph" w:customStyle="1" w:styleId="Default">
    <w:name w:val="Default"/>
    <w:qFormat/>
    <w:rsid w:val="0018323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table" w:customStyle="1" w:styleId="Tabelacomgrade1">
    <w:name w:val="Tabela com grade1"/>
    <w:basedOn w:val="Tabelanormal"/>
    <w:next w:val="Tabelacomgrade"/>
    <w:uiPriority w:val="59"/>
    <w:rsid w:val="00F43A45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elacomgrade">
    <w:name w:val="Table Grid"/>
    <w:basedOn w:val="Tabelanormal"/>
    <w:uiPriority w:val="39"/>
    <w:rsid w:val="00F43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ade"/>
    <w:uiPriority w:val="39"/>
    <w:rsid w:val="008B1CB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273443"/>
    <w:rPr>
      <w:rFonts w:asciiTheme="minorHAnsi" w:eastAsiaTheme="minorHAnsi" w:hAnsiTheme="minorHAnsi" w:cstheme="minorBidi"/>
      <w:kern w:val="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character" w:styleId="nfase">
    <w:name w:val="Emphasis"/>
    <w:basedOn w:val="Fontepargpadro"/>
    <w:uiPriority w:val="20"/>
    <w:qFormat/>
    <w:rsid w:val="005C6026"/>
    <w:rPr>
      <w:i/>
      <w:iCs/>
    </w:rPr>
  </w:style>
  <w:style w:type="table" w:customStyle="1" w:styleId="formatada">
    <w:name w:val="formatada"/>
    <w:basedOn w:val="Tabelanormal"/>
    <w:uiPriority w:val="99"/>
    <w:rsid w:val="00A60DBC"/>
    <w:pPr>
      <w:jc w:val="center"/>
    </w:pPr>
    <w:rPr>
      <w:rFonts w:ascii="Times New Roman" w:eastAsiaTheme="minorHAnsi" w:hAnsi="Times New Roman" w:cstheme="minorBidi"/>
      <w:sz w:val="24"/>
      <w:lang w:eastAsia="en-US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PNSxpTsuAncNYerB1x0AnEkrLA==">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23</Pages>
  <Words>5540</Words>
  <Characters>31578</Characters>
  <Application>Microsoft Office Word</Application>
  <DocSecurity>0</DocSecurity>
  <Lines>263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Enfermagem</dc:creator>
  <cp:lastModifiedBy>Winter Figueiredo</cp:lastModifiedBy>
  <cp:revision>25</cp:revision>
  <cp:lastPrinted>2024-05-07T11:40:00Z</cp:lastPrinted>
  <dcterms:created xsi:type="dcterms:W3CDTF">2024-05-13T13:52:00Z</dcterms:created>
  <dcterms:modified xsi:type="dcterms:W3CDTF">2024-05-13T23:25:00Z</dcterms:modified>
</cp:coreProperties>
</file>