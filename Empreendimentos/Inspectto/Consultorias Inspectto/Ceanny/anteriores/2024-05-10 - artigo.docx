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225386C" w:rsidR="00901E5C" w:rsidRDefault="00D6644A">
      <w:pPr>
        <w:shd w:val="clear" w:color="auto" w:fill="FFFFFF"/>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AVALIAÇÃO DO INCREMENTO DE CUSTOS RELACIONADOS AO TRATAMENTO E ACOMPANHAMENTO DE PACIENTES COM DOENÇAS CRÔNICAS ATENDIDOS </w:t>
      </w:r>
      <w:r w:rsidR="00207FA2">
        <w:rPr>
          <w:rFonts w:ascii="Times New Roman" w:eastAsia="Times New Roman" w:hAnsi="Times New Roman" w:cs="Times New Roman"/>
          <w:b/>
          <w:sz w:val="24"/>
          <w:szCs w:val="24"/>
        </w:rPr>
        <w:t>EM UMA</w:t>
      </w:r>
      <w:r>
        <w:rPr>
          <w:rFonts w:ascii="Times New Roman" w:eastAsia="Times New Roman" w:hAnsi="Times New Roman" w:cs="Times New Roman"/>
          <w:b/>
          <w:sz w:val="24"/>
          <w:szCs w:val="24"/>
        </w:rPr>
        <w:t xml:space="preserve"> UNIDADES BÁSICAS DE SAÚDE DE FLORIANO-PI</w:t>
      </w:r>
    </w:p>
    <w:p w14:paraId="00000002" w14:textId="77777777" w:rsidR="00901E5C" w:rsidRDefault="00901E5C">
      <w:pPr>
        <w:shd w:val="clear" w:color="auto" w:fill="FFFFFF"/>
        <w:rPr>
          <w:rFonts w:ascii="Times New Roman" w:eastAsia="Times New Roman" w:hAnsi="Times New Roman" w:cs="Times New Roman"/>
          <w:b/>
          <w:sz w:val="24"/>
          <w:szCs w:val="24"/>
          <w:highlight w:val="white"/>
        </w:rPr>
      </w:pPr>
    </w:p>
    <w:p w14:paraId="00000003" w14:textId="77777777" w:rsidR="00901E5C" w:rsidRDefault="00901E5C">
      <w:pPr>
        <w:shd w:val="clear" w:color="auto" w:fill="FFFFFF"/>
        <w:rPr>
          <w:rFonts w:ascii="Times New Roman" w:eastAsia="Times New Roman" w:hAnsi="Times New Roman" w:cs="Times New Roman"/>
          <w:b/>
          <w:sz w:val="24"/>
          <w:szCs w:val="24"/>
          <w:highlight w:val="white"/>
        </w:rPr>
      </w:pPr>
    </w:p>
    <w:p w14:paraId="00000004" w14:textId="77777777" w:rsidR="00901E5C" w:rsidRDefault="00D6644A">
      <w:pPr>
        <w:shd w:val="clear" w:color="auto" w:fill="FFFFFF"/>
        <w:spacing w:line="360" w:lineRule="auto"/>
        <w:rPr>
          <w:rFonts w:ascii="Times New Roman" w:eastAsia="Times New Roman" w:hAnsi="Times New Roman" w:cs="Times New Roman"/>
          <w:b/>
          <w:sz w:val="24"/>
          <w:szCs w:val="24"/>
          <w:highlight w:val="white"/>
        </w:rPr>
      </w:pPr>
      <w:commentRangeStart w:id="0"/>
      <w:r>
        <w:rPr>
          <w:rFonts w:ascii="Times New Roman" w:eastAsia="Times New Roman" w:hAnsi="Times New Roman" w:cs="Times New Roman"/>
          <w:b/>
          <w:sz w:val="24"/>
          <w:szCs w:val="24"/>
          <w:highlight w:val="white"/>
        </w:rPr>
        <w:t>Resumo</w:t>
      </w:r>
      <w:commentRangeEnd w:id="0"/>
      <w:r w:rsidR="002D5BE3">
        <w:rPr>
          <w:rStyle w:val="Refdecomentrio"/>
        </w:rPr>
        <w:commentReference w:id="0"/>
      </w:r>
    </w:p>
    <w:p w14:paraId="00000005" w14:textId="77777777" w:rsidR="00901E5C" w:rsidRDefault="00901E5C">
      <w:pPr>
        <w:shd w:val="clear" w:color="auto" w:fill="FFFFFF"/>
        <w:rPr>
          <w:rFonts w:ascii="Times New Roman" w:eastAsia="Times New Roman" w:hAnsi="Times New Roman" w:cs="Times New Roman"/>
          <w:b/>
          <w:sz w:val="24"/>
          <w:szCs w:val="24"/>
          <w:highlight w:val="white"/>
        </w:rPr>
      </w:pPr>
    </w:p>
    <w:p w14:paraId="3147A808" w14:textId="4FD1B2CD" w:rsidR="00EB1B51" w:rsidRDefault="001720DF" w:rsidP="00206EAC">
      <w:pPr>
        <w:widowControl w:val="0"/>
        <w:spacing w:before="240"/>
        <w:rPr>
          <w:ins w:id="1" w:author="Felipe Cruz" w:date="2024-05-10T16:07:00Z"/>
          <w:rFonts w:ascii="Times New Roman" w:eastAsia="Times New Roman" w:hAnsi="Times New Roman" w:cs="Times New Roman"/>
          <w:sz w:val="24"/>
          <w:szCs w:val="24"/>
        </w:rPr>
        <w:pPrChange w:id="2" w:author="Ceanny Formiga" w:date="2024-05-13T10:20:00Z">
          <w:pPr>
            <w:widowControl w:val="0"/>
          </w:pPr>
        </w:pPrChange>
      </w:pPr>
      <w:r>
        <w:rPr>
          <w:rFonts w:ascii="Times New Roman" w:eastAsia="Times New Roman" w:hAnsi="Times New Roman" w:cs="Times New Roman"/>
          <w:sz w:val="24"/>
          <w:szCs w:val="24"/>
        </w:rPr>
        <w:t xml:space="preserve">Introdução: As Doenças </w:t>
      </w:r>
      <w:r w:rsidR="00E714F7">
        <w:rPr>
          <w:rFonts w:ascii="Times New Roman" w:eastAsia="Times New Roman" w:hAnsi="Times New Roman" w:cs="Times New Roman"/>
          <w:sz w:val="24"/>
          <w:szCs w:val="24"/>
        </w:rPr>
        <w:t xml:space="preserve">Crônicas não Transmissíveis (DCNT) </w:t>
      </w:r>
      <w:r>
        <w:rPr>
          <w:rFonts w:ascii="Times New Roman" w:eastAsia="Times New Roman" w:hAnsi="Times New Roman" w:cs="Times New Roman"/>
          <w:sz w:val="24"/>
          <w:szCs w:val="24"/>
        </w:rPr>
        <w:t>são as principais causas de morte no mundo e representam um dos desafios do século XXI.</w:t>
      </w:r>
      <w:r w:rsidR="00445EB3">
        <w:rPr>
          <w:rFonts w:ascii="Times New Roman" w:eastAsia="Times New Roman" w:hAnsi="Times New Roman" w:cs="Times New Roman"/>
          <w:sz w:val="24"/>
          <w:szCs w:val="24"/>
        </w:rPr>
        <w:t xml:space="preserve"> </w:t>
      </w:r>
      <w:commentRangeStart w:id="3"/>
      <w:r>
        <w:rPr>
          <w:rFonts w:ascii="Times New Roman" w:eastAsia="Times New Roman" w:hAnsi="Times New Roman" w:cs="Times New Roman"/>
          <w:sz w:val="24"/>
          <w:szCs w:val="24"/>
        </w:rPr>
        <w:t>Objetivos</w:t>
      </w:r>
      <w:commentRangeEnd w:id="3"/>
      <w:r w:rsidR="002D5BE3">
        <w:rPr>
          <w:rStyle w:val="Refdecomentrio"/>
        </w:rPr>
        <w:commentReference w:id="3"/>
      </w:r>
      <w:r>
        <w:rPr>
          <w:rFonts w:ascii="Times New Roman" w:eastAsia="Times New Roman" w:hAnsi="Times New Roman" w:cs="Times New Roman"/>
          <w:sz w:val="24"/>
          <w:szCs w:val="24"/>
        </w:rPr>
        <w:t xml:space="preserve">: </w:t>
      </w:r>
      <w:del w:id="4" w:author="Felipe Cruz" w:date="2024-05-10T15:55:00Z">
        <w:r w:rsidR="00445EB3" w:rsidDel="002D5BE3">
          <w:rPr>
            <w:rFonts w:ascii="Times New Roman" w:eastAsia="Times New Roman" w:hAnsi="Times New Roman" w:cs="Times New Roman"/>
            <w:sz w:val="24"/>
            <w:szCs w:val="24"/>
          </w:rPr>
          <w:delText>Diante disso, e</w:delText>
        </w:r>
        <w:r w:rsidDel="002D5BE3">
          <w:rPr>
            <w:rFonts w:ascii="Times New Roman" w:eastAsia="Times New Roman" w:hAnsi="Times New Roman" w:cs="Times New Roman"/>
            <w:sz w:val="24"/>
            <w:szCs w:val="24"/>
          </w:rPr>
          <w:delText>sse</w:delText>
        </w:r>
      </w:del>
      <w:ins w:id="5" w:author="Felipe Cruz" w:date="2024-05-10T15:55:00Z">
        <w:r w:rsidR="002D5BE3">
          <w:rPr>
            <w:rFonts w:ascii="Times New Roman" w:eastAsia="Times New Roman" w:hAnsi="Times New Roman" w:cs="Times New Roman"/>
            <w:sz w:val="24"/>
            <w:szCs w:val="24"/>
          </w:rPr>
          <w:t>Esse</w:t>
        </w:r>
      </w:ins>
      <w:r>
        <w:rPr>
          <w:rFonts w:ascii="Times New Roman" w:eastAsia="Times New Roman" w:hAnsi="Times New Roman" w:cs="Times New Roman"/>
          <w:sz w:val="24"/>
          <w:szCs w:val="24"/>
        </w:rPr>
        <w:t xml:space="preserve"> estudo teve como objetivo </w:t>
      </w:r>
      <w:r>
        <w:rPr>
          <w:rFonts w:ascii="Times New Roman" w:eastAsia="Times New Roman" w:hAnsi="Times New Roman" w:cs="Times New Roman"/>
          <w:sz w:val="24"/>
          <w:szCs w:val="24"/>
          <w:highlight w:val="white"/>
        </w:rPr>
        <w:t>avaliar os custos</w:t>
      </w:r>
      <w:r w:rsidR="00FB12C9">
        <w:rPr>
          <w:rFonts w:ascii="Times New Roman" w:eastAsia="Times New Roman" w:hAnsi="Times New Roman" w:cs="Times New Roman"/>
          <w:sz w:val="24"/>
          <w:szCs w:val="24"/>
          <w:highlight w:val="white"/>
        </w:rPr>
        <w:t xml:space="preserve"> externos à</w:t>
      </w:r>
      <w:r>
        <w:rPr>
          <w:rFonts w:ascii="Times New Roman" w:eastAsia="Times New Roman" w:hAnsi="Times New Roman" w:cs="Times New Roman"/>
          <w:sz w:val="24"/>
          <w:szCs w:val="24"/>
          <w:highlight w:val="white"/>
        </w:rPr>
        <w:t xml:space="preserve"> cobertura relacionados ao tratamento e acompanhamento de pacientes com doenças crônicas atendidos em</w:t>
      </w:r>
      <w:r w:rsidR="00207FA2">
        <w:rPr>
          <w:rFonts w:ascii="Times New Roman" w:eastAsia="Times New Roman" w:hAnsi="Times New Roman" w:cs="Times New Roman"/>
          <w:sz w:val="24"/>
          <w:szCs w:val="24"/>
          <w:highlight w:val="white"/>
        </w:rPr>
        <w:t xml:space="preserve"> uma</w:t>
      </w:r>
      <w:r>
        <w:rPr>
          <w:rFonts w:ascii="Times New Roman" w:eastAsia="Times New Roman" w:hAnsi="Times New Roman" w:cs="Times New Roman"/>
          <w:sz w:val="24"/>
          <w:szCs w:val="24"/>
          <w:highlight w:val="white"/>
        </w:rPr>
        <w:t xml:space="preserve"> unidade básica</w:t>
      </w:r>
      <w:r w:rsidR="00590C5A">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de saúde de Floriano-PI</w:t>
      </w:r>
      <w:ins w:id="6" w:author="Felipe Cruz" w:date="2024-05-10T15:57:00Z">
        <w:r w:rsidR="002D5BE3">
          <w:rPr>
            <w:rFonts w:ascii="Times New Roman" w:eastAsia="Times New Roman" w:hAnsi="Times New Roman" w:cs="Times New Roman"/>
            <w:sz w:val="24"/>
            <w:szCs w:val="24"/>
            <w:highlight w:val="white"/>
          </w:rPr>
          <w:t xml:space="preserve"> e avaliar os fato</w:t>
        </w:r>
      </w:ins>
      <w:ins w:id="7" w:author="Felipe Cruz" w:date="2024-05-10T15:58:00Z">
        <w:r w:rsidR="002D5BE3">
          <w:rPr>
            <w:rFonts w:ascii="Times New Roman" w:eastAsia="Times New Roman" w:hAnsi="Times New Roman" w:cs="Times New Roman"/>
            <w:sz w:val="24"/>
            <w:szCs w:val="24"/>
            <w:highlight w:val="white"/>
          </w:rPr>
          <w:t>res associados ao custo fora de cobertura</w:t>
        </w:r>
      </w:ins>
      <w:r>
        <w:rPr>
          <w:rFonts w:ascii="Times New Roman" w:eastAsia="Times New Roman" w:hAnsi="Times New Roman" w:cs="Times New Roman"/>
          <w:sz w:val="24"/>
          <w:szCs w:val="24"/>
          <w:highlight w:val="white"/>
        </w:rPr>
        <w:t xml:space="preserve">. </w:t>
      </w:r>
      <w:r w:rsidR="0079320C">
        <w:rPr>
          <w:rFonts w:ascii="Times New Roman" w:eastAsia="Times New Roman" w:hAnsi="Times New Roman" w:cs="Times New Roman"/>
          <w:sz w:val="24"/>
          <w:szCs w:val="24"/>
        </w:rPr>
        <w:t xml:space="preserve">Metodologia: </w:t>
      </w:r>
      <w:del w:id="8" w:author="Felipe Cruz" w:date="2024-05-10T15:56:00Z">
        <w:r w:rsidR="00FB12C9" w:rsidDel="002D5BE3">
          <w:rPr>
            <w:rFonts w:ascii="Times New Roman" w:eastAsia="Times New Roman" w:hAnsi="Times New Roman" w:cs="Times New Roman"/>
            <w:sz w:val="24"/>
            <w:szCs w:val="24"/>
          </w:rPr>
          <w:delText xml:space="preserve">Para realizá-lo, </w:delText>
        </w:r>
        <w:r w:rsidR="00844556" w:rsidDel="002D5BE3">
          <w:rPr>
            <w:rFonts w:ascii="Times New Roman" w:eastAsia="Times New Roman" w:hAnsi="Times New Roman" w:cs="Times New Roman"/>
            <w:sz w:val="24"/>
            <w:szCs w:val="24"/>
          </w:rPr>
          <w:delText>f</w:delText>
        </w:r>
        <w:r w:rsidDel="002D5BE3">
          <w:rPr>
            <w:rFonts w:ascii="Times New Roman" w:eastAsia="Times New Roman" w:hAnsi="Times New Roman" w:cs="Times New Roman"/>
            <w:sz w:val="24"/>
            <w:szCs w:val="24"/>
          </w:rPr>
          <w:delText>oram</w:delText>
        </w:r>
      </w:del>
      <w:ins w:id="9" w:author="Felipe Cruz" w:date="2024-05-10T15:56:00Z">
        <w:r w:rsidR="002D5BE3">
          <w:rPr>
            <w:rFonts w:ascii="Times New Roman" w:eastAsia="Times New Roman" w:hAnsi="Times New Roman" w:cs="Times New Roman"/>
            <w:sz w:val="24"/>
            <w:szCs w:val="24"/>
          </w:rPr>
          <w:t>Foram</w:t>
        </w:r>
      </w:ins>
      <w:r>
        <w:rPr>
          <w:rFonts w:ascii="Times New Roman" w:eastAsia="Times New Roman" w:hAnsi="Times New Roman" w:cs="Times New Roman"/>
          <w:sz w:val="24"/>
          <w:szCs w:val="24"/>
        </w:rPr>
        <w:t xml:space="preserve"> </w:t>
      </w:r>
      <w:r w:rsidR="00844556">
        <w:rPr>
          <w:rFonts w:ascii="Times New Roman" w:eastAsia="Times New Roman" w:hAnsi="Times New Roman" w:cs="Times New Roman"/>
          <w:sz w:val="24"/>
          <w:szCs w:val="24"/>
        </w:rPr>
        <w:t xml:space="preserve">avaliados </w:t>
      </w:r>
      <w:r>
        <w:rPr>
          <w:rFonts w:ascii="Times New Roman" w:eastAsia="Times New Roman" w:hAnsi="Times New Roman" w:cs="Times New Roman"/>
          <w:sz w:val="24"/>
          <w:szCs w:val="24"/>
        </w:rPr>
        <w:t>pacientes, maiores de 18 anos, que aceitaram participar da pesquisa</w:t>
      </w:r>
      <w:del w:id="10" w:author="Felipe Cruz" w:date="2024-05-10T15:58:00Z">
        <w:r w:rsidR="00844556" w:rsidDel="002D5BE3">
          <w:rPr>
            <w:rFonts w:ascii="Times New Roman" w:eastAsia="Times New Roman" w:hAnsi="Times New Roman" w:cs="Times New Roman"/>
            <w:sz w:val="24"/>
            <w:szCs w:val="24"/>
          </w:rPr>
          <w:delText xml:space="preserve">. Vale frisar que os mesmos </w:delText>
        </w:r>
        <w:r w:rsidDel="002D5BE3">
          <w:rPr>
            <w:rFonts w:ascii="Times New Roman" w:eastAsia="Times New Roman" w:hAnsi="Times New Roman" w:cs="Times New Roman"/>
            <w:sz w:val="24"/>
            <w:szCs w:val="24"/>
          </w:rPr>
          <w:delText>assina</w:delText>
        </w:r>
        <w:r w:rsidR="00844556" w:rsidDel="002D5BE3">
          <w:rPr>
            <w:rFonts w:ascii="Times New Roman" w:eastAsia="Times New Roman" w:hAnsi="Times New Roman" w:cs="Times New Roman"/>
            <w:sz w:val="24"/>
            <w:szCs w:val="24"/>
          </w:rPr>
          <w:delText>ram</w:delText>
        </w:r>
        <w:r w:rsidDel="002D5BE3">
          <w:rPr>
            <w:rFonts w:ascii="Times New Roman" w:eastAsia="Times New Roman" w:hAnsi="Times New Roman" w:cs="Times New Roman"/>
            <w:sz w:val="24"/>
            <w:szCs w:val="24"/>
          </w:rPr>
          <w:delText xml:space="preserve"> o Termo de Consentimento Livre e Esclarecido (TCLE)</w:delText>
        </w:r>
      </w:del>
      <w:r>
        <w:rPr>
          <w:rFonts w:ascii="Times New Roman" w:eastAsia="Times New Roman" w:hAnsi="Times New Roman" w:cs="Times New Roman"/>
          <w:sz w:val="24"/>
          <w:szCs w:val="24"/>
        </w:rPr>
        <w:t xml:space="preserve">. </w:t>
      </w:r>
      <w:r w:rsidR="0024566C">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instrumento de coleta de dados</w:t>
      </w:r>
      <w:r w:rsidR="0024566C">
        <w:rPr>
          <w:rFonts w:ascii="Times New Roman" w:eastAsia="Times New Roman" w:hAnsi="Times New Roman" w:cs="Times New Roman"/>
          <w:sz w:val="24"/>
          <w:szCs w:val="24"/>
        </w:rPr>
        <w:t xml:space="preserve"> empregado nesse </w:t>
      </w:r>
      <w:r w:rsidR="003D7488">
        <w:rPr>
          <w:rFonts w:ascii="Times New Roman" w:eastAsia="Times New Roman" w:hAnsi="Times New Roman" w:cs="Times New Roman"/>
          <w:sz w:val="24"/>
          <w:szCs w:val="24"/>
        </w:rPr>
        <w:t xml:space="preserve">trabalho foi um questionário detalhado respondido </w:t>
      </w:r>
      <w:r w:rsidR="00A64504">
        <w:rPr>
          <w:rFonts w:ascii="Times New Roman" w:eastAsia="Times New Roman" w:hAnsi="Times New Roman" w:cs="Times New Roman"/>
          <w:sz w:val="24"/>
          <w:szCs w:val="24"/>
        </w:rPr>
        <w:t xml:space="preserve">por </w:t>
      </w:r>
      <w:r>
        <w:rPr>
          <w:rFonts w:ascii="Times New Roman" w:eastAsia="Times New Roman" w:hAnsi="Times New Roman" w:cs="Times New Roman"/>
          <w:sz w:val="24"/>
          <w:szCs w:val="24"/>
        </w:rPr>
        <w:t xml:space="preserve">pacientes </w:t>
      </w:r>
      <w:r w:rsidR="00A64504">
        <w:rPr>
          <w:rFonts w:ascii="Times New Roman" w:eastAsia="Times New Roman" w:hAnsi="Times New Roman" w:cs="Times New Roman"/>
          <w:sz w:val="24"/>
          <w:szCs w:val="24"/>
        </w:rPr>
        <w:t>de forma que se pudesse avaliar</w:t>
      </w:r>
      <w:r>
        <w:rPr>
          <w:rFonts w:ascii="Times New Roman" w:eastAsia="Times New Roman" w:hAnsi="Times New Roman" w:cs="Times New Roman"/>
          <w:sz w:val="24"/>
          <w:szCs w:val="24"/>
        </w:rPr>
        <w:t xml:space="preserve"> os custos financeiros despendidos com </w:t>
      </w:r>
      <w:r w:rsidR="00A64504">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 xml:space="preserve">tratamento, acompanhamento e </w:t>
      </w:r>
      <w:r w:rsidR="00A64504">
        <w:rPr>
          <w:rFonts w:ascii="Times New Roman" w:eastAsia="Times New Roman" w:hAnsi="Times New Roman" w:cs="Times New Roman"/>
          <w:sz w:val="24"/>
          <w:szCs w:val="24"/>
        </w:rPr>
        <w:t xml:space="preserve">compra de </w:t>
      </w:r>
      <w:r>
        <w:rPr>
          <w:rFonts w:ascii="Times New Roman" w:eastAsia="Times New Roman" w:hAnsi="Times New Roman" w:cs="Times New Roman"/>
          <w:sz w:val="24"/>
          <w:szCs w:val="24"/>
        </w:rPr>
        <w:t>insumos necessários nas DCNT que não estão disponíveis no SUS. Para avaliação dos fatores associados a</w:t>
      </w:r>
      <w:r w:rsidR="00A64504">
        <w:rPr>
          <w:rFonts w:ascii="Times New Roman" w:eastAsia="Times New Roman" w:hAnsi="Times New Roman" w:cs="Times New Roman"/>
          <w:sz w:val="24"/>
          <w:szCs w:val="24"/>
        </w:rPr>
        <w:t>os</w:t>
      </w:r>
      <w:r>
        <w:rPr>
          <w:rFonts w:ascii="Times New Roman" w:eastAsia="Times New Roman" w:hAnsi="Times New Roman" w:cs="Times New Roman"/>
          <w:sz w:val="24"/>
          <w:szCs w:val="24"/>
        </w:rPr>
        <w:t xml:space="preserve"> gastos, foi utilizado o modelo de regressão linear </w:t>
      </w:r>
      <w:proofErr w:type="spellStart"/>
      <w:r>
        <w:rPr>
          <w:rFonts w:ascii="Times New Roman" w:eastAsia="Times New Roman" w:hAnsi="Times New Roman" w:cs="Times New Roman"/>
          <w:sz w:val="24"/>
          <w:szCs w:val="24"/>
        </w:rPr>
        <w:t>univariado</w:t>
      </w:r>
      <w:proofErr w:type="spellEnd"/>
      <w:r>
        <w:rPr>
          <w:rFonts w:ascii="Times New Roman" w:eastAsia="Times New Roman" w:hAnsi="Times New Roman" w:cs="Times New Roman"/>
          <w:sz w:val="24"/>
          <w:szCs w:val="24"/>
        </w:rPr>
        <w:t xml:space="preserve">, considerando </w:t>
      </w:r>
      <w:r w:rsidR="00A64504">
        <w:rPr>
          <w:rFonts w:ascii="Times New Roman" w:eastAsia="Times New Roman" w:hAnsi="Times New Roman" w:cs="Times New Roman"/>
          <w:sz w:val="24"/>
          <w:szCs w:val="24"/>
        </w:rPr>
        <w:t xml:space="preserve">como </w:t>
      </w:r>
      <w:r>
        <w:rPr>
          <w:rFonts w:ascii="Times New Roman" w:eastAsia="Times New Roman" w:hAnsi="Times New Roman" w:cs="Times New Roman"/>
          <w:sz w:val="24"/>
          <w:szCs w:val="24"/>
        </w:rPr>
        <w:t>a variável dependente o gasto fora de cobertura com saúde e como variável independente</w:t>
      </w:r>
      <w:r w:rsidR="00F164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os potenciais fatores associados ao</w:t>
      </w:r>
      <w:r w:rsidR="00F1643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gasto</w:t>
      </w:r>
      <w:r w:rsidR="00F1643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como</w:t>
      </w:r>
      <w:del w:id="11" w:author="Felipe Cruz" w:date="2024-05-10T15:59:00Z">
        <w:r w:rsidR="00F16437" w:rsidDel="002D5BE3">
          <w:rPr>
            <w:rFonts w:ascii="Times New Roman" w:eastAsia="Times New Roman" w:hAnsi="Times New Roman" w:cs="Times New Roman"/>
            <w:sz w:val="24"/>
            <w:szCs w:val="24"/>
          </w:rPr>
          <w:delText>, por exemplo,</w:delText>
        </w:r>
      </w:del>
      <w:r w:rsidR="00F164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idade, sexo, estado civil, escolaridade</w:t>
      </w:r>
      <w:r w:rsidR="00F16437">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 presença de comorbidades. </w:t>
      </w:r>
      <w:commentRangeStart w:id="12"/>
      <w:proofErr w:type="spellStart"/>
      <w:r w:rsidR="00AD137A">
        <w:rPr>
          <w:rFonts w:ascii="Times New Roman" w:eastAsia="Times New Roman" w:hAnsi="Times New Roman" w:cs="Times New Roman"/>
          <w:sz w:val="24"/>
          <w:szCs w:val="24"/>
        </w:rPr>
        <w:t>Resultados</w:t>
      </w:r>
      <w:commentRangeEnd w:id="12"/>
      <w:r w:rsidR="002D5BE3">
        <w:rPr>
          <w:rStyle w:val="Refdecomentrio"/>
        </w:rPr>
        <w:commentReference w:id="12"/>
      </w:r>
      <w:del w:id="13" w:author="Felipe Cruz" w:date="2024-05-10T15:59:00Z">
        <w:r w:rsidR="00AD137A" w:rsidDel="002D5BE3">
          <w:rPr>
            <w:rFonts w:ascii="Times New Roman" w:eastAsia="Times New Roman" w:hAnsi="Times New Roman" w:cs="Times New Roman"/>
            <w:sz w:val="24"/>
            <w:szCs w:val="24"/>
          </w:rPr>
          <w:delText xml:space="preserve"> e Discussão</w:delText>
        </w:r>
      </w:del>
      <w:r w:rsidR="00AD137A">
        <w:rPr>
          <w:rFonts w:ascii="Times New Roman" w:eastAsia="Times New Roman" w:hAnsi="Times New Roman" w:cs="Times New Roman"/>
          <w:sz w:val="24"/>
          <w:szCs w:val="24"/>
        </w:rPr>
        <w:t>:</w:t>
      </w:r>
      <w:ins w:id="14" w:author="Felipe Cruz" w:date="2024-05-10T16:02:00Z">
        <w:r w:rsidR="002D5BE3">
          <w:rPr>
            <w:rFonts w:ascii="Times New Roman" w:eastAsia="Times New Roman" w:hAnsi="Times New Roman" w:cs="Times New Roman"/>
            <w:sz w:val="24"/>
            <w:szCs w:val="24"/>
          </w:rPr>
          <w:t>A</w:t>
        </w:r>
        <w:proofErr w:type="spellEnd"/>
        <w:r w:rsidR="002D5BE3">
          <w:rPr>
            <w:rFonts w:ascii="Times New Roman" w:eastAsia="Times New Roman" w:hAnsi="Times New Roman" w:cs="Times New Roman"/>
            <w:sz w:val="24"/>
            <w:szCs w:val="24"/>
          </w:rPr>
          <w:t xml:space="preserve"> maioria dos pacientes eram </w:t>
        </w:r>
      </w:ins>
      <w:del w:id="15" w:author="Felipe Cruz" w:date="2024-05-10T16:02:00Z">
        <w:r w:rsidR="00AD137A" w:rsidDel="002D5BE3">
          <w:rPr>
            <w:rFonts w:ascii="Times New Roman" w:eastAsia="Times New Roman" w:hAnsi="Times New Roman" w:cs="Times New Roman"/>
            <w:sz w:val="24"/>
            <w:szCs w:val="24"/>
          </w:rPr>
          <w:delText xml:space="preserve"> </w:delText>
        </w:r>
        <w:commentRangeStart w:id="16"/>
        <w:r w:rsidR="003C1B15" w:rsidRPr="002D5BE3" w:rsidDel="002D5BE3">
          <w:rPr>
            <w:rFonts w:ascii="Times New Roman" w:eastAsia="Times New Roman" w:hAnsi="Times New Roman" w:cs="Times New Roman"/>
            <w:sz w:val="24"/>
            <w:szCs w:val="24"/>
            <w:highlight w:val="yellow"/>
            <w:rPrChange w:id="17" w:author="Felipe Cruz" w:date="2024-05-10T16:00:00Z">
              <w:rPr>
                <w:rFonts w:ascii="Times New Roman" w:eastAsia="Times New Roman" w:hAnsi="Times New Roman" w:cs="Times New Roman"/>
                <w:sz w:val="24"/>
                <w:szCs w:val="24"/>
              </w:rPr>
            </w:rPrChange>
          </w:rPr>
          <w:delText>Examinando</w:delText>
        </w:r>
      </w:del>
      <w:commentRangeEnd w:id="16"/>
      <w:r w:rsidR="002D5BE3">
        <w:rPr>
          <w:rStyle w:val="Refdecomentrio"/>
        </w:rPr>
        <w:commentReference w:id="16"/>
      </w:r>
      <w:del w:id="18" w:author="Felipe Cruz" w:date="2024-05-10T16:02:00Z">
        <w:r w:rsidR="003C1B15" w:rsidRPr="002D5BE3" w:rsidDel="002D5BE3">
          <w:rPr>
            <w:rFonts w:ascii="Times New Roman" w:eastAsia="Times New Roman" w:hAnsi="Times New Roman" w:cs="Times New Roman"/>
            <w:sz w:val="24"/>
            <w:szCs w:val="24"/>
            <w:highlight w:val="yellow"/>
            <w:rPrChange w:id="19" w:author="Felipe Cruz" w:date="2024-05-10T16:00:00Z">
              <w:rPr>
                <w:rFonts w:ascii="Times New Roman" w:eastAsia="Times New Roman" w:hAnsi="Times New Roman" w:cs="Times New Roman"/>
                <w:sz w:val="24"/>
                <w:szCs w:val="24"/>
              </w:rPr>
            </w:rPrChange>
          </w:rPr>
          <w:delText xml:space="preserve">-se os resultados obtidos, pôde-se concluir </w:delText>
        </w:r>
        <w:r w:rsidRPr="002D5BE3" w:rsidDel="002D5BE3">
          <w:rPr>
            <w:rFonts w:ascii="Times New Roman" w:eastAsia="Times New Roman" w:hAnsi="Times New Roman" w:cs="Times New Roman"/>
            <w:sz w:val="24"/>
            <w:szCs w:val="24"/>
            <w:highlight w:val="yellow"/>
            <w:rPrChange w:id="20" w:author="Felipe Cruz" w:date="2024-05-10T16:00:00Z">
              <w:rPr>
                <w:rFonts w:ascii="Times New Roman" w:eastAsia="Times New Roman" w:hAnsi="Times New Roman" w:cs="Times New Roman"/>
                <w:sz w:val="24"/>
                <w:szCs w:val="24"/>
              </w:rPr>
            </w:rPrChange>
          </w:rPr>
          <w:delText xml:space="preserve">que 84% dos pacientes são </w:delText>
        </w:r>
      </w:del>
      <w:r w:rsidRPr="002D5BE3">
        <w:rPr>
          <w:rFonts w:ascii="Times New Roman" w:eastAsia="Times New Roman" w:hAnsi="Times New Roman" w:cs="Times New Roman"/>
          <w:sz w:val="24"/>
          <w:szCs w:val="24"/>
          <w:highlight w:val="yellow"/>
          <w:rPrChange w:id="21" w:author="Felipe Cruz" w:date="2024-05-10T16:00:00Z">
            <w:rPr>
              <w:rFonts w:ascii="Times New Roman" w:eastAsia="Times New Roman" w:hAnsi="Times New Roman" w:cs="Times New Roman"/>
              <w:sz w:val="24"/>
              <w:szCs w:val="24"/>
            </w:rPr>
          </w:rPrChange>
        </w:rPr>
        <w:t>negros</w:t>
      </w:r>
      <w:del w:id="22" w:author="Felipe Cruz" w:date="2024-05-10T16:02:00Z">
        <w:r w:rsidRPr="002D5BE3" w:rsidDel="002D5BE3">
          <w:rPr>
            <w:rFonts w:ascii="Times New Roman" w:eastAsia="Times New Roman" w:hAnsi="Times New Roman" w:cs="Times New Roman"/>
            <w:sz w:val="24"/>
            <w:szCs w:val="24"/>
            <w:highlight w:val="yellow"/>
            <w:rPrChange w:id="23" w:author="Felipe Cruz" w:date="2024-05-10T16:00:00Z">
              <w:rPr>
                <w:rFonts w:ascii="Times New Roman" w:eastAsia="Times New Roman" w:hAnsi="Times New Roman" w:cs="Times New Roman"/>
                <w:sz w:val="24"/>
                <w:szCs w:val="24"/>
              </w:rPr>
            </w:rPrChange>
          </w:rPr>
          <w:delText>,</w:delText>
        </w:r>
      </w:del>
      <w:r w:rsidRPr="002D5BE3">
        <w:rPr>
          <w:rFonts w:ascii="Times New Roman" w:eastAsia="Times New Roman" w:hAnsi="Times New Roman" w:cs="Times New Roman"/>
          <w:sz w:val="24"/>
          <w:szCs w:val="24"/>
          <w:highlight w:val="yellow"/>
          <w:rPrChange w:id="24" w:author="Felipe Cruz" w:date="2024-05-10T16:00:00Z">
            <w:rPr>
              <w:rFonts w:ascii="Times New Roman" w:eastAsia="Times New Roman" w:hAnsi="Times New Roman" w:cs="Times New Roman"/>
              <w:sz w:val="24"/>
              <w:szCs w:val="24"/>
            </w:rPr>
          </w:rPrChange>
        </w:rPr>
        <w:t xml:space="preserve"> </w:t>
      </w:r>
      <w:ins w:id="25" w:author="Felipe Cruz" w:date="2024-05-10T16:02:00Z">
        <w:r w:rsidR="002D5BE3">
          <w:rPr>
            <w:rFonts w:ascii="Times New Roman" w:eastAsia="Times New Roman" w:hAnsi="Times New Roman" w:cs="Times New Roman"/>
            <w:sz w:val="24"/>
            <w:szCs w:val="24"/>
            <w:highlight w:val="yellow"/>
          </w:rPr>
          <w:t>(</w:t>
        </w:r>
      </w:ins>
      <w:r w:rsidRPr="002D5BE3">
        <w:rPr>
          <w:rFonts w:ascii="Times New Roman" w:eastAsia="Times New Roman" w:hAnsi="Times New Roman" w:cs="Times New Roman"/>
          <w:sz w:val="24"/>
          <w:szCs w:val="24"/>
          <w:highlight w:val="yellow"/>
          <w:rPrChange w:id="26" w:author="Felipe Cruz" w:date="2024-05-10T16:00:00Z">
            <w:rPr>
              <w:rFonts w:ascii="Times New Roman" w:eastAsia="Times New Roman" w:hAnsi="Times New Roman" w:cs="Times New Roman"/>
              <w:sz w:val="24"/>
              <w:szCs w:val="24"/>
            </w:rPr>
          </w:rPrChange>
        </w:rPr>
        <w:t>66,5%</w:t>
      </w:r>
      <w:ins w:id="27" w:author="Felipe Cruz" w:date="2024-05-10T16:02:00Z">
        <w:r w:rsidR="002D5BE3">
          <w:rPr>
            <w:rFonts w:ascii="Times New Roman" w:eastAsia="Times New Roman" w:hAnsi="Times New Roman" w:cs="Times New Roman"/>
            <w:sz w:val="24"/>
            <w:szCs w:val="24"/>
            <w:highlight w:val="yellow"/>
          </w:rPr>
          <w:t>)</w:t>
        </w:r>
      </w:ins>
      <w:r w:rsidR="007D3FFC" w:rsidRPr="002D5BE3">
        <w:rPr>
          <w:rFonts w:ascii="Times New Roman" w:eastAsia="Times New Roman" w:hAnsi="Times New Roman" w:cs="Times New Roman"/>
          <w:sz w:val="24"/>
          <w:szCs w:val="24"/>
          <w:highlight w:val="yellow"/>
          <w:rPrChange w:id="28" w:author="Felipe Cruz" w:date="2024-05-10T16:00:00Z">
            <w:rPr>
              <w:rFonts w:ascii="Times New Roman" w:eastAsia="Times New Roman" w:hAnsi="Times New Roman" w:cs="Times New Roman"/>
              <w:sz w:val="24"/>
              <w:szCs w:val="24"/>
            </w:rPr>
          </w:rPrChange>
        </w:rPr>
        <w:t xml:space="preserve"> do sexo</w:t>
      </w:r>
      <w:r w:rsidRPr="002D5BE3">
        <w:rPr>
          <w:rFonts w:ascii="Times New Roman" w:eastAsia="Times New Roman" w:hAnsi="Times New Roman" w:cs="Times New Roman"/>
          <w:sz w:val="24"/>
          <w:szCs w:val="24"/>
          <w:highlight w:val="yellow"/>
          <w:rPrChange w:id="29" w:author="Felipe Cruz" w:date="2024-05-10T16:00:00Z">
            <w:rPr>
              <w:rFonts w:ascii="Times New Roman" w:eastAsia="Times New Roman" w:hAnsi="Times New Roman" w:cs="Times New Roman"/>
              <w:sz w:val="24"/>
              <w:szCs w:val="24"/>
            </w:rPr>
          </w:rPrChange>
        </w:rPr>
        <w:t xml:space="preserve"> masculino</w:t>
      </w:r>
      <w:del w:id="30" w:author="Felipe Cruz" w:date="2024-05-10T16:02:00Z">
        <w:r w:rsidRPr="002D5BE3" w:rsidDel="002D5BE3">
          <w:rPr>
            <w:rFonts w:ascii="Times New Roman" w:eastAsia="Times New Roman" w:hAnsi="Times New Roman" w:cs="Times New Roman"/>
            <w:sz w:val="24"/>
            <w:szCs w:val="24"/>
            <w:highlight w:val="yellow"/>
            <w:rPrChange w:id="31" w:author="Felipe Cruz" w:date="2024-05-10T16:00:00Z">
              <w:rPr>
                <w:rFonts w:ascii="Times New Roman" w:eastAsia="Times New Roman" w:hAnsi="Times New Roman" w:cs="Times New Roman"/>
                <w:sz w:val="24"/>
                <w:szCs w:val="24"/>
              </w:rPr>
            </w:rPrChange>
          </w:rPr>
          <w:delText xml:space="preserve">, </w:delText>
        </w:r>
      </w:del>
      <w:ins w:id="32" w:author="Felipe Cruz" w:date="2024-05-10T16:02:00Z">
        <w:r w:rsidR="002D5BE3">
          <w:rPr>
            <w:rFonts w:ascii="Times New Roman" w:eastAsia="Times New Roman" w:hAnsi="Times New Roman" w:cs="Times New Roman"/>
            <w:sz w:val="24"/>
            <w:szCs w:val="24"/>
            <w:highlight w:val="yellow"/>
          </w:rPr>
          <w:t>(</w:t>
        </w:r>
      </w:ins>
      <w:r w:rsidRPr="002D5BE3">
        <w:rPr>
          <w:rFonts w:ascii="Times New Roman" w:eastAsia="Times New Roman" w:hAnsi="Times New Roman" w:cs="Times New Roman"/>
          <w:sz w:val="24"/>
          <w:szCs w:val="24"/>
          <w:highlight w:val="yellow"/>
          <w:rPrChange w:id="33" w:author="Felipe Cruz" w:date="2024-05-10T16:00:00Z">
            <w:rPr>
              <w:rFonts w:ascii="Times New Roman" w:eastAsia="Times New Roman" w:hAnsi="Times New Roman" w:cs="Times New Roman"/>
              <w:sz w:val="24"/>
              <w:szCs w:val="24"/>
            </w:rPr>
          </w:rPrChange>
        </w:rPr>
        <w:t>59%</w:t>
      </w:r>
      <w:ins w:id="34" w:author="Felipe Cruz" w:date="2024-05-10T16:03:00Z">
        <w:r w:rsidR="002D5BE3">
          <w:rPr>
            <w:rFonts w:ascii="Times New Roman" w:eastAsia="Times New Roman" w:hAnsi="Times New Roman" w:cs="Times New Roman"/>
            <w:sz w:val="24"/>
            <w:szCs w:val="24"/>
            <w:highlight w:val="yellow"/>
          </w:rPr>
          <w:t xml:space="preserve">). A principais comorbidades encontradas foram </w:t>
        </w:r>
      </w:ins>
      <w:r w:rsidRPr="002D5BE3">
        <w:rPr>
          <w:rFonts w:ascii="Times New Roman" w:eastAsia="Times New Roman" w:hAnsi="Times New Roman" w:cs="Times New Roman"/>
          <w:sz w:val="24"/>
          <w:szCs w:val="24"/>
          <w:highlight w:val="yellow"/>
          <w:rPrChange w:id="35" w:author="Felipe Cruz" w:date="2024-05-10T16:00:00Z">
            <w:rPr>
              <w:rFonts w:ascii="Times New Roman" w:eastAsia="Times New Roman" w:hAnsi="Times New Roman" w:cs="Times New Roman"/>
              <w:sz w:val="24"/>
              <w:szCs w:val="24"/>
            </w:rPr>
          </w:rPrChange>
        </w:rPr>
        <w:t xml:space="preserve"> </w:t>
      </w:r>
      <w:del w:id="36" w:author="Felipe Cruz" w:date="2024-05-10T16:03:00Z">
        <w:r w:rsidRPr="002D5BE3" w:rsidDel="002D5BE3">
          <w:rPr>
            <w:rFonts w:ascii="Times New Roman" w:eastAsia="Times New Roman" w:hAnsi="Times New Roman" w:cs="Times New Roman"/>
            <w:sz w:val="24"/>
            <w:szCs w:val="24"/>
            <w:highlight w:val="yellow"/>
            <w:rPrChange w:id="37" w:author="Felipe Cruz" w:date="2024-05-10T16:00:00Z">
              <w:rPr>
                <w:rFonts w:ascii="Times New Roman" w:eastAsia="Times New Roman" w:hAnsi="Times New Roman" w:cs="Times New Roman"/>
                <w:sz w:val="24"/>
                <w:szCs w:val="24"/>
              </w:rPr>
            </w:rPrChange>
          </w:rPr>
          <w:delText xml:space="preserve">casados, 19,5 etilistas, 95% não são </w:delText>
        </w:r>
        <w:r w:rsidR="00AD137A" w:rsidRPr="002D5BE3" w:rsidDel="002D5BE3">
          <w:rPr>
            <w:rFonts w:ascii="Times New Roman" w:eastAsia="Times New Roman" w:hAnsi="Times New Roman" w:cs="Times New Roman"/>
            <w:sz w:val="24"/>
            <w:szCs w:val="24"/>
            <w:highlight w:val="yellow"/>
            <w:rPrChange w:id="38" w:author="Felipe Cruz" w:date="2024-05-10T16:00:00Z">
              <w:rPr>
                <w:rFonts w:ascii="Times New Roman" w:eastAsia="Times New Roman" w:hAnsi="Times New Roman" w:cs="Times New Roman"/>
                <w:sz w:val="24"/>
                <w:szCs w:val="24"/>
              </w:rPr>
            </w:rPrChange>
          </w:rPr>
          <w:delText>tabagistas</w:delText>
        </w:r>
        <w:r w:rsidRPr="002D5BE3" w:rsidDel="002D5BE3">
          <w:rPr>
            <w:rFonts w:ascii="Times New Roman" w:eastAsia="Times New Roman" w:hAnsi="Times New Roman" w:cs="Times New Roman"/>
            <w:sz w:val="24"/>
            <w:szCs w:val="24"/>
            <w:highlight w:val="yellow"/>
            <w:rPrChange w:id="39" w:author="Felipe Cruz" w:date="2024-05-10T16:00:00Z">
              <w:rPr>
                <w:rFonts w:ascii="Times New Roman" w:eastAsia="Times New Roman" w:hAnsi="Times New Roman" w:cs="Times New Roman"/>
                <w:sz w:val="24"/>
                <w:szCs w:val="24"/>
              </w:rPr>
            </w:rPrChange>
          </w:rPr>
          <w:delText xml:space="preserve">, 82,4% </w:delText>
        </w:r>
      </w:del>
      <w:r w:rsidR="00DF6A50" w:rsidRPr="002D5BE3">
        <w:rPr>
          <w:rFonts w:ascii="Times New Roman" w:eastAsia="Times New Roman" w:hAnsi="Times New Roman" w:cs="Times New Roman"/>
          <w:sz w:val="24"/>
          <w:szCs w:val="24"/>
          <w:highlight w:val="yellow"/>
          <w:rPrChange w:id="40" w:author="Felipe Cruz" w:date="2024-05-10T16:00:00Z">
            <w:rPr>
              <w:rFonts w:ascii="Times New Roman" w:eastAsia="Times New Roman" w:hAnsi="Times New Roman" w:cs="Times New Roman"/>
              <w:sz w:val="24"/>
              <w:szCs w:val="24"/>
            </w:rPr>
          </w:rPrChange>
        </w:rPr>
        <w:t>apresentavam</w:t>
      </w:r>
      <w:r w:rsidR="00552AD5" w:rsidRPr="002D5BE3">
        <w:rPr>
          <w:rFonts w:ascii="Times New Roman" w:eastAsia="Times New Roman" w:hAnsi="Times New Roman" w:cs="Times New Roman"/>
          <w:sz w:val="24"/>
          <w:szCs w:val="24"/>
          <w:highlight w:val="yellow"/>
          <w:rPrChange w:id="41" w:author="Felipe Cruz" w:date="2024-05-10T16:00:00Z">
            <w:rPr>
              <w:rFonts w:ascii="Times New Roman" w:eastAsia="Times New Roman" w:hAnsi="Times New Roman" w:cs="Times New Roman"/>
              <w:sz w:val="24"/>
              <w:szCs w:val="24"/>
            </w:rPr>
          </w:rPrChange>
        </w:rPr>
        <w:t xml:space="preserve"> </w:t>
      </w:r>
      <w:r w:rsidR="00552AD5" w:rsidRPr="002D5BE3">
        <w:rPr>
          <w:rFonts w:ascii="Times New Roman" w:eastAsia="Times New Roman" w:hAnsi="Times New Roman" w:cs="Times New Roman"/>
          <w:sz w:val="24"/>
          <w:szCs w:val="24"/>
          <w:highlight w:val="red"/>
          <w:rPrChange w:id="42" w:author="Felipe Cruz" w:date="2024-05-10T16:04:00Z">
            <w:rPr>
              <w:rFonts w:ascii="Times New Roman" w:eastAsia="Times New Roman" w:hAnsi="Times New Roman" w:cs="Times New Roman"/>
              <w:sz w:val="24"/>
              <w:szCs w:val="24"/>
            </w:rPr>
          </w:rPrChange>
        </w:rPr>
        <w:t>Hipertensão Arterial Sistêmica (</w:t>
      </w:r>
      <w:commentRangeStart w:id="43"/>
      <w:commentRangeStart w:id="44"/>
      <w:r w:rsidRPr="002D5BE3">
        <w:rPr>
          <w:rFonts w:ascii="Times New Roman" w:eastAsia="Times New Roman" w:hAnsi="Times New Roman" w:cs="Times New Roman"/>
          <w:sz w:val="24"/>
          <w:szCs w:val="24"/>
          <w:highlight w:val="red"/>
          <w:rPrChange w:id="45" w:author="Felipe Cruz" w:date="2024-05-10T16:04:00Z">
            <w:rPr>
              <w:rFonts w:ascii="Times New Roman" w:eastAsia="Times New Roman" w:hAnsi="Times New Roman" w:cs="Times New Roman"/>
              <w:sz w:val="24"/>
              <w:szCs w:val="24"/>
            </w:rPr>
          </w:rPrChange>
        </w:rPr>
        <w:t>HAS</w:t>
      </w:r>
      <w:commentRangeEnd w:id="43"/>
      <w:r w:rsidR="00295D89">
        <w:rPr>
          <w:rStyle w:val="Refdecomentrio"/>
        </w:rPr>
        <w:commentReference w:id="43"/>
      </w:r>
      <w:commentRangeEnd w:id="44"/>
      <w:r w:rsidR="00206EAC">
        <w:rPr>
          <w:rStyle w:val="Refdecomentrio"/>
        </w:rPr>
        <w:commentReference w:id="44"/>
      </w:r>
      <w:r w:rsidR="00552AD5" w:rsidRPr="002D5BE3">
        <w:rPr>
          <w:rFonts w:ascii="Times New Roman" w:eastAsia="Times New Roman" w:hAnsi="Times New Roman" w:cs="Times New Roman"/>
          <w:sz w:val="24"/>
          <w:szCs w:val="24"/>
          <w:highlight w:val="red"/>
          <w:rPrChange w:id="46" w:author="Felipe Cruz" w:date="2024-05-10T16:04:00Z">
            <w:rPr>
              <w:rFonts w:ascii="Times New Roman" w:eastAsia="Times New Roman" w:hAnsi="Times New Roman" w:cs="Times New Roman"/>
              <w:sz w:val="24"/>
              <w:szCs w:val="24"/>
            </w:rPr>
          </w:rPrChange>
        </w:rPr>
        <w:t>)</w:t>
      </w:r>
      <w:ins w:id="47" w:author="Ceanny Formiga" w:date="2024-05-13T10:20:00Z">
        <w:r w:rsidR="00206EAC">
          <w:rPr>
            <w:rFonts w:ascii="Times New Roman" w:eastAsia="Times New Roman" w:hAnsi="Times New Roman" w:cs="Times New Roman"/>
            <w:sz w:val="24"/>
            <w:szCs w:val="24"/>
            <w:highlight w:val="red"/>
          </w:rPr>
          <w:t xml:space="preserve"> (82,41%)</w:t>
        </w:r>
      </w:ins>
      <w:r w:rsidRPr="002D5BE3">
        <w:rPr>
          <w:rFonts w:ascii="Times New Roman" w:eastAsia="Times New Roman" w:hAnsi="Times New Roman" w:cs="Times New Roman"/>
          <w:sz w:val="24"/>
          <w:szCs w:val="24"/>
          <w:highlight w:val="red"/>
          <w:rPrChange w:id="48" w:author="Felipe Cruz" w:date="2024-05-10T16:04:00Z">
            <w:rPr>
              <w:rFonts w:ascii="Times New Roman" w:eastAsia="Times New Roman" w:hAnsi="Times New Roman" w:cs="Times New Roman"/>
              <w:sz w:val="24"/>
              <w:szCs w:val="24"/>
            </w:rPr>
          </w:rPrChange>
        </w:rPr>
        <w:t xml:space="preserve">, </w:t>
      </w:r>
      <w:del w:id="49" w:author="Felipe Cruz" w:date="2024-05-10T16:04:00Z">
        <w:r w:rsidRPr="002D5BE3" w:rsidDel="002D5BE3">
          <w:rPr>
            <w:rFonts w:ascii="Times New Roman" w:eastAsia="Times New Roman" w:hAnsi="Times New Roman" w:cs="Times New Roman"/>
            <w:sz w:val="24"/>
            <w:szCs w:val="24"/>
            <w:highlight w:val="yellow"/>
            <w:rPrChange w:id="50" w:author="Felipe Cruz" w:date="2024-05-10T16:00:00Z">
              <w:rPr>
                <w:rFonts w:ascii="Times New Roman" w:eastAsia="Times New Roman" w:hAnsi="Times New Roman" w:cs="Times New Roman"/>
                <w:sz w:val="24"/>
                <w:szCs w:val="24"/>
              </w:rPr>
            </w:rPrChange>
          </w:rPr>
          <w:delText xml:space="preserve">32% </w:delText>
        </w:r>
      </w:del>
      <w:r w:rsidR="00EC5B50" w:rsidRPr="002D5BE3">
        <w:rPr>
          <w:rFonts w:ascii="Times New Roman" w:eastAsia="Times New Roman" w:hAnsi="Times New Roman" w:cs="Times New Roman"/>
          <w:sz w:val="24"/>
          <w:szCs w:val="24"/>
          <w:highlight w:val="yellow"/>
          <w:rPrChange w:id="51" w:author="Felipe Cruz" w:date="2024-05-10T16:00:00Z">
            <w:rPr>
              <w:rFonts w:ascii="Times New Roman" w:eastAsia="Times New Roman" w:hAnsi="Times New Roman" w:cs="Times New Roman"/>
              <w:sz w:val="24"/>
              <w:szCs w:val="24"/>
            </w:rPr>
          </w:rPrChange>
        </w:rPr>
        <w:t>diabetes</w:t>
      </w:r>
      <w:ins w:id="52" w:author="Felipe Cruz" w:date="2024-05-10T16:04:00Z">
        <w:r w:rsidR="002D5BE3">
          <w:rPr>
            <w:rFonts w:ascii="Times New Roman" w:eastAsia="Times New Roman" w:hAnsi="Times New Roman" w:cs="Times New Roman"/>
            <w:sz w:val="24"/>
            <w:szCs w:val="24"/>
            <w:highlight w:val="yellow"/>
          </w:rPr>
          <w:t xml:space="preserve"> (</w:t>
        </w:r>
        <w:r w:rsidR="002D5BE3" w:rsidRPr="00B369A9">
          <w:rPr>
            <w:rFonts w:ascii="Times New Roman" w:eastAsia="Times New Roman" w:hAnsi="Times New Roman" w:cs="Times New Roman"/>
            <w:sz w:val="24"/>
            <w:szCs w:val="24"/>
            <w:highlight w:val="yellow"/>
          </w:rPr>
          <w:t>32%</w:t>
        </w:r>
        <w:r w:rsidR="002D5BE3">
          <w:rPr>
            <w:rFonts w:ascii="Times New Roman" w:eastAsia="Times New Roman" w:hAnsi="Times New Roman" w:cs="Times New Roman"/>
            <w:sz w:val="24"/>
            <w:szCs w:val="24"/>
            <w:highlight w:val="yellow"/>
          </w:rPr>
          <w:t>)</w:t>
        </w:r>
      </w:ins>
      <w:ins w:id="53" w:author="Felipe Cruz" w:date="2024-05-10T16:05:00Z">
        <w:r w:rsidR="002D5BE3">
          <w:rPr>
            <w:rFonts w:ascii="Times New Roman" w:eastAsia="Times New Roman" w:hAnsi="Times New Roman" w:cs="Times New Roman"/>
            <w:sz w:val="24"/>
            <w:szCs w:val="24"/>
            <w:highlight w:val="yellow"/>
          </w:rPr>
          <w:t xml:space="preserve"> e doenças </w:t>
        </w:r>
      </w:ins>
      <w:del w:id="54" w:author="Felipe Cruz" w:date="2024-05-10T16:05:00Z">
        <w:r w:rsidRPr="002D5BE3" w:rsidDel="002D5BE3">
          <w:rPr>
            <w:rFonts w:ascii="Times New Roman" w:eastAsia="Times New Roman" w:hAnsi="Times New Roman" w:cs="Times New Roman"/>
            <w:sz w:val="24"/>
            <w:szCs w:val="24"/>
            <w:highlight w:val="yellow"/>
            <w:rPrChange w:id="55" w:author="Felipe Cruz" w:date="2024-05-10T16:00:00Z">
              <w:rPr>
                <w:rFonts w:ascii="Times New Roman" w:eastAsia="Times New Roman" w:hAnsi="Times New Roman" w:cs="Times New Roman"/>
                <w:sz w:val="24"/>
                <w:szCs w:val="24"/>
              </w:rPr>
            </w:rPrChange>
          </w:rPr>
          <w:delText xml:space="preserve">, 5,5% </w:delText>
        </w:r>
      </w:del>
      <w:proofErr w:type="spellStart"/>
      <w:r w:rsidRPr="002D5BE3">
        <w:rPr>
          <w:rFonts w:ascii="Times New Roman" w:eastAsia="Times New Roman" w:hAnsi="Times New Roman" w:cs="Times New Roman"/>
          <w:sz w:val="24"/>
          <w:szCs w:val="24"/>
          <w:highlight w:val="yellow"/>
          <w:rPrChange w:id="56" w:author="Felipe Cruz" w:date="2024-05-10T16:00:00Z">
            <w:rPr>
              <w:rFonts w:ascii="Times New Roman" w:eastAsia="Times New Roman" w:hAnsi="Times New Roman" w:cs="Times New Roman"/>
              <w:sz w:val="24"/>
              <w:szCs w:val="24"/>
            </w:rPr>
          </w:rPrChange>
        </w:rPr>
        <w:t>doenças</w:t>
      </w:r>
      <w:proofErr w:type="spellEnd"/>
      <w:r w:rsidRPr="002D5BE3">
        <w:rPr>
          <w:rFonts w:ascii="Times New Roman" w:eastAsia="Times New Roman" w:hAnsi="Times New Roman" w:cs="Times New Roman"/>
          <w:sz w:val="24"/>
          <w:szCs w:val="24"/>
          <w:highlight w:val="yellow"/>
          <w:rPrChange w:id="57" w:author="Felipe Cruz" w:date="2024-05-10T16:00:00Z">
            <w:rPr>
              <w:rFonts w:ascii="Times New Roman" w:eastAsia="Times New Roman" w:hAnsi="Times New Roman" w:cs="Times New Roman"/>
              <w:sz w:val="24"/>
              <w:szCs w:val="24"/>
            </w:rPr>
          </w:rPrChange>
        </w:rPr>
        <w:t xml:space="preserve"> respiratórias</w:t>
      </w:r>
      <w:ins w:id="58" w:author="Felipe Cruz" w:date="2024-05-10T16:05:00Z">
        <w:r w:rsidR="002D5BE3">
          <w:rPr>
            <w:rFonts w:ascii="Times New Roman" w:eastAsia="Times New Roman" w:hAnsi="Times New Roman" w:cs="Times New Roman"/>
            <w:sz w:val="24"/>
            <w:szCs w:val="24"/>
            <w:highlight w:val="yellow"/>
          </w:rPr>
          <w:t xml:space="preserve">(5,5%). </w:t>
        </w:r>
        <w:r w:rsidR="00EB1B51">
          <w:rPr>
            <w:rFonts w:ascii="Times New Roman" w:eastAsia="Times New Roman" w:hAnsi="Times New Roman" w:cs="Times New Roman"/>
            <w:sz w:val="24"/>
            <w:szCs w:val="24"/>
            <w:highlight w:val="yellow"/>
          </w:rPr>
          <w:t>Os principais gastos</w:t>
        </w:r>
      </w:ins>
      <w:ins w:id="59" w:author="Felipe Cruz" w:date="2024-05-10T16:06:00Z">
        <w:r w:rsidR="00EB1B51">
          <w:rPr>
            <w:rFonts w:ascii="Times New Roman" w:eastAsia="Times New Roman" w:hAnsi="Times New Roman" w:cs="Times New Roman"/>
            <w:sz w:val="24"/>
            <w:szCs w:val="24"/>
            <w:highlight w:val="yellow"/>
          </w:rPr>
          <w:t xml:space="preserve"> fora de cobertura foram com </w:t>
        </w:r>
      </w:ins>
      <w:del w:id="60" w:author="Felipe Cruz" w:date="2024-05-10T16:05:00Z">
        <w:r w:rsidRPr="002D5BE3" w:rsidDel="002D5BE3">
          <w:rPr>
            <w:rFonts w:ascii="Times New Roman" w:eastAsia="Times New Roman" w:hAnsi="Times New Roman" w:cs="Times New Roman"/>
            <w:sz w:val="24"/>
            <w:szCs w:val="24"/>
            <w:highlight w:val="yellow"/>
            <w:rPrChange w:id="61" w:author="Felipe Cruz" w:date="2024-05-10T16:00:00Z">
              <w:rPr>
                <w:rFonts w:ascii="Times New Roman" w:eastAsia="Times New Roman" w:hAnsi="Times New Roman" w:cs="Times New Roman"/>
                <w:sz w:val="24"/>
                <w:szCs w:val="24"/>
              </w:rPr>
            </w:rPrChange>
          </w:rPr>
          <w:delText>, 4% câncer e 4% doenças cardíacas</w:delText>
        </w:r>
        <w:r w:rsidR="003F6C62" w:rsidRPr="002D5BE3" w:rsidDel="002D5BE3">
          <w:rPr>
            <w:rFonts w:ascii="Times New Roman" w:eastAsia="Times New Roman" w:hAnsi="Times New Roman" w:cs="Times New Roman"/>
            <w:sz w:val="24"/>
            <w:szCs w:val="24"/>
            <w:highlight w:val="yellow"/>
            <w:rPrChange w:id="62" w:author="Felipe Cruz" w:date="2024-05-10T16:00:00Z">
              <w:rPr>
                <w:rFonts w:ascii="Times New Roman" w:eastAsia="Times New Roman" w:hAnsi="Times New Roman" w:cs="Times New Roman"/>
                <w:sz w:val="24"/>
                <w:szCs w:val="24"/>
              </w:rPr>
            </w:rPrChange>
          </w:rPr>
          <w:delText>;</w:delText>
        </w:r>
        <w:r w:rsidRPr="002D5BE3" w:rsidDel="002D5BE3">
          <w:rPr>
            <w:rFonts w:ascii="Times New Roman" w:eastAsia="Times New Roman" w:hAnsi="Times New Roman" w:cs="Times New Roman"/>
            <w:sz w:val="24"/>
            <w:szCs w:val="24"/>
            <w:highlight w:val="yellow"/>
            <w:rPrChange w:id="63" w:author="Felipe Cruz" w:date="2024-05-10T16:00:00Z">
              <w:rPr>
                <w:rFonts w:ascii="Times New Roman" w:eastAsia="Times New Roman" w:hAnsi="Times New Roman" w:cs="Times New Roman"/>
                <w:sz w:val="24"/>
                <w:szCs w:val="24"/>
              </w:rPr>
            </w:rPrChange>
          </w:rPr>
          <w:delText xml:space="preserve"> </w:delText>
        </w:r>
      </w:del>
      <w:del w:id="64" w:author="Felipe Cruz" w:date="2024-05-10T16:06:00Z">
        <w:r w:rsidRPr="002D5BE3" w:rsidDel="00EB1B51">
          <w:rPr>
            <w:rFonts w:ascii="Times New Roman" w:eastAsia="Times New Roman" w:hAnsi="Times New Roman" w:cs="Times New Roman"/>
            <w:sz w:val="24"/>
            <w:szCs w:val="24"/>
            <w:highlight w:val="yellow"/>
            <w:rPrChange w:id="65" w:author="Felipe Cruz" w:date="2024-05-10T16:00:00Z">
              <w:rPr>
                <w:rFonts w:ascii="Times New Roman" w:eastAsia="Times New Roman" w:hAnsi="Times New Roman" w:cs="Times New Roman"/>
                <w:sz w:val="24"/>
                <w:szCs w:val="24"/>
              </w:rPr>
            </w:rPrChange>
          </w:rPr>
          <w:delText>53,5</w:delText>
        </w:r>
        <w:r w:rsidR="003F6C62" w:rsidRPr="002D5BE3" w:rsidDel="00EB1B51">
          <w:rPr>
            <w:rFonts w:ascii="Times New Roman" w:eastAsia="Times New Roman" w:hAnsi="Times New Roman" w:cs="Times New Roman"/>
            <w:sz w:val="24"/>
            <w:szCs w:val="24"/>
            <w:highlight w:val="yellow"/>
            <w:rPrChange w:id="66" w:author="Felipe Cruz" w:date="2024-05-10T16:00:00Z">
              <w:rPr>
                <w:rFonts w:ascii="Times New Roman" w:eastAsia="Times New Roman" w:hAnsi="Times New Roman" w:cs="Times New Roman"/>
                <w:sz w:val="24"/>
                <w:szCs w:val="24"/>
              </w:rPr>
            </w:rPrChange>
          </w:rPr>
          <w:delText>%</w:delText>
        </w:r>
        <w:r w:rsidRPr="002D5BE3" w:rsidDel="00EB1B51">
          <w:rPr>
            <w:rFonts w:ascii="Times New Roman" w:eastAsia="Times New Roman" w:hAnsi="Times New Roman" w:cs="Times New Roman"/>
            <w:sz w:val="24"/>
            <w:szCs w:val="24"/>
            <w:highlight w:val="yellow"/>
            <w:rPrChange w:id="67" w:author="Felipe Cruz" w:date="2024-05-10T16:00:00Z">
              <w:rPr>
                <w:rFonts w:ascii="Times New Roman" w:eastAsia="Times New Roman" w:hAnsi="Times New Roman" w:cs="Times New Roman"/>
                <w:sz w:val="24"/>
                <w:szCs w:val="24"/>
              </w:rPr>
            </w:rPrChange>
          </w:rPr>
          <w:delText xml:space="preserve"> gastam com </w:delText>
        </w:r>
      </w:del>
      <w:r w:rsidRPr="002D5BE3">
        <w:rPr>
          <w:rFonts w:ascii="Times New Roman" w:eastAsia="Times New Roman" w:hAnsi="Times New Roman" w:cs="Times New Roman"/>
          <w:sz w:val="24"/>
          <w:szCs w:val="24"/>
          <w:highlight w:val="yellow"/>
          <w:rPrChange w:id="68" w:author="Felipe Cruz" w:date="2024-05-10T16:00:00Z">
            <w:rPr>
              <w:rFonts w:ascii="Times New Roman" w:eastAsia="Times New Roman" w:hAnsi="Times New Roman" w:cs="Times New Roman"/>
              <w:sz w:val="24"/>
              <w:szCs w:val="24"/>
            </w:rPr>
          </w:rPrChange>
        </w:rPr>
        <w:t>medicamentos</w:t>
      </w:r>
      <w:ins w:id="69" w:author="Felipe Cruz" w:date="2024-05-10T16:06:00Z">
        <w:r w:rsidR="00EB1B51">
          <w:rPr>
            <w:rFonts w:ascii="Times New Roman" w:eastAsia="Times New Roman" w:hAnsi="Times New Roman" w:cs="Times New Roman"/>
            <w:sz w:val="24"/>
            <w:szCs w:val="24"/>
            <w:highlight w:val="yellow"/>
          </w:rPr>
          <w:t xml:space="preserve"> (</w:t>
        </w:r>
        <w:r w:rsidR="00EB1B51" w:rsidRPr="00B369A9">
          <w:rPr>
            <w:rFonts w:ascii="Times New Roman" w:eastAsia="Times New Roman" w:hAnsi="Times New Roman" w:cs="Times New Roman"/>
            <w:sz w:val="24"/>
            <w:szCs w:val="24"/>
            <w:highlight w:val="yellow"/>
          </w:rPr>
          <w:t>53,5%</w:t>
        </w:r>
        <w:r w:rsidR="00EB1B51">
          <w:rPr>
            <w:rFonts w:ascii="Times New Roman" w:eastAsia="Times New Roman" w:hAnsi="Times New Roman" w:cs="Times New Roman"/>
            <w:sz w:val="24"/>
            <w:szCs w:val="24"/>
            <w:highlight w:val="yellow"/>
          </w:rPr>
          <w:t>),</w:t>
        </w:r>
      </w:ins>
      <w:del w:id="70" w:author="Felipe Cruz" w:date="2024-05-10T16:06:00Z">
        <w:r w:rsidRPr="002D5BE3" w:rsidDel="00EB1B51">
          <w:rPr>
            <w:rFonts w:ascii="Times New Roman" w:eastAsia="Times New Roman" w:hAnsi="Times New Roman" w:cs="Times New Roman"/>
            <w:sz w:val="24"/>
            <w:szCs w:val="24"/>
            <w:highlight w:val="yellow"/>
            <w:rPrChange w:id="71" w:author="Felipe Cruz" w:date="2024-05-10T16:00:00Z">
              <w:rPr>
                <w:rFonts w:ascii="Times New Roman" w:eastAsia="Times New Roman" w:hAnsi="Times New Roman" w:cs="Times New Roman"/>
                <w:sz w:val="24"/>
                <w:szCs w:val="24"/>
              </w:rPr>
            </w:rPrChange>
          </w:rPr>
          <w:delText>, 32% com</w:delText>
        </w:r>
      </w:del>
      <w:r w:rsidRPr="002D5BE3">
        <w:rPr>
          <w:rFonts w:ascii="Times New Roman" w:eastAsia="Times New Roman" w:hAnsi="Times New Roman" w:cs="Times New Roman"/>
          <w:sz w:val="24"/>
          <w:szCs w:val="24"/>
          <w:highlight w:val="yellow"/>
          <w:rPrChange w:id="72" w:author="Felipe Cruz" w:date="2024-05-10T16:00:00Z">
            <w:rPr>
              <w:rFonts w:ascii="Times New Roman" w:eastAsia="Times New Roman" w:hAnsi="Times New Roman" w:cs="Times New Roman"/>
              <w:sz w:val="24"/>
              <w:szCs w:val="24"/>
            </w:rPr>
          </w:rPrChange>
        </w:rPr>
        <w:t xml:space="preserve"> consultas</w:t>
      </w:r>
      <w:ins w:id="73" w:author="Felipe Cruz" w:date="2024-05-10T16:06:00Z">
        <w:r w:rsidR="00EB1B51">
          <w:rPr>
            <w:rFonts w:ascii="Times New Roman" w:eastAsia="Times New Roman" w:hAnsi="Times New Roman" w:cs="Times New Roman"/>
            <w:sz w:val="24"/>
            <w:szCs w:val="24"/>
            <w:highlight w:val="yellow"/>
          </w:rPr>
          <w:t>(</w:t>
        </w:r>
        <w:r w:rsidR="00EB1B51" w:rsidRPr="00B369A9">
          <w:rPr>
            <w:rFonts w:ascii="Times New Roman" w:eastAsia="Times New Roman" w:hAnsi="Times New Roman" w:cs="Times New Roman"/>
            <w:sz w:val="24"/>
            <w:szCs w:val="24"/>
            <w:highlight w:val="yellow"/>
          </w:rPr>
          <w:t>32%</w:t>
        </w:r>
        <w:r w:rsidR="00EB1B51">
          <w:rPr>
            <w:rFonts w:ascii="Times New Roman" w:eastAsia="Times New Roman" w:hAnsi="Times New Roman" w:cs="Times New Roman"/>
            <w:sz w:val="24"/>
            <w:szCs w:val="24"/>
            <w:highlight w:val="yellow"/>
          </w:rPr>
          <w:t>)</w:t>
        </w:r>
        <w:r w:rsidR="00EB1B51" w:rsidRPr="00B369A9">
          <w:rPr>
            <w:rFonts w:ascii="Times New Roman" w:eastAsia="Times New Roman" w:hAnsi="Times New Roman" w:cs="Times New Roman"/>
            <w:sz w:val="24"/>
            <w:szCs w:val="24"/>
            <w:highlight w:val="yellow"/>
          </w:rPr>
          <w:t xml:space="preserve"> </w:t>
        </w:r>
      </w:ins>
      <w:del w:id="74" w:author="Felipe Cruz" w:date="2024-05-10T16:07:00Z">
        <w:r w:rsidRPr="002D5BE3" w:rsidDel="00EB1B51">
          <w:rPr>
            <w:rFonts w:ascii="Times New Roman" w:eastAsia="Times New Roman" w:hAnsi="Times New Roman" w:cs="Times New Roman"/>
            <w:sz w:val="24"/>
            <w:szCs w:val="24"/>
            <w:highlight w:val="yellow"/>
            <w:rPrChange w:id="75" w:author="Felipe Cruz" w:date="2024-05-10T16:00:00Z">
              <w:rPr>
                <w:rFonts w:ascii="Times New Roman" w:eastAsia="Times New Roman" w:hAnsi="Times New Roman" w:cs="Times New Roman"/>
                <w:sz w:val="24"/>
                <w:szCs w:val="24"/>
              </w:rPr>
            </w:rPrChange>
          </w:rPr>
          <w:delText xml:space="preserve"> e 25% com </w:delText>
        </w:r>
      </w:del>
      <w:ins w:id="76" w:author="Felipe Cruz" w:date="2024-05-10T16:07:00Z">
        <w:r w:rsidR="00EB1B51">
          <w:rPr>
            <w:rFonts w:ascii="Times New Roman" w:eastAsia="Times New Roman" w:hAnsi="Times New Roman" w:cs="Times New Roman"/>
            <w:sz w:val="24"/>
            <w:szCs w:val="24"/>
            <w:highlight w:val="yellow"/>
          </w:rPr>
          <w:t xml:space="preserve">e </w:t>
        </w:r>
      </w:ins>
      <w:r w:rsidRPr="002D5BE3">
        <w:rPr>
          <w:rFonts w:ascii="Times New Roman" w:eastAsia="Times New Roman" w:hAnsi="Times New Roman" w:cs="Times New Roman"/>
          <w:sz w:val="24"/>
          <w:szCs w:val="24"/>
          <w:highlight w:val="yellow"/>
          <w:rPrChange w:id="77" w:author="Felipe Cruz" w:date="2024-05-10T16:00:00Z">
            <w:rPr>
              <w:rFonts w:ascii="Times New Roman" w:eastAsia="Times New Roman" w:hAnsi="Times New Roman" w:cs="Times New Roman"/>
              <w:sz w:val="24"/>
              <w:szCs w:val="24"/>
            </w:rPr>
          </w:rPrChange>
        </w:rPr>
        <w:t>exames</w:t>
      </w:r>
      <w:ins w:id="78" w:author="Felipe Cruz" w:date="2024-05-10T16:07:00Z">
        <w:r w:rsidR="00EB1B51">
          <w:rPr>
            <w:rFonts w:ascii="Times New Roman" w:eastAsia="Times New Roman" w:hAnsi="Times New Roman" w:cs="Times New Roman"/>
            <w:sz w:val="24"/>
            <w:szCs w:val="24"/>
            <w:highlight w:val="yellow"/>
          </w:rPr>
          <w:t xml:space="preserve"> (25%)</w:t>
        </w:r>
      </w:ins>
      <w:r w:rsidRPr="002D5BE3">
        <w:rPr>
          <w:rFonts w:ascii="Times New Roman" w:eastAsia="Times New Roman" w:hAnsi="Times New Roman" w:cs="Times New Roman"/>
          <w:sz w:val="24"/>
          <w:szCs w:val="24"/>
          <w:highlight w:val="yellow"/>
          <w:rPrChange w:id="79" w:author="Felipe Cruz" w:date="2024-05-10T16:00:00Z">
            <w:rPr>
              <w:rFonts w:ascii="Times New Roman" w:eastAsia="Times New Roman" w:hAnsi="Times New Roman" w:cs="Times New Roman"/>
              <w:sz w:val="24"/>
              <w:szCs w:val="24"/>
            </w:rPr>
          </w:rPrChange>
        </w:rPr>
        <w:t>.</w:t>
      </w:r>
      <w:ins w:id="80" w:author="Felipe Cruz" w:date="2024-05-10T16:10:00Z">
        <w:r w:rsidR="00EB1B51" w:rsidRPr="00EB1B51">
          <w:rPr>
            <w:rFonts w:ascii="Times New Roman" w:eastAsia="Times New Roman" w:hAnsi="Times New Roman" w:cs="Times New Roman"/>
            <w:sz w:val="24"/>
            <w:szCs w:val="24"/>
            <w:highlight w:val="red"/>
            <w:rPrChange w:id="81" w:author="Felipe Cruz" w:date="2024-05-10T16:11:00Z">
              <w:rPr>
                <w:rFonts w:ascii="Times New Roman" w:eastAsia="Times New Roman" w:hAnsi="Times New Roman" w:cs="Times New Roman"/>
                <w:sz w:val="24"/>
                <w:szCs w:val="24"/>
              </w:rPr>
            </w:rPrChange>
          </w:rPr>
          <w:t xml:space="preserve">O gasto médio/mês/paciente foi de </w:t>
        </w:r>
        <w:commentRangeStart w:id="82"/>
        <w:r w:rsidR="00EB1B51" w:rsidRPr="00EB1B51">
          <w:rPr>
            <w:rFonts w:ascii="Times New Roman" w:eastAsia="Times New Roman" w:hAnsi="Times New Roman" w:cs="Times New Roman"/>
            <w:sz w:val="24"/>
            <w:szCs w:val="24"/>
            <w:highlight w:val="red"/>
            <w:rPrChange w:id="83" w:author="Felipe Cruz" w:date="2024-05-10T16:11:00Z">
              <w:rPr>
                <w:rFonts w:ascii="Times New Roman" w:eastAsia="Times New Roman" w:hAnsi="Times New Roman" w:cs="Times New Roman"/>
                <w:sz w:val="24"/>
                <w:szCs w:val="24"/>
              </w:rPr>
            </w:rPrChange>
          </w:rPr>
          <w:t>R</w:t>
        </w:r>
      </w:ins>
      <w:commentRangeEnd w:id="82"/>
      <w:ins w:id="84" w:author="Felipe Cruz" w:date="2024-05-10T16:19:00Z">
        <w:r w:rsidR="00295D89">
          <w:rPr>
            <w:rStyle w:val="Refdecomentrio"/>
          </w:rPr>
          <w:commentReference w:id="82"/>
        </w:r>
      </w:ins>
      <w:ins w:id="85" w:author="Felipe Cruz" w:date="2024-05-10T16:11:00Z">
        <w:r w:rsidR="00EB1B51" w:rsidRPr="00EB1B51">
          <w:rPr>
            <w:rFonts w:ascii="Times New Roman" w:eastAsia="Times New Roman" w:hAnsi="Times New Roman" w:cs="Times New Roman"/>
            <w:sz w:val="24"/>
            <w:szCs w:val="24"/>
            <w:highlight w:val="red"/>
            <w:rPrChange w:id="86" w:author="Felipe Cruz" w:date="2024-05-10T16:11:00Z">
              <w:rPr>
                <w:rFonts w:ascii="Times New Roman" w:eastAsia="Times New Roman" w:hAnsi="Times New Roman" w:cs="Times New Roman"/>
                <w:sz w:val="24"/>
                <w:szCs w:val="24"/>
              </w:rPr>
            </w:rPrChange>
          </w:rPr>
          <w:t>$___</w:t>
        </w:r>
        <w:r w:rsidR="00EB1B51">
          <w:rPr>
            <w:rFonts w:ascii="Times New Roman" w:eastAsia="Times New Roman" w:hAnsi="Times New Roman" w:cs="Times New Roman"/>
            <w:sz w:val="24"/>
            <w:szCs w:val="24"/>
          </w:rPr>
          <w:t>. Não observamos fatores associados ao gasto fora de cobertura</w:t>
        </w:r>
      </w:ins>
      <w:ins w:id="87" w:author="Felipe Cruz" w:date="2024-05-10T16:12:00Z">
        <w:r w:rsidR="00EB1B51">
          <w:rPr>
            <w:rFonts w:ascii="Times New Roman" w:eastAsia="Times New Roman" w:hAnsi="Times New Roman" w:cs="Times New Roman"/>
            <w:sz w:val="24"/>
            <w:szCs w:val="24"/>
          </w:rPr>
          <w:t>.</w:t>
        </w:r>
      </w:ins>
    </w:p>
    <w:p w14:paraId="50202FCF" w14:textId="468898A0" w:rsidR="00EB1B51" w:rsidRDefault="001720DF">
      <w:pPr>
        <w:widowControl w:val="0"/>
        <w:rPr>
          <w:ins w:id="88" w:author="Felipe Cruz" w:date="2024-05-10T16:12:00Z"/>
          <w:rFonts w:ascii="Times New Roman" w:eastAsia="Times New Roman" w:hAnsi="Times New Roman" w:cs="Times New Roman"/>
          <w:sz w:val="24"/>
          <w:szCs w:val="24"/>
        </w:rPr>
      </w:pPr>
      <w:del w:id="89" w:author="Felipe Cruz" w:date="2024-05-10T16:12:00Z">
        <w:r w:rsidDel="00EB1B51">
          <w:rPr>
            <w:rFonts w:ascii="Times New Roman" w:eastAsia="Times New Roman" w:hAnsi="Times New Roman" w:cs="Times New Roman"/>
            <w:sz w:val="24"/>
            <w:szCs w:val="24"/>
          </w:rPr>
          <w:delText xml:space="preserve"> </w:delText>
        </w:r>
        <w:r w:rsidR="003F6C62" w:rsidDel="00EB1B51">
          <w:rPr>
            <w:rFonts w:ascii="Times New Roman" w:eastAsia="Times New Roman" w:hAnsi="Times New Roman" w:cs="Times New Roman"/>
            <w:sz w:val="24"/>
            <w:szCs w:val="24"/>
          </w:rPr>
          <w:delText xml:space="preserve">Dessa forma, tais dados </w:delText>
        </w:r>
        <w:r w:rsidDel="00EB1B51">
          <w:rPr>
            <w:rFonts w:ascii="Times New Roman" w:eastAsia="Times New Roman" w:hAnsi="Times New Roman" w:cs="Times New Roman"/>
            <w:sz w:val="24"/>
            <w:szCs w:val="24"/>
          </w:rPr>
          <w:delText>apontaram que nenhuma das condições clínicas e/ou comorbidades dos pacientes com diagnósticos de DCNT apresentou a associação significativa com gastos fora de cobertura</w:delText>
        </w:r>
      </w:del>
      <w:r>
        <w:rPr>
          <w:rFonts w:ascii="Times New Roman" w:eastAsia="Times New Roman" w:hAnsi="Times New Roman" w:cs="Times New Roman"/>
          <w:sz w:val="24"/>
          <w:szCs w:val="24"/>
        </w:rPr>
        <w:t>.</w:t>
      </w:r>
      <w:r w:rsidR="00AD137A">
        <w:rPr>
          <w:rFonts w:ascii="Times New Roman" w:eastAsia="Times New Roman" w:hAnsi="Times New Roman" w:cs="Times New Roman"/>
          <w:sz w:val="24"/>
          <w:szCs w:val="24"/>
        </w:rPr>
        <w:t xml:space="preserve"> Conclusão: </w:t>
      </w:r>
      <w:ins w:id="90" w:author="Felipe Cruz" w:date="2024-05-10T16:14:00Z">
        <w:r w:rsidR="00EB1B51">
          <w:rPr>
            <w:rFonts w:ascii="Times New Roman" w:eastAsia="Times New Roman" w:hAnsi="Times New Roman" w:cs="Times New Roman"/>
            <w:sz w:val="24"/>
            <w:szCs w:val="24"/>
          </w:rPr>
          <w:t>O</w:t>
        </w:r>
      </w:ins>
      <w:ins w:id="91" w:author="Felipe Cruz" w:date="2024-05-10T16:12:00Z">
        <w:r w:rsidR="00EB1B51">
          <w:rPr>
            <w:rFonts w:ascii="Times New Roman" w:eastAsia="Times New Roman" w:hAnsi="Times New Roman" w:cs="Times New Roman"/>
            <w:sz w:val="24"/>
            <w:szCs w:val="24"/>
          </w:rPr>
          <w:t xml:space="preserve"> principal motivo de gastos f</w:t>
        </w:r>
      </w:ins>
      <w:ins w:id="92" w:author="Felipe Cruz" w:date="2024-05-10T16:13:00Z">
        <w:r w:rsidR="00EB1B51">
          <w:rPr>
            <w:rFonts w:ascii="Times New Roman" w:eastAsia="Times New Roman" w:hAnsi="Times New Roman" w:cs="Times New Roman"/>
            <w:sz w:val="24"/>
            <w:szCs w:val="24"/>
          </w:rPr>
          <w:t>ora de cobertura na população de atenção primária analisada foi com medicamentos</w:t>
        </w:r>
      </w:ins>
      <w:ins w:id="93" w:author="Felipe Cruz" w:date="2024-05-10T16:14:00Z">
        <w:r w:rsidR="00EB1B51">
          <w:rPr>
            <w:rFonts w:ascii="Times New Roman" w:eastAsia="Times New Roman" w:hAnsi="Times New Roman" w:cs="Times New Roman"/>
            <w:sz w:val="24"/>
            <w:szCs w:val="24"/>
          </w:rPr>
          <w:t>,</w:t>
        </w:r>
      </w:ins>
      <w:ins w:id="94" w:author="Felipe Cruz" w:date="2024-05-10T16:13:00Z">
        <w:r w:rsidR="00EB1B51">
          <w:rPr>
            <w:rFonts w:ascii="Times New Roman" w:eastAsia="Times New Roman" w:hAnsi="Times New Roman" w:cs="Times New Roman"/>
            <w:sz w:val="24"/>
            <w:szCs w:val="24"/>
          </w:rPr>
          <w:t xml:space="preserve"> seguido de consultas. </w:t>
        </w:r>
      </w:ins>
      <w:ins w:id="95" w:author="Felipe Cruz" w:date="2024-05-10T16:15:00Z">
        <w:r w:rsidR="00EB1B51">
          <w:rPr>
            <w:rFonts w:ascii="Times New Roman" w:eastAsia="Times New Roman" w:hAnsi="Times New Roman" w:cs="Times New Roman"/>
            <w:sz w:val="24"/>
            <w:szCs w:val="24"/>
          </w:rPr>
          <w:t>A ampliação d</w:t>
        </w:r>
        <w:r w:rsidR="00295D89">
          <w:rPr>
            <w:rFonts w:ascii="Times New Roman" w:eastAsia="Times New Roman" w:hAnsi="Times New Roman" w:cs="Times New Roman"/>
            <w:sz w:val="24"/>
            <w:szCs w:val="24"/>
          </w:rPr>
          <w:t>o acesso ao</w:t>
        </w:r>
      </w:ins>
      <w:ins w:id="96" w:author="Felipe Cruz" w:date="2024-05-10T16:16:00Z">
        <w:r w:rsidR="00295D89">
          <w:rPr>
            <w:rFonts w:ascii="Times New Roman" w:eastAsia="Times New Roman" w:hAnsi="Times New Roman" w:cs="Times New Roman"/>
            <w:sz w:val="24"/>
            <w:szCs w:val="24"/>
          </w:rPr>
          <w:t>s medicamentos e de especialidades de maior</w:t>
        </w:r>
      </w:ins>
      <w:ins w:id="97" w:author="Felipe Cruz" w:date="2024-05-10T16:17:00Z">
        <w:r w:rsidR="00295D89">
          <w:rPr>
            <w:rFonts w:ascii="Times New Roman" w:eastAsia="Times New Roman" w:hAnsi="Times New Roman" w:cs="Times New Roman"/>
            <w:sz w:val="24"/>
            <w:szCs w:val="24"/>
          </w:rPr>
          <w:t xml:space="preserve"> demanda aos pacientes pode contribuir para a eficiência do Sistema Único de Saúde.</w:t>
        </w:r>
      </w:ins>
      <w:ins w:id="98" w:author="Felipe Cruz" w:date="2024-05-10T16:13:00Z">
        <w:r w:rsidR="00EB1B51">
          <w:rPr>
            <w:rFonts w:ascii="Times New Roman" w:eastAsia="Times New Roman" w:hAnsi="Times New Roman" w:cs="Times New Roman"/>
            <w:sz w:val="24"/>
            <w:szCs w:val="24"/>
          </w:rPr>
          <w:t xml:space="preserve"> </w:t>
        </w:r>
      </w:ins>
      <w:ins w:id="99" w:author="Felipe Cruz" w:date="2024-05-10T16:14:00Z">
        <w:r w:rsidR="00EB1B51">
          <w:rPr>
            <w:rFonts w:ascii="Times New Roman" w:eastAsia="Times New Roman" w:hAnsi="Times New Roman" w:cs="Times New Roman"/>
            <w:sz w:val="24"/>
            <w:szCs w:val="24"/>
          </w:rPr>
          <w:t xml:space="preserve"> </w:t>
        </w:r>
      </w:ins>
    </w:p>
    <w:p w14:paraId="00000006" w14:textId="6081A8D9" w:rsidR="00901E5C" w:rsidRPr="002D5BE3" w:rsidDel="00295D89" w:rsidRDefault="001720DF">
      <w:pPr>
        <w:widowControl w:val="0"/>
        <w:rPr>
          <w:del w:id="100" w:author="Felipe Cruz" w:date="2024-05-10T16:18:00Z"/>
          <w:rFonts w:ascii="Times New Roman" w:eastAsia="Times New Roman" w:hAnsi="Times New Roman" w:cs="Times New Roman"/>
          <w:sz w:val="24"/>
          <w:szCs w:val="24"/>
          <w:highlight w:val="yellow"/>
          <w:rPrChange w:id="101" w:author="Felipe Cruz" w:date="2024-05-10T16:03:00Z">
            <w:rPr>
              <w:del w:id="102" w:author="Felipe Cruz" w:date="2024-05-10T16:18:00Z"/>
              <w:rFonts w:ascii="Times New Roman" w:eastAsia="Times New Roman" w:hAnsi="Times New Roman" w:cs="Times New Roman"/>
              <w:sz w:val="24"/>
              <w:szCs w:val="24"/>
            </w:rPr>
          </w:rPrChange>
        </w:rPr>
      </w:pPr>
      <w:del w:id="103" w:author="Felipe Cruz" w:date="2024-05-10T16:18:00Z">
        <w:r w:rsidDel="00295D89">
          <w:rPr>
            <w:rFonts w:ascii="Times New Roman" w:eastAsia="Times New Roman" w:hAnsi="Times New Roman" w:cs="Times New Roman"/>
            <w:sz w:val="24"/>
            <w:szCs w:val="24"/>
          </w:rPr>
          <w:delText xml:space="preserve">Sendo assim, nenhuma das condições do paciente tem impacto significativo na ocorrência de gastos fora de cobertura.  </w:delText>
        </w:r>
      </w:del>
    </w:p>
    <w:p w14:paraId="00000007" w14:textId="77777777" w:rsidR="00901E5C" w:rsidRDefault="00901E5C">
      <w:pPr>
        <w:rPr>
          <w:rFonts w:ascii="Times New Roman" w:eastAsia="Times New Roman" w:hAnsi="Times New Roman" w:cs="Times New Roman"/>
          <w:sz w:val="24"/>
          <w:szCs w:val="24"/>
        </w:rPr>
      </w:pPr>
    </w:p>
    <w:p w14:paraId="00000008" w14:textId="77777777" w:rsidR="00901E5C" w:rsidRDefault="00D6644A">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Palavras-chave:</w:t>
      </w:r>
      <w:r>
        <w:rPr>
          <w:rFonts w:ascii="Times New Roman" w:eastAsia="Times New Roman" w:hAnsi="Times New Roman" w:cs="Times New Roman"/>
          <w:sz w:val="24"/>
          <w:szCs w:val="24"/>
        </w:rPr>
        <w:t xml:space="preserve"> Doenças Crônicas não</w:t>
      </w:r>
      <w:bookmarkStart w:id="104" w:name="_GoBack"/>
      <w:bookmarkEnd w:id="104"/>
      <w:r>
        <w:rPr>
          <w:rFonts w:ascii="Times New Roman" w:eastAsia="Times New Roman" w:hAnsi="Times New Roman" w:cs="Times New Roman"/>
          <w:sz w:val="24"/>
          <w:szCs w:val="24"/>
        </w:rPr>
        <w:t xml:space="preserve"> Transmissíveis, Doenças Crônicas, Tratamento, SUS, Farmácia </w:t>
      </w:r>
      <w:commentRangeStart w:id="105"/>
      <w:r>
        <w:rPr>
          <w:rFonts w:ascii="Times New Roman" w:eastAsia="Times New Roman" w:hAnsi="Times New Roman" w:cs="Times New Roman"/>
          <w:sz w:val="24"/>
          <w:szCs w:val="24"/>
        </w:rPr>
        <w:t>Básica</w:t>
      </w:r>
      <w:commentRangeEnd w:id="105"/>
      <w:r w:rsidR="00295D89">
        <w:rPr>
          <w:rStyle w:val="Refdecomentrio"/>
        </w:rPr>
        <w:commentReference w:id="105"/>
      </w:r>
      <w:r>
        <w:rPr>
          <w:rFonts w:ascii="Times New Roman" w:eastAsia="Times New Roman" w:hAnsi="Times New Roman" w:cs="Times New Roman"/>
          <w:sz w:val="24"/>
          <w:szCs w:val="24"/>
        </w:rPr>
        <w:t>.</w:t>
      </w:r>
    </w:p>
    <w:p w14:paraId="00000009" w14:textId="77777777" w:rsidR="00901E5C" w:rsidRDefault="00901E5C">
      <w:pPr>
        <w:shd w:val="clear" w:color="auto" w:fill="FFFFFF"/>
        <w:rPr>
          <w:rFonts w:ascii="Times New Roman" w:eastAsia="Times New Roman" w:hAnsi="Times New Roman" w:cs="Times New Roman"/>
          <w:b/>
        </w:rPr>
      </w:pPr>
    </w:p>
    <w:p w14:paraId="0000000A" w14:textId="77777777" w:rsidR="00901E5C" w:rsidRDefault="00901E5C">
      <w:pPr>
        <w:shd w:val="clear" w:color="auto" w:fill="FFFFFF"/>
        <w:rPr>
          <w:rFonts w:ascii="Times New Roman" w:eastAsia="Times New Roman" w:hAnsi="Times New Roman" w:cs="Times New Roman"/>
          <w:b/>
          <w:sz w:val="24"/>
          <w:szCs w:val="24"/>
          <w:highlight w:val="white"/>
        </w:rPr>
      </w:pPr>
    </w:p>
    <w:p w14:paraId="0000000C" w14:textId="77777777" w:rsidR="00901E5C" w:rsidRDefault="00D6644A" w:rsidP="009A29C4">
      <w:pPr>
        <w:pStyle w:val="Ttulo1"/>
        <w:numPr>
          <w:ilvl w:val="0"/>
          <w:numId w:val="0"/>
        </w:numPr>
        <w:spacing w:before="0" w:line="360" w:lineRule="auto"/>
        <w:ind w:left="720" w:hanging="720"/>
      </w:pPr>
      <w:r>
        <w:t xml:space="preserve">1 INTRODUÇÃO </w:t>
      </w:r>
    </w:p>
    <w:p w14:paraId="0000000D" w14:textId="77777777" w:rsidR="00901E5C" w:rsidRDefault="00901E5C">
      <w:pPr>
        <w:pBdr>
          <w:top w:val="nil"/>
          <w:left w:val="nil"/>
          <w:bottom w:val="nil"/>
          <w:right w:val="nil"/>
          <w:between w:val="nil"/>
        </w:pBdr>
        <w:spacing w:line="360" w:lineRule="auto"/>
        <w:rPr>
          <w:rFonts w:ascii="Times New Roman" w:eastAsia="Times New Roman" w:hAnsi="Times New Roman" w:cs="Times New Roman"/>
          <w:color w:val="000000"/>
        </w:rPr>
      </w:pPr>
    </w:p>
    <w:p w14:paraId="2CD0677E" w14:textId="77777777" w:rsidR="00C1140A" w:rsidRDefault="00D6644A">
      <w:pPr>
        <w:pBdr>
          <w:top w:val="nil"/>
          <w:left w:val="nil"/>
          <w:bottom w:val="nil"/>
          <w:right w:val="nil"/>
          <w:between w:val="nil"/>
        </w:pBdr>
        <w:spacing w:line="360" w:lineRule="auto"/>
        <w:ind w:firstLine="709"/>
        <w:rPr>
          <w:ins w:id="106" w:author="Felipe Cruz" w:date="2024-05-10T18:08: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w:t>
      </w:r>
      <w:r w:rsidR="000961A3">
        <w:rPr>
          <w:rFonts w:ascii="Times New Roman" w:eastAsia="Times New Roman" w:hAnsi="Times New Roman" w:cs="Times New Roman"/>
          <w:sz w:val="24"/>
          <w:szCs w:val="24"/>
        </w:rPr>
        <w:t xml:space="preserve">Doenças Crônicas não Transmissíveis </w:t>
      </w:r>
      <w:r>
        <w:rPr>
          <w:rFonts w:ascii="Times New Roman" w:eastAsia="Times New Roman" w:hAnsi="Times New Roman" w:cs="Times New Roman"/>
          <w:color w:val="000000"/>
          <w:sz w:val="24"/>
          <w:szCs w:val="24"/>
        </w:rPr>
        <w:t xml:space="preserve">(DCNT) se caracterizam por um conjunto de patologias de múltiplas causas e fatores de risco, longos períodos de latência e curso prolongado. </w:t>
      </w:r>
      <w:del w:id="107" w:author="Felipe Cruz" w:date="2024-05-10T18:08:00Z">
        <w:r w:rsidDel="00C1140A">
          <w:rPr>
            <w:rFonts w:ascii="Times New Roman" w:eastAsia="Times New Roman" w:hAnsi="Times New Roman" w:cs="Times New Roman"/>
            <w:color w:val="000000"/>
            <w:sz w:val="24"/>
            <w:szCs w:val="24"/>
          </w:rPr>
          <w:delText>Além do mais, t</w:delText>
        </w:r>
      </w:del>
      <w:ins w:id="108" w:author="Felipe Cruz" w:date="2024-05-10T18:08:00Z">
        <w:r w:rsidR="00C1140A">
          <w:rPr>
            <w:rFonts w:ascii="Times New Roman" w:eastAsia="Times New Roman" w:hAnsi="Times New Roman" w:cs="Times New Roman"/>
            <w:color w:val="000000"/>
            <w:sz w:val="24"/>
            <w:szCs w:val="24"/>
          </w:rPr>
          <w:t>T</w:t>
        </w:r>
      </w:ins>
      <w:r>
        <w:rPr>
          <w:rFonts w:ascii="Times New Roman" w:eastAsia="Times New Roman" w:hAnsi="Times New Roman" w:cs="Times New Roman"/>
          <w:color w:val="000000"/>
          <w:sz w:val="24"/>
          <w:szCs w:val="24"/>
        </w:rPr>
        <w:t xml:space="preserve">êm origem não infecciosa e podem resultar em incapacidades funcionais. </w:t>
      </w:r>
    </w:p>
    <w:p w14:paraId="0000000E" w14:textId="2A5F8079" w:rsidR="00901E5C" w:rsidRDefault="00ED1604">
      <w:pPr>
        <w:pBdr>
          <w:top w:val="nil"/>
          <w:left w:val="nil"/>
          <w:bottom w:val="nil"/>
          <w:right w:val="nil"/>
          <w:between w:val="nil"/>
        </w:pBdr>
        <w:spacing w:line="36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D6644A">
        <w:rPr>
          <w:rFonts w:ascii="Times New Roman" w:eastAsia="Times New Roman" w:hAnsi="Times New Roman" w:cs="Times New Roman"/>
          <w:color w:val="000000"/>
          <w:sz w:val="24"/>
          <w:szCs w:val="24"/>
        </w:rPr>
        <w:t>s doenças infecciosas</w:t>
      </w:r>
      <w:r>
        <w:rPr>
          <w:rFonts w:ascii="Times New Roman" w:eastAsia="Times New Roman" w:hAnsi="Times New Roman" w:cs="Times New Roman"/>
          <w:color w:val="000000"/>
          <w:sz w:val="24"/>
          <w:szCs w:val="24"/>
        </w:rPr>
        <w:t xml:space="preserve">, no início do século </w:t>
      </w:r>
      <w:r w:rsidR="00254B8D">
        <w:rPr>
          <w:rFonts w:ascii="Times New Roman" w:eastAsia="Times New Roman" w:hAnsi="Times New Roman" w:cs="Times New Roman"/>
          <w:color w:val="000000"/>
          <w:sz w:val="24"/>
          <w:szCs w:val="24"/>
        </w:rPr>
        <w:t>XX, eram</w:t>
      </w:r>
      <w:r w:rsidR="00D6644A">
        <w:rPr>
          <w:rFonts w:ascii="Times New Roman" w:eastAsia="Times New Roman" w:hAnsi="Times New Roman" w:cs="Times New Roman"/>
          <w:color w:val="000000"/>
          <w:sz w:val="24"/>
          <w:szCs w:val="24"/>
        </w:rPr>
        <w:t xml:space="preserve"> as principais causas de óbito na população mundial, enquanto que, atualmente, as DCNT se constituem como as principais causas de mortalidade</w:t>
      </w:r>
      <w:r w:rsidR="00254B8D">
        <w:rPr>
          <w:rFonts w:ascii="Times New Roman" w:eastAsia="Times New Roman" w:hAnsi="Times New Roman" w:cs="Times New Roman"/>
          <w:color w:val="000000"/>
          <w:sz w:val="24"/>
          <w:szCs w:val="24"/>
        </w:rPr>
        <w:t xml:space="preserve">. A queda no número de </w:t>
      </w:r>
      <w:r w:rsidR="00F50AEC">
        <w:rPr>
          <w:rFonts w:ascii="Times New Roman" w:eastAsia="Times New Roman" w:hAnsi="Times New Roman" w:cs="Times New Roman"/>
          <w:color w:val="000000"/>
          <w:sz w:val="24"/>
          <w:szCs w:val="24"/>
        </w:rPr>
        <w:t>mortes vinculad</w:t>
      </w:r>
      <w:r w:rsidR="0081596E">
        <w:rPr>
          <w:rFonts w:ascii="Times New Roman" w:eastAsia="Times New Roman" w:hAnsi="Times New Roman" w:cs="Times New Roman"/>
          <w:color w:val="000000"/>
          <w:sz w:val="24"/>
          <w:szCs w:val="24"/>
        </w:rPr>
        <w:t xml:space="preserve">as às doenças infecciosas é </w:t>
      </w:r>
      <w:r w:rsidR="00F50AEC">
        <w:rPr>
          <w:rFonts w:ascii="Times New Roman" w:eastAsia="Times New Roman" w:hAnsi="Times New Roman" w:cs="Times New Roman"/>
          <w:color w:val="000000"/>
          <w:sz w:val="24"/>
          <w:szCs w:val="24"/>
        </w:rPr>
        <w:t xml:space="preserve"> </w:t>
      </w:r>
      <w:r w:rsidR="00254B8D">
        <w:rPr>
          <w:rFonts w:ascii="Times New Roman" w:eastAsia="Times New Roman" w:hAnsi="Times New Roman" w:cs="Times New Roman"/>
          <w:color w:val="000000"/>
          <w:sz w:val="24"/>
          <w:szCs w:val="24"/>
        </w:rPr>
        <w:t xml:space="preserve"> </w:t>
      </w:r>
      <w:r w:rsidR="00D6644A">
        <w:rPr>
          <w:rFonts w:ascii="Times New Roman" w:eastAsia="Times New Roman" w:hAnsi="Times New Roman" w:cs="Times New Roman"/>
          <w:color w:val="000000"/>
          <w:sz w:val="24"/>
          <w:szCs w:val="24"/>
        </w:rPr>
        <w:lastRenderedPageBreak/>
        <w:t>resultado das melhores condições socioeconômicas e de saúde nas últimas décadas (</w:t>
      </w:r>
      <w:r w:rsidR="0081596E">
        <w:rPr>
          <w:rFonts w:ascii="Times New Roman" w:eastAsia="Times New Roman" w:hAnsi="Times New Roman" w:cs="Times New Roman"/>
          <w:color w:val="000000"/>
          <w:sz w:val="24"/>
          <w:szCs w:val="24"/>
        </w:rPr>
        <w:t>FIGUEIREDO; CECCON; FIGUEIREDO</w:t>
      </w:r>
      <w:r w:rsidR="00D6644A">
        <w:rPr>
          <w:rFonts w:ascii="Times New Roman" w:eastAsia="Times New Roman" w:hAnsi="Times New Roman" w:cs="Times New Roman"/>
          <w:color w:val="000000"/>
          <w:sz w:val="24"/>
          <w:szCs w:val="24"/>
        </w:rPr>
        <w:t xml:space="preserve">, 2021). </w:t>
      </w:r>
    </w:p>
    <w:p w14:paraId="0000000F" w14:textId="12BF3CBF" w:rsidR="00901E5C" w:rsidRDefault="0081596E">
      <w:pPr>
        <w:pBdr>
          <w:top w:val="nil"/>
          <w:left w:val="nil"/>
          <w:bottom w:val="nil"/>
          <w:right w:val="nil"/>
          <w:between w:val="nil"/>
        </w:pBdr>
        <w:spacing w:line="36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Por sua vez, as DCNT, doenças cardiovasculares, respiratórias, crônicas, cânceres e diabetes, são responsáveis por cerca de 70% </w:t>
      </w:r>
      <w:r w:rsidR="007C04CC">
        <w:rPr>
          <w:rFonts w:ascii="Times New Roman" w:eastAsia="Times New Roman" w:hAnsi="Times New Roman" w:cs="Times New Roman"/>
          <w:color w:val="000000"/>
          <w:sz w:val="24"/>
          <w:szCs w:val="24"/>
        </w:rPr>
        <w:t>dos ób</w:t>
      </w:r>
      <w:r w:rsidR="00E83542">
        <w:rPr>
          <w:rFonts w:ascii="Times New Roman" w:eastAsia="Times New Roman" w:hAnsi="Times New Roman" w:cs="Times New Roman"/>
          <w:color w:val="000000"/>
          <w:sz w:val="24"/>
          <w:szCs w:val="24"/>
        </w:rPr>
        <w:t>itos</w:t>
      </w:r>
      <w:r>
        <w:rPr>
          <w:rFonts w:ascii="Times New Roman" w:eastAsia="Times New Roman" w:hAnsi="Times New Roman" w:cs="Times New Roman"/>
          <w:color w:val="000000"/>
          <w:sz w:val="24"/>
          <w:szCs w:val="24"/>
        </w:rPr>
        <w:t xml:space="preserve">, estimando-se 38 milhões de mortes anuais. </w:t>
      </w:r>
      <w:r w:rsidR="00E83542">
        <w:rPr>
          <w:rFonts w:ascii="Times New Roman" w:eastAsia="Times New Roman" w:hAnsi="Times New Roman" w:cs="Times New Roman"/>
          <w:color w:val="000000"/>
          <w:sz w:val="24"/>
          <w:szCs w:val="24"/>
        </w:rPr>
        <w:t>Desse número</w:t>
      </w:r>
      <w:r>
        <w:rPr>
          <w:rFonts w:ascii="Times New Roman" w:eastAsia="Times New Roman" w:hAnsi="Times New Roman" w:cs="Times New Roman"/>
          <w:color w:val="000000"/>
          <w:sz w:val="24"/>
          <w:szCs w:val="24"/>
        </w:rPr>
        <w:t>, 16 milhões ocorrem prematuramente</w:t>
      </w:r>
      <w:r w:rsidR="00E83542">
        <w:rPr>
          <w:rFonts w:ascii="Times New Roman" w:eastAsia="Times New Roman" w:hAnsi="Times New Roman" w:cs="Times New Roman"/>
          <w:color w:val="000000"/>
          <w:sz w:val="24"/>
          <w:szCs w:val="24"/>
        </w:rPr>
        <w:t xml:space="preserve">, em </w:t>
      </w:r>
      <w:r w:rsidR="00E93A74">
        <w:rPr>
          <w:rFonts w:ascii="Times New Roman" w:eastAsia="Times New Roman" w:hAnsi="Times New Roman" w:cs="Times New Roman"/>
          <w:color w:val="000000"/>
          <w:sz w:val="24"/>
          <w:szCs w:val="24"/>
        </w:rPr>
        <w:t xml:space="preserve">indivíduos </w:t>
      </w:r>
      <w:r>
        <w:rPr>
          <w:rFonts w:ascii="Times New Roman" w:eastAsia="Times New Roman" w:hAnsi="Times New Roman" w:cs="Times New Roman"/>
          <w:color w:val="000000"/>
          <w:sz w:val="24"/>
          <w:szCs w:val="24"/>
        </w:rPr>
        <w:t>menores de 70 anos de idade</w:t>
      </w:r>
      <w:r w:rsidR="00E93A7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e </w:t>
      </w:r>
      <w:r w:rsidR="00E93A74">
        <w:rPr>
          <w:rFonts w:ascii="Times New Roman" w:eastAsia="Times New Roman" w:hAnsi="Times New Roman" w:cs="Times New Roman"/>
          <w:color w:val="000000"/>
          <w:sz w:val="24"/>
          <w:szCs w:val="24"/>
        </w:rPr>
        <w:t>aproximadamente</w:t>
      </w:r>
      <w:r>
        <w:rPr>
          <w:rFonts w:ascii="Times New Roman" w:eastAsia="Times New Roman" w:hAnsi="Times New Roman" w:cs="Times New Roman"/>
          <w:color w:val="000000"/>
          <w:sz w:val="24"/>
          <w:szCs w:val="24"/>
        </w:rPr>
        <w:t xml:space="preserve"> 28 milhões, em países de baixa e média renda. </w:t>
      </w:r>
      <w:r w:rsidR="007E6290">
        <w:rPr>
          <w:rFonts w:ascii="Times New Roman" w:eastAsia="Times New Roman" w:hAnsi="Times New Roman" w:cs="Times New Roman"/>
          <w:color w:val="000000"/>
          <w:sz w:val="24"/>
          <w:szCs w:val="24"/>
        </w:rPr>
        <w:t>É</w:t>
      </w:r>
      <w:r w:rsidR="004C2BE7">
        <w:rPr>
          <w:rFonts w:ascii="Times New Roman" w:eastAsia="Times New Roman" w:hAnsi="Times New Roman" w:cs="Times New Roman"/>
          <w:color w:val="000000"/>
          <w:sz w:val="24"/>
          <w:szCs w:val="24"/>
        </w:rPr>
        <w:t xml:space="preserve"> importante ressaltar que existem e</w:t>
      </w:r>
      <w:r>
        <w:rPr>
          <w:rFonts w:ascii="Times New Roman" w:eastAsia="Times New Roman" w:hAnsi="Times New Roman" w:cs="Times New Roman"/>
          <w:color w:val="000000"/>
          <w:sz w:val="24"/>
          <w:szCs w:val="24"/>
        </w:rPr>
        <w:t xml:space="preserve">vidências </w:t>
      </w:r>
      <w:r w:rsidR="007E6290">
        <w:rPr>
          <w:rFonts w:ascii="Times New Roman" w:eastAsia="Times New Roman" w:hAnsi="Times New Roman" w:cs="Times New Roman"/>
          <w:color w:val="000000"/>
          <w:sz w:val="24"/>
          <w:szCs w:val="24"/>
        </w:rPr>
        <w:t xml:space="preserve">que </w:t>
      </w:r>
      <w:r>
        <w:rPr>
          <w:rFonts w:ascii="Times New Roman" w:eastAsia="Times New Roman" w:hAnsi="Times New Roman" w:cs="Times New Roman"/>
          <w:color w:val="000000"/>
          <w:sz w:val="24"/>
          <w:szCs w:val="24"/>
        </w:rPr>
        <w:t>indicam</w:t>
      </w:r>
      <w:r w:rsidR="007E6290">
        <w:rPr>
          <w:rFonts w:ascii="Times New Roman" w:eastAsia="Times New Roman" w:hAnsi="Times New Roman" w:cs="Times New Roman"/>
          <w:color w:val="000000"/>
          <w:sz w:val="24"/>
          <w:szCs w:val="24"/>
        </w:rPr>
        <w:t xml:space="preserve"> um</w:t>
      </w:r>
      <w:r>
        <w:rPr>
          <w:rFonts w:ascii="Times New Roman" w:eastAsia="Times New Roman" w:hAnsi="Times New Roman" w:cs="Times New Roman"/>
          <w:color w:val="000000"/>
          <w:sz w:val="24"/>
          <w:szCs w:val="24"/>
        </w:rPr>
        <w:t xml:space="preserve"> aumento </w:t>
      </w:r>
      <w:r w:rsidR="007E6290">
        <w:rPr>
          <w:rFonts w:ascii="Times New Roman" w:eastAsia="Times New Roman" w:hAnsi="Times New Roman" w:cs="Times New Roman"/>
          <w:color w:val="000000"/>
          <w:sz w:val="24"/>
          <w:szCs w:val="24"/>
        </w:rPr>
        <w:t xml:space="preserve">no número de </w:t>
      </w:r>
      <w:r w:rsidR="007E6290">
        <w:rPr>
          <w:rFonts w:ascii="Times New Roman" w:eastAsia="Times New Roman" w:hAnsi="Times New Roman" w:cs="Times New Roman"/>
          <w:sz w:val="24"/>
          <w:szCs w:val="24"/>
        </w:rPr>
        <w:t>Doenças Crônicas não Transmissíveis</w:t>
      </w:r>
      <w:r>
        <w:rPr>
          <w:rFonts w:ascii="Times New Roman" w:eastAsia="Times New Roman" w:hAnsi="Times New Roman" w:cs="Times New Roman"/>
          <w:color w:val="000000"/>
          <w:sz w:val="24"/>
          <w:szCs w:val="24"/>
        </w:rPr>
        <w:t xml:space="preserve"> em função do crescimento dos quatro principais fatores de risco (tabaco, inatividade física, uso</w:t>
      </w:r>
      <w:del w:id="109" w:author="Felipe Cruz" w:date="2024-05-10T18:09:00Z">
        <w:r w:rsidDel="00C1140A">
          <w:rPr>
            <w:rFonts w:ascii="Times New Roman" w:eastAsia="Times New Roman" w:hAnsi="Times New Roman" w:cs="Times New Roman"/>
            <w:color w:val="000000"/>
            <w:sz w:val="24"/>
            <w:szCs w:val="24"/>
          </w:rPr>
          <w:delText xml:space="preserve"> prejudicial</w:delText>
        </w:r>
      </w:del>
      <w:r>
        <w:rPr>
          <w:rFonts w:ascii="Times New Roman" w:eastAsia="Times New Roman" w:hAnsi="Times New Roman" w:cs="Times New Roman"/>
          <w:color w:val="000000"/>
          <w:sz w:val="24"/>
          <w:szCs w:val="24"/>
        </w:rPr>
        <w:t xml:space="preserve"> do álcool e dietas não saudáveis) (</w:t>
      </w:r>
      <w:r w:rsidR="00E93A74" w:rsidRPr="00E93A74">
        <w:rPr>
          <w:rFonts w:ascii="Times New Roman" w:eastAsia="Times New Roman" w:hAnsi="Times New Roman" w:cs="Times New Roman"/>
          <w:color w:val="000000"/>
          <w:sz w:val="24"/>
          <w:szCs w:val="24"/>
        </w:rPr>
        <w:t>MALTA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sidRPr="006D4489">
        <w:rPr>
          <w:rFonts w:ascii="Times New Roman" w:eastAsia="Times New Roman" w:hAnsi="Times New Roman" w:cs="Times New Roman"/>
          <w:iCs/>
          <w:color w:val="000000"/>
          <w:sz w:val="24"/>
          <w:szCs w:val="24"/>
        </w:rPr>
        <w:t>,</w:t>
      </w:r>
      <w:r>
        <w:rPr>
          <w:rFonts w:ascii="Times New Roman" w:eastAsia="Times New Roman" w:hAnsi="Times New Roman" w:cs="Times New Roman"/>
          <w:color w:val="000000"/>
          <w:sz w:val="24"/>
          <w:szCs w:val="24"/>
        </w:rPr>
        <w:t xml:space="preserve"> 2018). </w:t>
      </w:r>
    </w:p>
    <w:p w14:paraId="00000010" w14:textId="1F09A109" w:rsidR="00901E5C" w:rsidRDefault="006E2F6D">
      <w:pPr>
        <w:pBdr>
          <w:top w:val="nil"/>
          <w:left w:val="nil"/>
          <w:bottom w:val="nil"/>
          <w:right w:val="nil"/>
          <w:between w:val="nil"/>
        </w:pBdr>
        <w:spacing w:line="360" w:lineRule="auto"/>
        <w:ind w:firstLine="709"/>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Paula </w:t>
      </w:r>
      <w:r>
        <w:rPr>
          <w:rFonts w:ascii="Times New Roman" w:eastAsia="Times New Roman" w:hAnsi="Times New Roman" w:cs="Times New Roman"/>
          <w:i/>
          <w:color w:val="000000"/>
          <w:sz w:val="24"/>
          <w:szCs w:val="24"/>
          <w:highlight w:val="white"/>
        </w:rPr>
        <w:t xml:space="preserve">et al. </w:t>
      </w:r>
      <w:r w:rsidRPr="006E2F6D">
        <w:rPr>
          <w:rFonts w:ascii="Times New Roman" w:eastAsia="Times New Roman" w:hAnsi="Times New Roman" w:cs="Times New Roman"/>
          <w:iCs/>
          <w:color w:val="000000"/>
          <w:sz w:val="24"/>
          <w:szCs w:val="24"/>
          <w:highlight w:val="white"/>
        </w:rPr>
        <w:t>(</w:t>
      </w:r>
      <w:r>
        <w:rPr>
          <w:rFonts w:ascii="Times New Roman" w:eastAsia="Times New Roman" w:hAnsi="Times New Roman" w:cs="Times New Roman"/>
          <w:color w:val="000000"/>
          <w:sz w:val="24"/>
          <w:szCs w:val="24"/>
          <w:highlight w:val="white"/>
        </w:rPr>
        <w:t>2022) afirmam que as DCNT representam 71% da mortalidade em todo o mundo, 77% destas ocorrem em países de baixa e média renda e atingem até um terço de pessoas com menos de 60 anos de idade. Assim, essas doenças geram custos diretos e indiretos para a sociedade, sistema de saúde e para os indivíduos acometidos devido à perda de produtividade, internações por complicações clínicas e comprometimento da qualidade de vida</w:t>
      </w:r>
      <w:r w:rsidR="00EE0742">
        <w:rPr>
          <w:rFonts w:ascii="Times New Roman" w:eastAsia="Times New Roman" w:hAnsi="Times New Roman" w:cs="Times New Roman"/>
          <w:color w:val="000000"/>
          <w:sz w:val="24"/>
          <w:szCs w:val="24"/>
          <w:highlight w:val="white"/>
        </w:rPr>
        <w:t>.</w:t>
      </w:r>
    </w:p>
    <w:p w14:paraId="00000011" w14:textId="2795C6CC" w:rsidR="00901E5C" w:rsidRDefault="00EE0742">
      <w:pPr>
        <w:pBdr>
          <w:top w:val="nil"/>
          <w:left w:val="nil"/>
          <w:bottom w:val="nil"/>
          <w:right w:val="nil"/>
          <w:between w:val="nil"/>
        </w:pBdr>
        <w:spacing w:line="360" w:lineRule="auto"/>
        <w:ind w:firstLine="709"/>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Em consonância, </w:t>
      </w:r>
      <w:proofErr w:type="spellStart"/>
      <w:r>
        <w:rPr>
          <w:rFonts w:ascii="Times New Roman" w:eastAsia="Times New Roman" w:hAnsi="Times New Roman" w:cs="Times New Roman"/>
          <w:color w:val="000000"/>
          <w:sz w:val="24"/>
          <w:szCs w:val="24"/>
          <w:highlight w:val="white"/>
        </w:rPr>
        <w:t>Pedraza</w:t>
      </w:r>
      <w:proofErr w:type="spellEnd"/>
      <w:r>
        <w:rPr>
          <w:rFonts w:ascii="Times New Roman" w:eastAsia="Times New Roman" w:hAnsi="Times New Roman" w:cs="Times New Roman"/>
          <w:color w:val="000000"/>
          <w:sz w:val="24"/>
          <w:szCs w:val="24"/>
          <w:highlight w:val="white"/>
        </w:rPr>
        <w:t xml:space="preserve"> (2020) defende que as doenças cardiovasculares são responsáveis pela maioria das mortes por DCNT, seguidas por câncer, doenças respiratórias e diabetes </w:t>
      </w:r>
      <w:r w:rsidRPr="00EE0742">
        <w:rPr>
          <w:rFonts w:ascii="Times New Roman" w:eastAsia="Times New Roman" w:hAnsi="Times New Roman" w:cs="Times New Roman"/>
          <w:i/>
          <w:iCs/>
          <w:color w:val="000000"/>
          <w:sz w:val="24"/>
          <w:szCs w:val="24"/>
          <w:highlight w:val="white"/>
        </w:rPr>
        <w:t>mellitus</w:t>
      </w:r>
      <w:r>
        <w:rPr>
          <w:rFonts w:ascii="Times New Roman" w:eastAsia="Times New Roman" w:hAnsi="Times New Roman" w:cs="Times New Roman"/>
          <w:color w:val="000000"/>
          <w:sz w:val="24"/>
          <w:szCs w:val="24"/>
          <w:highlight w:val="white"/>
        </w:rPr>
        <w:t>. No Brasil, de modo semelhante a outros países, essas doenças também constituem um problema de saúde pública, pois representam 75% das causas de óbito.</w:t>
      </w:r>
    </w:p>
    <w:p w14:paraId="00000012" w14:textId="2CF085D7" w:rsidR="00901E5C" w:rsidRDefault="00D6644A">
      <w:pPr>
        <w:pBdr>
          <w:top w:val="nil"/>
          <w:left w:val="nil"/>
          <w:bottom w:val="nil"/>
          <w:right w:val="nil"/>
          <w:between w:val="nil"/>
        </w:pBdr>
        <w:spacing w:line="360" w:lineRule="auto"/>
        <w:ind w:firstLine="709"/>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 capacidade dos serviços de saúde de prover cuidados às pessoas com DCNT é amplamente variável de acordo com a região e a renda dos países. Apesar da existência de políticas nacionais, diretrizes e protocolos que incentivam a atenção integral </w:t>
      </w:r>
      <w:r w:rsidR="008B1A9C">
        <w:rPr>
          <w:rFonts w:ascii="Times New Roman" w:eastAsia="Times New Roman" w:hAnsi="Times New Roman" w:cs="Times New Roman"/>
          <w:color w:val="000000"/>
          <w:sz w:val="24"/>
          <w:szCs w:val="24"/>
          <w:highlight w:val="white"/>
        </w:rPr>
        <w:t>a essas doenças</w:t>
      </w:r>
      <w:r>
        <w:rPr>
          <w:rFonts w:ascii="Times New Roman" w:eastAsia="Times New Roman" w:hAnsi="Times New Roman" w:cs="Times New Roman"/>
          <w:color w:val="000000"/>
          <w:sz w:val="24"/>
          <w:szCs w:val="24"/>
          <w:highlight w:val="white"/>
        </w:rPr>
        <w:t>, a falta de financiamento adequado impede que as políticas sejam plenamente executadas (</w:t>
      </w:r>
      <w:r w:rsidR="002123D3">
        <w:rPr>
          <w:rFonts w:ascii="Times New Roman" w:eastAsia="Times New Roman" w:hAnsi="Times New Roman" w:cs="Times New Roman"/>
          <w:color w:val="000000"/>
          <w:sz w:val="24"/>
          <w:szCs w:val="24"/>
          <w:highlight w:val="white"/>
        </w:rPr>
        <w:t>PAULA</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et al.</w:t>
      </w:r>
      <w:r w:rsidRPr="002123D3">
        <w:rPr>
          <w:rFonts w:ascii="Times New Roman" w:eastAsia="Times New Roman" w:hAnsi="Times New Roman" w:cs="Times New Roman"/>
          <w:iCs/>
          <w:color w:val="000000"/>
          <w:sz w:val="24"/>
          <w:szCs w:val="24"/>
          <w:highlight w:val="white"/>
        </w:rPr>
        <w:t>,</w:t>
      </w:r>
      <w:r>
        <w:rPr>
          <w:rFonts w:ascii="Times New Roman" w:eastAsia="Times New Roman" w:hAnsi="Times New Roman" w:cs="Times New Roman"/>
          <w:color w:val="000000"/>
          <w:sz w:val="24"/>
          <w:szCs w:val="24"/>
          <w:highlight w:val="white"/>
        </w:rPr>
        <w:t xml:space="preserve"> 2022).</w:t>
      </w:r>
    </w:p>
    <w:p w14:paraId="00000013" w14:textId="40FA0DA8" w:rsidR="00901E5C" w:rsidRPr="00C1140A" w:rsidRDefault="00D6644A">
      <w:pPr>
        <w:pBdr>
          <w:top w:val="nil"/>
          <w:left w:val="nil"/>
          <w:bottom w:val="nil"/>
          <w:right w:val="nil"/>
          <w:between w:val="nil"/>
        </w:pBdr>
        <w:spacing w:line="360" w:lineRule="auto"/>
        <w:ind w:firstLine="709"/>
        <w:rPr>
          <w:rFonts w:ascii="Times New Roman" w:eastAsia="Times New Roman" w:hAnsi="Times New Roman" w:cs="Times New Roman"/>
          <w:color w:val="000000"/>
          <w:sz w:val="24"/>
          <w:szCs w:val="24"/>
          <w:highlight w:val="yellow"/>
          <w:rPrChange w:id="110" w:author="Felipe Cruz" w:date="2024-05-10T18:11:00Z">
            <w:rPr>
              <w:rFonts w:ascii="Times New Roman" w:eastAsia="Times New Roman" w:hAnsi="Times New Roman" w:cs="Times New Roman"/>
              <w:color w:val="000000"/>
              <w:sz w:val="24"/>
              <w:szCs w:val="24"/>
              <w:highlight w:val="white"/>
            </w:rPr>
          </w:rPrChange>
        </w:rPr>
      </w:pPr>
      <w:r w:rsidRPr="00C1140A">
        <w:rPr>
          <w:rFonts w:ascii="Times New Roman" w:eastAsia="Times New Roman" w:hAnsi="Times New Roman" w:cs="Times New Roman"/>
          <w:color w:val="000000"/>
          <w:sz w:val="24"/>
          <w:szCs w:val="24"/>
          <w:highlight w:val="yellow"/>
          <w:rPrChange w:id="111" w:author="Felipe Cruz" w:date="2024-05-10T18:11:00Z">
            <w:rPr>
              <w:rFonts w:ascii="Times New Roman" w:eastAsia="Times New Roman" w:hAnsi="Times New Roman" w:cs="Times New Roman"/>
              <w:color w:val="000000"/>
              <w:sz w:val="24"/>
              <w:szCs w:val="24"/>
              <w:highlight w:val="white"/>
            </w:rPr>
          </w:rPrChange>
        </w:rPr>
        <w:t xml:space="preserve">De acordo com uma pesquisa realizada no Instituto de Pesquisa Econômica </w:t>
      </w:r>
      <w:commentRangeStart w:id="112"/>
      <w:r w:rsidRPr="00C1140A">
        <w:rPr>
          <w:rFonts w:ascii="Times New Roman" w:eastAsia="Times New Roman" w:hAnsi="Times New Roman" w:cs="Times New Roman"/>
          <w:color w:val="000000"/>
          <w:sz w:val="24"/>
          <w:szCs w:val="24"/>
          <w:highlight w:val="yellow"/>
          <w:rPrChange w:id="113" w:author="Felipe Cruz" w:date="2024-05-10T18:11:00Z">
            <w:rPr>
              <w:rFonts w:ascii="Times New Roman" w:eastAsia="Times New Roman" w:hAnsi="Times New Roman" w:cs="Times New Roman"/>
              <w:color w:val="000000"/>
              <w:sz w:val="24"/>
              <w:szCs w:val="24"/>
              <w:highlight w:val="white"/>
            </w:rPr>
          </w:rPrChange>
        </w:rPr>
        <w:t>Aplicada</w:t>
      </w:r>
      <w:commentRangeEnd w:id="112"/>
      <w:r w:rsidR="00C1140A">
        <w:rPr>
          <w:rStyle w:val="Refdecomentrio"/>
        </w:rPr>
        <w:commentReference w:id="112"/>
      </w:r>
      <w:r w:rsidRPr="00C1140A">
        <w:rPr>
          <w:rFonts w:ascii="Times New Roman" w:eastAsia="Times New Roman" w:hAnsi="Times New Roman" w:cs="Times New Roman"/>
          <w:color w:val="000000"/>
          <w:sz w:val="24"/>
          <w:szCs w:val="24"/>
          <w:highlight w:val="yellow"/>
          <w:rPrChange w:id="114" w:author="Felipe Cruz" w:date="2024-05-10T18:11:00Z">
            <w:rPr>
              <w:rFonts w:ascii="Times New Roman" w:eastAsia="Times New Roman" w:hAnsi="Times New Roman" w:cs="Times New Roman"/>
              <w:color w:val="000000"/>
              <w:sz w:val="24"/>
              <w:szCs w:val="24"/>
              <w:highlight w:val="white"/>
            </w:rPr>
          </w:rPrChange>
        </w:rPr>
        <w:t xml:space="preserve"> (IPEA)</w:t>
      </w:r>
      <w:r w:rsidR="002244C5" w:rsidRPr="00C1140A">
        <w:rPr>
          <w:rFonts w:ascii="Times New Roman" w:eastAsia="Times New Roman" w:hAnsi="Times New Roman" w:cs="Times New Roman"/>
          <w:color w:val="000000"/>
          <w:sz w:val="24"/>
          <w:szCs w:val="24"/>
          <w:highlight w:val="yellow"/>
          <w:rPrChange w:id="115" w:author="Felipe Cruz" w:date="2024-05-10T18:11:00Z">
            <w:rPr>
              <w:rFonts w:ascii="Times New Roman" w:eastAsia="Times New Roman" w:hAnsi="Times New Roman" w:cs="Times New Roman"/>
              <w:color w:val="000000"/>
              <w:sz w:val="24"/>
              <w:szCs w:val="24"/>
              <w:highlight w:val="white"/>
            </w:rPr>
          </w:rPrChange>
        </w:rPr>
        <w:t>,</w:t>
      </w:r>
      <w:r w:rsidRPr="00C1140A">
        <w:rPr>
          <w:rFonts w:ascii="Times New Roman" w:eastAsia="Times New Roman" w:hAnsi="Times New Roman" w:cs="Times New Roman"/>
          <w:color w:val="000000"/>
          <w:sz w:val="24"/>
          <w:szCs w:val="24"/>
          <w:highlight w:val="yellow"/>
          <w:rPrChange w:id="116" w:author="Felipe Cruz" w:date="2024-05-10T18:11:00Z">
            <w:rPr>
              <w:rFonts w:ascii="Times New Roman" w:eastAsia="Times New Roman" w:hAnsi="Times New Roman" w:cs="Times New Roman"/>
              <w:color w:val="000000"/>
              <w:sz w:val="24"/>
              <w:szCs w:val="24"/>
              <w:highlight w:val="white"/>
            </w:rPr>
          </w:rPrChange>
        </w:rPr>
        <w:t xml:space="preserve"> no Brasil</w:t>
      </w:r>
      <w:r w:rsidR="002244C5" w:rsidRPr="00C1140A">
        <w:rPr>
          <w:rFonts w:ascii="Times New Roman" w:eastAsia="Times New Roman" w:hAnsi="Times New Roman" w:cs="Times New Roman"/>
          <w:color w:val="000000"/>
          <w:sz w:val="24"/>
          <w:szCs w:val="24"/>
          <w:highlight w:val="yellow"/>
          <w:rPrChange w:id="117" w:author="Felipe Cruz" w:date="2024-05-10T18:11:00Z">
            <w:rPr>
              <w:rFonts w:ascii="Times New Roman" w:eastAsia="Times New Roman" w:hAnsi="Times New Roman" w:cs="Times New Roman"/>
              <w:color w:val="000000"/>
              <w:sz w:val="24"/>
              <w:szCs w:val="24"/>
              <w:highlight w:val="white"/>
            </w:rPr>
          </w:rPrChange>
        </w:rPr>
        <w:t>,</w:t>
      </w:r>
      <w:r w:rsidRPr="00C1140A">
        <w:rPr>
          <w:rFonts w:ascii="Times New Roman" w:eastAsia="Times New Roman" w:hAnsi="Times New Roman" w:cs="Times New Roman"/>
          <w:color w:val="000000"/>
          <w:sz w:val="24"/>
          <w:szCs w:val="24"/>
          <w:highlight w:val="yellow"/>
          <w:rPrChange w:id="118" w:author="Felipe Cruz" w:date="2024-05-10T18:11:00Z">
            <w:rPr>
              <w:rFonts w:ascii="Times New Roman" w:eastAsia="Times New Roman" w:hAnsi="Times New Roman" w:cs="Times New Roman"/>
              <w:color w:val="000000"/>
              <w:sz w:val="24"/>
              <w:szCs w:val="24"/>
              <w:highlight w:val="white"/>
            </w:rPr>
          </w:rPrChange>
        </w:rPr>
        <w:t xml:space="preserve"> </w:t>
      </w:r>
      <w:r w:rsidR="002244C5" w:rsidRPr="00C1140A">
        <w:rPr>
          <w:rFonts w:ascii="Times New Roman" w:eastAsia="Times New Roman" w:hAnsi="Times New Roman" w:cs="Times New Roman"/>
          <w:color w:val="000000"/>
          <w:sz w:val="24"/>
          <w:szCs w:val="24"/>
          <w:highlight w:val="yellow"/>
          <w:rPrChange w:id="119" w:author="Felipe Cruz" w:date="2024-05-10T18:11:00Z">
            <w:rPr>
              <w:rFonts w:ascii="Times New Roman" w:eastAsia="Times New Roman" w:hAnsi="Times New Roman" w:cs="Times New Roman"/>
              <w:color w:val="000000"/>
              <w:sz w:val="24"/>
              <w:szCs w:val="24"/>
              <w:highlight w:val="white"/>
            </w:rPr>
          </w:rPrChange>
        </w:rPr>
        <w:t>em</w:t>
      </w:r>
      <w:r w:rsidRPr="00C1140A">
        <w:rPr>
          <w:rFonts w:ascii="Times New Roman" w:eastAsia="Times New Roman" w:hAnsi="Times New Roman" w:cs="Times New Roman"/>
          <w:color w:val="000000"/>
          <w:sz w:val="24"/>
          <w:szCs w:val="24"/>
          <w:highlight w:val="yellow"/>
          <w:rPrChange w:id="120" w:author="Felipe Cruz" w:date="2024-05-10T18:11:00Z">
            <w:rPr>
              <w:rFonts w:ascii="Times New Roman" w:eastAsia="Times New Roman" w:hAnsi="Times New Roman" w:cs="Times New Roman"/>
              <w:color w:val="000000"/>
              <w:sz w:val="24"/>
              <w:szCs w:val="24"/>
              <w:highlight w:val="white"/>
            </w:rPr>
          </w:rPrChange>
        </w:rPr>
        <w:t xml:space="preserve"> 2019</w:t>
      </w:r>
      <w:r w:rsidR="002244C5" w:rsidRPr="00C1140A">
        <w:rPr>
          <w:rFonts w:ascii="Times New Roman" w:eastAsia="Times New Roman" w:hAnsi="Times New Roman" w:cs="Times New Roman"/>
          <w:color w:val="000000"/>
          <w:sz w:val="24"/>
          <w:szCs w:val="24"/>
          <w:highlight w:val="yellow"/>
          <w:rPrChange w:id="121" w:author="Felipe Cruz" w:date="2024-05-10T18:11:00Z">
            <w:rPr>
              <w:rFonts w:ascii="Times New Roman" w:eastAsia="Times New Roman" w:hAnsi="Times New Roman" w:cs="Times New Roman"/>
              <w:color w:val="000000"/>
              <w:sz w:val="24"/>
              <w:szCs w:val="24"/>
              <w:highlight w:val="white"/>
            </w:rPr>
          </w:rPrChange>
        </w:rPr>
        <w:t>,</w:t>
      </w:r>
      <w:r w:rsidRPr="00C1140A">
        <w:rPr>
          <w:rFonts w:ascii="Times New Roman" w:eastAsia="Times New Roman" w:hAnsi="Times New Roman" w:cs="Times New Roman"/>
          <w:color w:val="000000"/>
          <w:sz w:val="24"/>
          <w:szCs w:val="24"/>
          <w:highlight w:val="yellow"/>
          <w:rPrChange w:id="122" w:author="Felipe Cruz" w:date="2024-05-10T18:11:00Z">
            <w:rPr>
              <w:rFonts w:ascii="Times New Roman" w:eastAsia="Times New Roman" w:hAnsi="Times New Roman" w:cs="Times New Roman"/>
              <w:color w:val="000000"/>
              <w:sz w:val="24"/>
              <w:szCs w:val="24"/>
              <w:highlight w:val="white"/>
            </w:rPr>
          </w:rPrChange>
        </w:rPr>
        <w:t xml:space="preserve"> o gasto per capita em saúde no </w:t>
      </w:r>
      <w:r w:rsidR="00183C81" w:rsidRPr="00C1140A">
        <w:rPr>
          <w:rFonts w:ascii="Times New Roman" w:eastAsia="Times New Roman" w:hAnsi="Times New Roman" w:cs="Times New Roman"/>
          <w:color w:val="000000"/>
          <w:sz w:val="24"/>
          <w:szCs w:val="24"/>
          <w:highlight w:val="yellow"/>
          <w:rPrChange w:id="123" w:author="Felipe Cruz" w:date="2024-05-10T18:11:00Z">
            <w:rPr>
              <w:rFonts w:ascii="Times New Roman" w:eastAsia="Times New Roman" w:hAnsi="Times New Roman" w:cs="Times New Roman"/>
              <w:color w:val="000000"/>
              <w:sz w:val="24"/>
              <w:szCs w:val="24"/>
              <w:highlight w:val="white"/>
            </w:rPr>
          </w:rPrChange>
        </w:rPr>
        <w:t xml:space="preserve">país, foi, </w:t>
      </w:r>
      <w:r w:rsidRPr="00C1140A">
        <w:rPr>
          <w:rFonts w:ascii="Times New Roman" w:eastAsia="Times New Roman" w:hAnsi="Times New Roman" w:cs="Times New Roman"/>
          <w:color w:val="000000"/>
          <w:sz w:val="24"/>
          <w:szCs w:val="24"/>
          <w:highlight w:val="yellow"/>
          <w:rPrChange w:id="124" w:author="Felipe Cruz" w:date="2024-05-10T18:11:00Z">
            <w:rPr>
              <w:rFonts w:ascii="Times New Roman" w:eastAsia="Times New Roman" w:hAnsi="Times New Roman" w:cs="Times New Roman"/>
              <w:color w:val="000000"/>
              <w:sz w:val="24"/>
              <w:szCs w:val="24"/>
              <w:highlight w:val="white"/>
            </w:rPr>
          </w:rPrChange>
        </w:rPr>
        <w:t>em média</w:t>
      </w:r>
      <w:r w:rsidR="00183C81" w:rsidRPr="00C1140A">
        <w:rPr>
          <w:rFonts w:ascii="Times New Roman" w:eastAsia="Times New Roman" w:hAnsi="Times New Roman" w:cs="Times New Roman"/>
          <w:color w:val="000000"/>
          <w:sz w:val="24"/>
          <w:szCs w:val="24"/>
          <w:highlight w:val="yellow"/>
          <w:rPrChange w:id="125" w:author="Felipe Cruz" w:date="2024-05-10T18:11:00Z">
            <w:rPr>
              <w:rFonts w:ascii="Times New Roman" w:eastAsia="Times New Roman" w:hAnsi="Times New Roman" w:cs="Times New Roman"/>
              <w:color w:val="000000"/>
              <w:sz w:val="24"/>
              <w:szCs w:val="24"/>
              <w:highlight w:val="white"/>
            </w:rPr>
          </w:rPrChange>
        </w:rPr>
        <w:t>,</w:t>
      </w:r>
      <w:r w:rsidRPr="00C1140A">
        <w:rPr>
          <w:rFonts w:ascii="Times New Roman" w:eastAsia="Times New Roman" w:hAnsi="Times New Roman" w:cs="Times New Roman"/>
          <w:color w:val="000000"/>
          <w:sz w:val="24"/>
          <w:szCs w:val="24"/>
          <w:highlight w:val="yellow"/>
          <w:rPrChange w:id="126" w:author="Felipe Cruz" w:date="2024-05-10T18:11:00Z">
            <w:rPr>
              <w:rFonts w:ascii="Times New Roman" w:eastAsia="Times New Roman" w:hAnsi="Times New Roman" w:cs="Times New Roman"/>
              <w:color w:val="000000"/>
              <w:sz w:val="24"/>
              <w:szCs w:val="24"/>
              <w:highlight w:val="white"/>
            </w:rPr>
          </w:rPrChange>
        </w:rPr>
        <w:t xml:space="preserve"> </w:t>
      </w:r>
      <w:r w:rsidR="00183C81" w:rsidRPr="00C1140A">
        <w:rPr>
          <w:rFonts w:ascii="Times New Roman" w:eastAsia="Times New Roman" w:hAnsi="Times New Roman" w:cs="Times New Roman"/>
          <w:color w:val="000000"/>
          <w:sz w:val="24"/>
          <w:szCs w:val="24"/>
          <w:highlight w:val="yellow"/>
          <w:rPrChange w:id="127" w:author="Felipe Cruz" w:date="2024-05-10T18:11:00Z">
            <w:rPr>
              <w:rFonts w:ascii="Times New Roman" w:eastAsia="Times New Roman" w:hAnsi="Times New Roman" w:cs="Times New Roman"/>
              <w:color w:val="000000"/>
              <w:sz w:val="24"/>
              <w:szCs w:val="24"/>
              <w:highlight w:val="white"/>
            </w:rPr>
          </w:rPrChange>
        </w:rPr>
        <w:t>R$</w:t>
      </w:r>
      <w:r w:rsidRPr="00C1140A">
        <w:rPr>
          <w:rFonts w:ascii="Times New Roman" w:eastAsia="Times New Roman" w:hAnsi="Times New Roman" w:cs="Times New Roman"/>
          <w:color w:val="000000"/>
          <w:sz w:val="24"/>
          <w:szCs w:val="24"/>
          <w:highlight w:val="yellow"/>
          <w:rPrChange w:id="128" w:author="Felipe Cruz" w:date="2024-05-10T18:11:00Z">
            <w:rPr>
              <w:rFonts w:ascii="Times New Roman" w:eastAsia="Times New Roman" w:hAnsi="Times New Roman" w:cs="Times New Roman"/>
              <w:color w:val="000000"/>
              <w:sz w:val="24"/>
              <w:szCs w:val="24"/>
              <w:highlight w:val="white"/>
            </w:rPr>
          </w:rPrChange>
        </w:rPr>
        <w:t>3.380,62</w:t>
      </w:r>
      <w:r w:rsidR="00183C81" w:rsidRPr="00C1140A">
        <w:rPr>
          <w:rFonts w:ascii="Times New Roman" w:eastAsia="Times New Roman" w:hAnsi="Times New Roman" w:cs="Times New Roman"/>
          <w:color w:val="000000"/>
          <w:sz w:val="24"/>
          <w:szCs w:val="24"/>
          <w:highlight w:val="yellow"/>
          <w:rPrChange w:id="129" w:author="Felipe Cruz" w:date="2024-05-10T18:11:00Z">
            <w:rPr>
              <w:rFonts w:ascii="Times New Roman" w:eastAsia="Times New Roman" w:hAnsi="Times New Roman" w:cs="Times New Roman"/>
              <w:color w:val="000000"/>
              <w:sz w:val="24"/>
              <w:szCs w:val="24"/>
              <w:highlight w:val="white"/>
            </w:rPr>
          </w:rPrChange>
        </w:rPr>
        <w:t xml:space="preserve">. Esse valor </w:t>
      </w:r>
      <w:r w:rsidRPr="00C1140A">
        <w:rPr>
          <w:rFonts w:ascii="Times New Roman" w:eastAsia="Times New Roman" w:hAnsi="Times New Roman" w:cs="Times New Roman"/>
          <w:color w:val="000000"/>
          <w:sz w:val="24"/>
          <w:szCs w:val="24"/>
          <w:highlight w:val="yellow"/>
          <w:rPrChange w:id="130" w:author="Felipe Cruz" w:date="2024-05-10T18:11:00Z">
            <w:rPr>
              <w:rFonts w:ascii="Times New Roman" w:eastAsia="Times New Roman" w:hAnsi="Times New Roman" w:cs="Times New Roman"/>
              <w:color w:val="000000"/>
              <w:sz w:val="24"/>
              <w:szCs w:val="24"/>
              <w:highlight w:val="white"/>
            </w:rPr>
          </w:rPrChange>
        </w:rPr>
        <w:t>convertido em dólares ficou</w:t>
      </w:r>
      <w:r w:rsidR="00183C81" w:rsidRPr="00C1140A">
        <w:rPr>
          <w:rFonts w:ascii="Times New Roman" w:eastAsia="Times New Roman" w:hAnsi="Times New Roman" w:cs="Times New Roman"/>
          <w:color w:val="000000"/>
          <w:sz w:val="24"/>
          <w:szCs w:val="24"/>
          <w:highlight w:val="yellow"/>
          <w:rPrChange w:id="131" w:author="Felipe Cruz" w:date="2024-05-10T18:11:00Z">
            <w:rPr>
              <w:rFonts w:ascii="Times New Roman" w:eastAsia="Times New Roman" w:hAnsi="Times New Roman" w:cs="Times New Roman"/>
              <w:color w:val="000000"/>
              <w:sz w:val="24"/>
              <w:szCs w:val="24"/>
              <w:highlight w:val="white"/>
            </w:rPr>
          </w:rPrChange>
        </w:rPr>
        <w:t xml:space="preserve"> </w:t>
      </w:r>
      <w:r w:rsidR="004F1A30" w:rsidRPr="00C1140A">
        <w:rPr>
          <w:rFonts w:ascii="Times New Roman" w:eastAsia="Times New Roman" w:hAnsi="Times New Roman" w:cs="Times New Roman"/>
          <w:color w:val="000000"/>
          <w:sz w:val="24"/>
          <w:szCs w:val="24"/>
          <w:highlight w:val="yellow"/>
          <w:rPrChange w:id="132" w:author="Felipe Cruz" w:date="2024-05-10T18:11:00Z">
            <w:rPr>
              <w:rFonts w:ascii="Times New Roman" w:eastAsia="Times New Roman" w:hAnsi="Times New Roman" w:cs="Times New Roman"/>
              <w:color w:val="000000"/>
              <w:sz w:val="24"/>
              <w:szCs w:val="24"/>
              <w:highlight w:val="white"/>
            </w:rPr>
          </w:rPrChange>
        </w:rPr>
        <w:t>aproximadamente US</w:t>
      </w:r>
      <w:r w:rsidRPr="00C1140A">
        <w:rPr>
          <w:rFonts w:ascii="Times New Roman" w:eastAsia="Times New Roman" w:hAnsi="Times New Roman" w:cs="Times New Roman"/>
          <w:color w:val="000000"/>
          <w:sz w:val="24"/>
          <w:szCs w:val="24"/>
          <w:highlight w:val="yellow"/>
          <w:rPrChange w:id="133" w:author="Felipe Cruz" w:date="2024-05-10T18:11:00Z">
            <w:rPr>
              <w:rFonts w:ascii="Times New Roman" w:eastAsia="Times New Roman" w:hAnsi="Times New Roman" w:cs="Times New Roman"/>
              <w:color w:val="000000"/>
              <w:sz w:val="24"/>
              <w:szCs w:val="24"/>
              <w:highlight w:val="white"/>
            </w:rPr>
          </w:rPrChange>
        </w:rPr>
        <w:t xml:space="preserve">$1.482. </w:t>
      </w:r>
      <w:r w:rsidR="004F1A30" w:rsidRPr="00C1140A">
        <w:rPr>
          <w:rFonts w:ascii="Times New Roman" w:eastAsia="Times New Roman" w:hAnsi="Times New Roman" w:cs="Times New Roman"/>
          <w:color w:val="000000"/>
          <w:sz w:val="24"/>
          <w:szCs w:val="24"/>
          <w:highlight w:val="yellow"/>
          <w:rPrChange w:id="134" w:author="Felipe Cruz" w:date="2024-05-10T18:11:00Z">
            <w:rPr>
              <w:rFonts w:ascii="Times New Roman" w:eastAsia="Times New Roman" w:hAnsi="Times New Roman" w:cs="Times New Roman"/>
              <w:color w:val="000000"/>
              <w:sz w:val="24"/>
              <w:szCs w:val="24"/>
              <w:highlight w:val="white"/>
            </w:rPr>
          </w:rPrChange>
        </w:rPr>
        <w:t xml:space="preserve">Não se pode deixar de frisar que </w:t>
      </w:r>
      <w:r w:rsidR="00FE621D" w:rsidRPr="00C1140A">
        <w:rPr>
          <w:rFonts w:ascii="Times New Roman" w:eastAsia="Times New Roman" w:hAnsi="Times New Roman" w:cs="Times New Roman"/>
          <w:color w:val="000000"/>
          <w:sz w:val="24"/>
          <w:szCs w:val="24"/>
          <w:highlight w:val="yellow"/>
          <w:rPrChange w:id="135" w:author="Felipe Cruz" w:date="2024-05-10T18:11:00Z">
            <w:rPr>
              <w:rFonts w:ascii="Times New Roman" w:eastAsia="Times New Roman" w:hAnsi="Times New Roman" w:cs="Times New Roman"/>
              <w:color w:val="000000"/>
              <w:sz w:val="24"/>
              <w:szCs w:val="24"/>
              <w:highlight w:val="white"/>
            </w:rPr>
          </w:rPrChange>
        </w:rPr>
        <w:t xml:space="preserve">os indivíduos </w:t>
      </w:r>
      <w:r w:rsidRPr="00C1140A">
        <w:rPr>
          <w:rFonts w:ascii="Times New Roman" w:eastAsia="Times New Roman" w:hAnsi="Times New Roman" w:cs="Times New Roman"/>
          <w:color w:val="000000"/>
          <w:sz w:val="24"/>
          <w:szCs w:val="24"/>
          <w:highlight w:val="yellow"/>
          <w:rPrChange w:id="136" w:author="Felipe Cruz" w:date="2024-05-10T18:11:00Z">
            <w:rPr>
              <w:rFonts w:ascii="Times New Roman" w:eastAsia="Times New Roman" w:hAnsi="Times New Roman" w:cs="Times New Roman"/>
              <w:color w:val="000000"/>
              <w:sz w:val="24"/>
              <w:szCs w:val="24"/>
              <w:highlight w:val="white"/>
            </w:rPr>
          </w:rPrChange>
        </w:rPr>
        <w:t>que tem gastos de plano de saúde e utiliza</w:t>
      </w:r>
      <w:r w:rsidR="00FE621D" w:rsidRPr="00C1140A">
        <w:rPr>
          <w:rFonts w:ascii="Times New Roman" w:eastAsia="Times New Roman" w:hAnsi="Times New Roman" w:cs="Times New Roman"/>
          <w:color w:val="000000"/>
          <w:sz w:val="24"/>
          <w:szCs w:val="24"/>
          <w:highlight w:val="yellow"/>
          <w:rPrChange w:id="137" w:author="Felipe Cruz" w:date="2024-05-10T18:11:00Z">
            <w:rPr>
              <w:rFonts w:ascii="Times New Roman" w:eastAsia="Times New Roman" w:hAnsi="Times New Roman" w:cs="Times New Roman"/>
              <w:color w:val="000000"/>
              <w:sz w:val="24"/>
              <w:szCs w:val="24"/>
              <w:highlight w:val="white"/>
            </w:rPr>
          </w:rPrChange>
        </w:rPr>
        <w:t>m</w:t>
      </w:r>
      <w:r w:rsidRPr="00C1140A">
        <w:rPr>
          <w:rFonts w:ascii="Times New Roman" w:eastAsia="Times New Roman" w:hAnsi="Times New Roman" w:cs="Times New Roman"/>
          <w:color w:val="000000"/>
          <w:sz w:val="24"/>
          <w:szCs w:val="24"/>
          <w:highlight w:val="yellow"/>
          <w:rPrChange w:id="138" w:author="Felipe Cruz" w:date="2024-05-10T18:11:00Z">
            <w:rPr>
              <w:rFonts w:ascii="Times New Roman" w:eastAsia="Times New Roman" w:hAnsi="Times New Roman" w:cs="Times New Roman"/>
              <w:color w:val="000000"/>
              <w:sz w:val="24"/>
              <w:szCs w:val="24"/>
              <w:highlight w:val="white"/>
            </w:rPr>
          </w:rPrChange>
        </w:rPr>
        <w:t xml:space="preserve"> o SUS</w:t>
      </w:r>
      <w:r w:rsidR="008A3E35" w:rsidRPr="00C1140A">
        <w:rPr>
          <w:rFonts w:ascii="Times New Roman" w:eastAsia="Times New Roman" w:hAnsi="Times New Roman" w:cs="Times New Roman"/>
          <w:color w:val="000000"/>
          <w:sz w:val="24"/>
          <w:szCs w:val="24"/>
          <w:highlight w:val="yellow"/>
          <w:rPrChange w:id="139" w:author="Felipe Cruz" w:date="2024-05-10T18:11:00Z">
            <w:rPr>
              <w:rFonts w:ascii="Times New Roman" w:eastAsia="Times New Roman" w:hAnsi="Times New Roman" w:cs="Times New Roman"/>
              <w:color w:val="000000"/>
              <w:sz w:val="24"/>
              <w:szCs w:val="24"/>
              <w:highlight w:val="white"/>
            </w:rPr>
          </w:rPrChange>
        </w:rPr>
        <w:t xml:space="preserve">, </w:t>
      </w:r>
      <w:r w:rsidR="00D96241" w:rsidRPr="00C1140A">
        <w:rPr>
          <w:rFonts w:ascii="Times New Roman" w:eastAsia="Times New Roman" w:hAnsi="Times New Roman" w:cs="Times New Roman"/>
          <w:color w:val="000000"/>
          <w:sz w:val="24"/>
          <w:szCs w:val="24"/>
          <w:highlight w:val="yellow"/>
          <w:rPrChange w:id="140" w:author="Felipe Cruz" w:date="2024-05-10T18:11:00Z">
            <w:rPr>
              <w:rFonts w:ascii="Times New Roman" w:eastAsia="Times New Roman" w:hAnsi="Times New Roman" w:cs="Times New Roman"/>
              <w:color w:val="000000"/>
              <w:sz w:val="24"/>
              <w:szCs w:val="24"/>
              <w:highlight w:val="white"/>
            </w:rPr>
          </w:rPrChange>
        </w:rPr>
        <w:t>possuíam</w:t>
      </w:r>
      <w:r w:rsidR="008A3E35" w:rsidRPr="00C1140A">
        <w:rPr>
          <w:rFonts w:ascii="Times New Roman" w:eastAsia="Times New Roman" w:hAnsi="Times New Roman" w:cs="Times New Roman"/>
          <w:color w:val="000000"/>
          <w:sz w:val="24"/>
          <w:szCs w:val="24"/>
          <w:highlight w:val="yellow"/>
          <w:rPrChange w:id="141" w:author="Felipe Cruz" w:date="2024-05-10T18:11:00Z">
            <w:rPr>
              <w:rFonts w:ascii="Times New Roman" w:eastAsia="Times New Roman" w:hAnsi="Times New Roman" w:cs="Times New Roman"/>
              <w:color w:val="000000"/>
              <w:sz w:val="24"/>
              <w:szCs w:val="24"/>
              <w:highlight w:val="white"/>
            </w:rPr>
          </w:rPrChange>
        </w:rPr>
        <w:t xml:space="preserve"> </w:t>
      </w:r>
      <w:r w:rsidR="00D96241" w:rsidRPr="00C1140A">
        <w:rPr>
          <w:rFonts w:ascii="Times New Roman" w:eastAsia="Times New Roman" w:hAnsi="Times New Roman" w:cs="Times New Roman"/>
          <w:color w:val="000000"/>
          <w:sz w:val="24"/>
          <w:szCs w:val="24"/>
          <w:highlight w:val="yellow"/>
          <w:rPrChange w:id="142" w:author="Felipe Cruz" w:date="2024-05-10T18:11:00Z">
            <w:rPr>
              <w:rFonts w:ascii="Times New Roman" w:eastAsia="Times New Roman" w:hAnsi="Times New Roman" w:cs="Times New Roman"/>
              <w:color w:val="000000"/>
              <w:sz w:val="24"/>
              <w:szCs w:val="24"/>
              <w:highlight w:val="white"/>
            </w:rPr>
          </w:rPrChange>
        </w:rPr>
        <w:t xml:space="preserve">um </w:t>
      </w:r>
      <w:r w:rsidR="0056312D" w:rsidRPr="00C1140A">
        <w:rPr>
          <w:rFonts w:ascii="Times New Roman" w:eastAsia="Times New Roman" w:hAnsi="Times New Roman" w:cs="Times New Roman"/>
          <w:color w:val="000000"/>
          <w:sz w:val="24"/>
          <w:szCs w:val="24"/>
          <w:highlight w:val="yellow"/>
          <w:rPrChange w:id="143" w:author="Felipe Cruz" w:date="2024-05-10T18:11:00Z">
            <w:rPr>
              <w:rFonts w:ascii="Times New Roman" w:eastAsia="Times New Roman" w:hAnsi="Times New Roman" w:cs="Times New Roman"/>
              <w:color w:val="000000"/>
              <w:sz w:val="24"/>
              <w:szCs w:val="24"/>
              <w:highlight w:val="white"/>
            </w:rPr>
          </w:rPrChange>
        </w:rPr>
        <w:t>custo médio</w:t>
      </w:r>
      <w:r w:rsidRPr="00C1140A">
        <w:rPr>
          <w:rFonts w:ascii="Times New Roman" w:eastAsia="Times New Roman" w:hAnsi="Times New Roman" w:cs="Times New Roman"/>
          <w:color w:val="000000"/>
          <w:sz w:val="24"/>
          <w:szCs w:val="24"/>
          <w:highlight w:val="yellow"/>
          <w:rPrChange w:id="144" w:author="Felipe Cruz" w:date="2024-05-10T18:11:00Z">
            <w:rPr>
              <w:rFonts w:ascii="Times New Roman" w:eastAsia="Times New Roman" w:hAnsi="Times New Roman" w:cs="Times New Roman"/>
              <w:color w:val="000000"/>
              <w:sz w:val="24"/>
              <w:szCs w:val="24"/>
              <w:highlight w:val="white"/>
            </w:rPr>
          </w:rPrChange>
        </w:rPr>
        <w:t xml:space="preserve"> de R$6.620,00 no ano de 2019 e </w:t>
      </w:r>
      <w:r w:rsidR="00D96241" w:rsidRPr="00C1140A">
        <w:rPr>
          <w:rFonts w:ascii="Times New Roman" w:eastAsia="Times New Roman" w:hAnsi="Times New Roman" w:cs="Times New Roman"/>
          <w:color w:val="000000"/>
          <w:sz w:val="24"/>
          <w:szCs w:val="24"/>
          <w:highlight w:val="yellow"/>
          <w:rPrChange w:id="145" w:author="Felipe Cruz" w:date="2024-05-10T18:11:00Z">
            <w:rPr>
              <w:rFonts w:ascii="Times New Roman" w:eastAsia="Times New Roman" w:hAnsi="Times New Roman" w:cs="Times New Roman"/>
              <w:color w:val="000000"/>
              <w:sz w:val="24"/>
              <w:szCs w:val="24"/>
              <w:highlight w:val="white"/>
            </w:rPr>
          </w:rPrChange>
        </w:rPr>
        <w:t xml:space="preserve">aqueles que </w:t>
      </w:r>
      <w:r w:rsidRPr="00C1140A">
        <w:rPr>
          <w:rFonts w:ascii="Times New Roman" w:eastAsia="Times New Roman" w:hAnsi="Times New Roman" w:cs="Times New Roman"/>
          <w:color w:val="000000"/>
          <w:sz w:val="24"/>
          <w:szCs w:val="24"/>
          <w:highlight w:val="yellow"/>
          <w:rPrChange w:id="146" w:author="Felipe Cruz" w:date="2024-05-10T18:11:00Z">
            <w:rPr>
              <w:rFonts w:ascii="Times New Roman" w:eastAsia="Times New Roman" w:hAnsi="Times New Roman" w:cs="Times New Roman"/>
              <w:color w:val="000000"/>
              <w:sz w:val="24"/>
              <w:szCs w:val="24"/>
              <w:highlight w:val="white"/>
            </w:rPr>
          </w:rPrChange>
        </w:rPr>
        <w:t>depende</w:t>
      </w:r>
      <w:r w:rsidR="00D96241" w:rsidRPr="00C1140A">
        <w:rPr>
          <w:rFonts w:ascii="Times New Roman" w:eastAsia="Times New Roman" w:hAnsi="Times New Roman" w:cs="Times New Roman"/>
          <w:color w:val="000000"/>
          <w:sz w:val="24"/>
          <w:szCs w:val="24"/>
          <w:highlight w:val="yellow"/>
          <w:rPrChange w:id="147" w:author="Felipe Cruz" w:date="2024-05-10T18:11:00Z">
            <w:rPr>
              <w:rFonts w:ascii="Times New Roman" w:eastAsia="Times New Roman" w:hAnsi="Times New Roman" w:cs="Times New Roman"/>
              <w:color w:val="000000"/>
              <w:sz w:val="24"/>
              <w:szCs w:val="24"/>
              <w:highlight w:val="white"/>
            </w:rPr>
          </w:rPrChange>
        </w:rPr>
        <w:t>m</w:t>
      </w:r>
      <w:r w:rsidRPr="00C1140A">
        <w:rPr>
          <w:rFonts w:ascii="Times New Roman" w:eastAsia="Times New Roman" w:hAnsi="Times New Roman" w:cs="Times New Roman"/>
          <w:color w:val="000000"/>
          <w:sz w:val="24"/>
          <w:szCs w:val="24"/>
          <w:highlight w:val="yellow"/>
          <w:rPrChange w:id="148" w:author="Felipe Cruz" w:date="2024-05-10T18:11:00Z">
            <w:rPr>
              <w:rFonts w:ascii="Times New Roman" w:eastAsia="Times New Roman" w:hAnsi="Times New Roman" w:cs="Times New Roman"/>
              <w:color w:val="000000"/>
              <w:sz w:val="24"/>
              <w:szCs w:val="24"/>
              <w:highlight w:val="white"/>
            </w:rPr>
          </w:rPrChange>
        </w:rPr>
        <w:t xml:space="preserve"> exclusivamente do SUS, não tem plano de saúde e nem recursos </w:t>
      </w:r>
      <w:r w:rsidR="0056312D" w:rsidRPr="00C1140A">
        <w:rPr>
          <w:rFonts w:ascii="Times New Roman" w:eastAsia="Times New Roman" w:hAnsi="Times New Roman" w:cs="Times New Roman"/>
          <w:color w:val="000000"/>
          <w:sz w:val="24"/>
          <w:szCs w:val="24"/>
          <w:highlight w:val="yellow"/>
          <w:rPrChange w:id="149" w:author="Felipe Cruz" w:date="2024-05-10T18:11:00Z">
            <w:rPr>
              <w:rFonts w:ascii="Times New Roman" w:eastAsia="Times New Roman" w:hAnsi="Times New Roman" w:cs="Times New Roman"/>
              <w:color w:val="000000"/>
              <w:sz w:val="24"/>
              <w:szCs w:val="24"/>
              <w:highlight w:val="white"/>
            </w:rPr>
          </w:rPrChange>
        </w:rPr>
        <w:t xml:space="preserve">para garantir esse investimento, </w:t>
      </w:r>
      <w:r w:rsidRPr="00C1140A">
        <w:rPr>
          <w:rFonts w:ascii="Times New Roman" w:eastAsia="Times New Roman" w:hAnsi="Times New Roman" w:cs="Times New Roman"/>
          <w:color w:val="000000"/>
          <w:sz w:val="24"/>
          <w:szCs w:val="24"/>
          <w:highlight w:val="yellow"/>
          <w:rPrChange w:id="150" w:author="Felipe Cruz" w:date="2024-05-10T18:11:00Z">
            <w:rPr>
              <w:rFonts w:ascii="Times New Roman" w:eastAsia="Times New Roman" w:hAnsi="Times New Roman" w:cs="Times New Roman"/>
              <w:color w:val="000000"/>
              <w:sz w:val="24"/>
              <w:szCs w:val="24"/>
              <w:highlight w:val="white"/>
            </w:rPr>
          </w:rPrChange>
        </w:rPr>
        <w:t>possu</w:t>
      </w:r>
      <w:r w:rsidR="0056312D" w:rsidRPr="00C1140A">
        <w:rPr>
          <w:rFonts w:ascii="Times New Roman" w:eastAsia="Times New Roman" w:hAnsi="Times New Roman" w:cs="Times New Roman"/>
          <w:color w:val="000000"/>
          <w:sz w:val="24"/>
          <w:szCs w:val="24"/>
          <w:highlight w:val="yellow"/>
          <w:rPrChange w:id="151" w:author="Felipe Cruz" w:date="2024-05-10T18:11:00Z">
            <w:rPr>
              <w:rFonts w:ascii="Times New Roman" w:eastAsia="Times New Roman" w:hAnsi="Times New Roman" w:cs="Times New Roman"/>
              <w:color w:val="000000"/>
              <w:sz w:val="24"/>
              <w:szCs w:val="24"/>
              <w:highlight w:val="white"/>
            </w:rPr>
          </w:rPrChange>
        </w:rPr>
        <w:t>íam</w:t>
      </w:r>
      <w:r w:rsidRPr="00C1140A">
        <w:rPr>
          <w:rFonts w:ascii="Times New Roman" w:eastAsia="Times New Roman" w:hAnsi="Times New Roman" w:cs="Times New Roman"/>
          <w:color w:val="000000"/>
          <w:sz w:val="24"/>
          <w:szCs w:val="24"/>
          <w:highlight w:val="yellow"/>
          <w:rPrChange w:id="152" w:author="Felipe Cruz" w:date="2024-05-10T18:11:00Z">
            <w:rPr>
              <w:rFonts w:ascii="Times New Roman" w:eastAsia="Times New Roman" w:hAnsi="Times New Roman" w:cs="Times New Roman"/>
              <w:color w:val="000000"/>
              <w:sz w:val="24"/>
              <w:szCs w:val="24"/>
              <w:highlight w:val="white"/>
            </w:rPr>
          </w:rPrChange>
        </w:rPr>
        <w:t xml:space="preserve"> uma renda per capita de </w:t>
      </w:r>
      <w:r w:rsidR="0056312D" w:rsidRPr="00C1140A">
        <w:rPr>
          <w:rFonts w:ascii="Times New Roman" w:eastAsia="Times New Roman" w:hAnsi="Times New Roman" w:cs="Times New Roman"/>
          <w:color w:val="000000"/>
          <w:sz w:val="24"/>
          <w:szCs w:val="24"/>
          <w:highlight w:val="yellow"/>
          <w:rPrChange w:id="153" w:author="Felipe Cruz" w:date="2024-05-10T18:11:00Z">
            <w:rPr>
              <w:rFonts w:ascii="Times New Roman" w:eastAsia="Times New Roman" w:hAnsi="Times New Roman" w:cs="Times New Roman"/>
              <w:color w:val="000000"/>
              <w:sz w:val="24"/>
              <w:szCs w:val="24"/>
              <w:highlight w:val="white"/>
            </w:rPr>
          </w:rPrChange>
        </w:rPr>
        <w:t>R$</w:t>
      </w:r>
      <w:r w:rsidRPr="00C1140A">
        <w:rPr>
          <w:rFonts w:ascii="Times New Roman" w:eastAsia="Times New Roman" w:hAnsi="Times New Roman" w:cs="Times New Roman"/>
          <w:color w:val="000000"/>
          <w:sz w:val="24"/>
          <w:szCs w:val="24"/>
          <w:highlight w:val="yellow"/>
          <w:rPrChange w:id="154" w:author="Felipe Cruz" w:date="2024-05-10T18:11:00Z">
            <w:rPr>
              <w:rFonts w:ascii="Times New Roman" w:eastAsia="Times New Roman" w:hAnsi="Times New Roman" w:cs="Times New Roman"/>
              <w:color w:val="000000"/>
              <w:sz w:val="24"/>
              <w:szCs w:val="24"/>
              <w:highlight w:val="white"/>
            </w:rPr>
          </w:rPrChange>
        </w:rPr>
        <w:t>1.320,00 em 2019</w:t>
      </w:r>
      <w:r w:rsidR="0056312D" w:rsidRPr="00C1140A">
        <w:rPr>
          <w:rFonts w:ascii="Times New Roman" w:eastAsia="Times New Roman" w:hAnsi="Times New Roman" w:cs="Times New Roman"/>
          <w:color w:val="000000"/>
          <w:sz w:val="24"/>
          <w:szCs w:val="24"/>
          <w:highlight w:val="yellow"/>
          <w:rPrChange w:id="155" w:author="Felipe Cruz" w:date="2024-05-10T18:11:00Z">
            <w:rPr>
              <w:rFonts w:ascii="Times New Roman" w:eastAsia="Times New Roman" w:hAnsi="Times New Roman" w:cs="Times New Roman"/>
              <w:color w:val="000000"/>
              <w:sz w:val="24"/>
              <w:szCs w:val="24"/>
              <w:highlight w:val="white"/>
            </w:rPr>
          </w:rPrChange>
        </w:rPr>
        <w:t xml:space="preserve"> </w:t>
      </w:r>
      <w:r w:rsidRPr="00C1140A">
        <w:rPr>
          <w:rFonts w:ascii="Times New Roman" w:eastAsia="Times New Roman" w:hAnsi="Times New Roman" w:cs="Times New Roman"/>
          <w:color w:val="000000"/>
          <w:sz w:val="24"/>
          <w:szCs w:val="24"/>
          <w:highlight w:val="yellow"/>
          <w:rPrChange w:id="156" w:author="Felipe Cruz" w:date="2024-05-10T18:11:00Z">
            <w:rPr>
              <w:rFonts w:ascii="Times New Roman" w:eastAsia="Times New Roman" w:hAnsi="Times New Roman" w:cs="Times New Roman"/>
              <w:color w:val="000000"/>
              <w:sz w:val="24"/>
              <w:szCs w:val="24"/>
              <w:highlight w:val="white"/>
            </w:rPr>
          </w:rPrChange>
        </w:rPr>
        <w:t>(BRASIL,</w:t>
      </w:r>
      <w:r w:rsidR="0079133A" w:rsidRPr="00C1140A">
        <w:rPr>
          <w:rFonts w:ascii="Times New Roman" w:eastAsia="Times New Roman" w:hAnsi="Times New Roman" w:cs="Times New Roman"/>
          <w:color w:val="000000"/>
          <w:sz w:val="24"/>
          <w:szCs w:val="24"/>
          <w:highlight w:val="yellow"/>
          <w:rPrChange w:id="157" w:author="Felipe Cruz" w:date="2024-05-10T18:11:00Z">
            <w:rPr>
              <w:rFonts w:ascii="Times New Roman" w:eastAsia="Times New Roman" w:hAnsi="Times New Roman" w:cs="Times New Roman"/>
              <w:color w:val="000000"/>
              <w:sz w:val="24"/>
              <w:szCs w:val="24"/>
              <w:highlight w:val="white"/>
            </w:rPr>
          </w:rPrChange>
        </w:rPr>
        <w:t xml:space="preserve"> </w:t>
      </w:r>
      <w:r w:rsidRPr="00C1140A">
        <w:rPr>
          <w:rFonts w:ascii="Times New Roman" w:eastAsia="Times New Roman" w:hAnsi="Times New Roman" w:cs="Times New Roman"/>
          <w:color w:val="000000"/>
          <w:sz w:val="24"/>
          <w:szCs w:val="24"/>
          <w:highlight w:val="yellow"/>
          <w:rPrChange w:id="158" w:author="Felipe Cruz" w:date="2024-05-10T18:11:00Z">
            <w:rPr>
              <w:rFonts w:ascii="Times New Roman" w:eastAsia="Times New Roman" w:hAnsi="Times New Roman" w:cs="Times New Roman"/>
              <w:color w:val="000000"/>
              <w:sz w:val="24"/>
              <w:szCs w:val="24"/>
              <w:highlight w:val="white"/>
            </w:rPr>
          </w:rPrChange>
        </w:rPr>
        <w:t>2022)</w:t>
      </w:r>
      <w:r w:rsidR="0056312D" w:rsidRPr="00C1140A">
        <w:rPr>
          <w:rFonts w:ascii="Times New Roman" w:eastAsia="Times New Roman" w:hAnsi="Times New Roman" w:cs="Times New Roman"/>
          <w:color w:val="000000"/>
          <w:sz w:val="24"/>
          <w:szCs w:val="24"/>
          <w:highlight w:val="yellow"/>
          <w:rPrChange w:id="159" w:author="Felipe Cruz" w:date="2024-05-10T18:11:00Z">
            <w:rPr>
              <w:rFonts w:ascii="Times New Roman" w:eastAsia="Times New Roman" w:hAnsi="Times New Roman" w:cs="Times New Roman"/>
              <w:color w:val="000000"/>
              <w:sz w:val="24"/>
              <w:szCs w:val="24"/>
              <w:highlight w:val="white"/>
            </w:rPr>
          </w:rPrChange>
        </w:rPr>
        <w:t>.</w:t>
      </w:r>
    </w:p>
    <w:p w14:paraId="00000014" w14:textId="66A780BE" w:rsidR="00901E5C" w:rsidRDefault="00E87435">
      <w:pPr>
        <w:pBdr>
          <w:top w:val="nil"/>
          <w:left w:val="nil"/>
          <w:bottom w:val="nil"/>
          <w:right w:val="nil"/>
          <w:between w:val="nil"/>
        </w:pBdr>
        <w:spacing w:line="36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Becker e </w:t>
      </w:r>
      <w:proofErr w:type="spellStart"/>
      <w:r>
        <w:rPr>
          <w:rFonts w:ascii="Times New Roman" w:eastAsia="Times New Roman" w:hAnsi="Times New Roman" w:cs="Times New Roman"/>
          <w:color w:val="000000"/>
          <w:sz w:val="24"/>
          <w:szCs w:val="24"/>
        </w:rPr>
        <w:t>Heidemann</w:t>
      </w:r>
      <w:proofErr w:type="spellEnd"/>
      <w:r>
        <w:rPr>
          <w:rFonts w:ascii="Times New Roman" w:eastAsia="Times New Roman" w:hAnsi="Times New Roman" w:cs="Times New Roman"/>
          <w:color w:val="000000"/>
          <w:sz w:val="24"/>
          <w:szCs w:val="24"/>
        </w:rPr>
        <w:t xml:space="preserve"> (2020) afirma que no Brasil, a Atenção Primária à Saúde (APS) tem como finalidade estruturar um modelo de atenção por meio das Redes de Atenção à Saúde (RAS)</w:t>
      </w:r>
      <w:r w:rsidR="0056312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utilizando a estratégia de promoção e prevenção da saúde a todos os pacientes atendidos </w:t>
      </w:r>
      <w:r>
        <w:rPr>
          <w:rFonts w:ascii="Times New Roman" w:eastAsia="Times New Roman" w:hAnsi="Times New Roman" w:cs="Times New Roman"/>
          <w:color w:val="000000"/>
          <w:sz w:val="24"/>
          <w:szCs w:val="24"/>
        </w:rPr>
        <w:lastRenderedPageBreak/>
        <w:t xml:space="preserve">nas Unidades Básicas de Saúde (UBS) visando </w:t>
      </w:r>
      <w:r w:rsidR="0056312D">
        <w:rPr>
          <w:rFonts w:ascii="Times New Roman" w:eastAsia="Times New Roman" w:hAnsi="Times New Roman" w:cs="Times New Roman"/>
          <w:color w:val="000000"/>
          <w:sz w:val="24"/>
          <w:szCs w:val="24"/>
        </w:rPr>
        <w:t xml:space="preserve">dessa </w:t>
      </w:r>
      <w:r>
        <w:rPr>
          <w:rFonts w:ascii="Times New Roman" w:eastAsia="Times New Roman" w:hAnsi="Times New Roman" w:cs="Times New Roman"/>
          <w:color w:val="000000"/>
          <w:sz w:val="24"/>
          <w:szCs w:val="24"/>
        </w:rPr>
        <w:t xml:space="preserve">maneira, trazer uma qualidade de vida para a população atendida em seu território de abrangência. </w:t>
      </w:r>
    </w:p>
    <w:p w14:paraId="00000015" w14:textId="3F4079A6" w:rsidR="00901E5C" w:rsidRDefault="00D6644A">
      <w:pPr>
        <w:pBdr>
          <w:top w:val="nil"/>
          <w:left w:val="nil"/>
          <w:bottom w:val="nil"/>
          <w:right w:val="nil"/>
          <w:between w:val="nil"/>
        </w:pBdr>
        <w:spacing w:line="36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 </w:t>
      </w:r>
      <w:r w:rsidR="00E87435">
        <w:rPr>
          <w:rFonts w:ascii="Times New Roman" w:eastAsia="Times New Roman" w:hAnsi="Times New Roman" w:cs="Times New Roman"/>
          <w:color w:val="000000"/>
          <w:sz w:val="24"/>
          <w:szCs w:val="24"/>
        </w:rPr>
        <w:t>A</w:t>
      </w:r>
      <w:r w:rsidR="00852557">
        <w:rPr>
          <w:rFonts w:ascii="Times New Roman" w:eastAsia="Times New Roman" w:hAnsi="Times New Roman" w:cs="Times New Roman"/>
          <w:color w:val="000000"/>
          <w:sz w:val="24"/>
          <w:szCs w:val="24"/>
        </w:rPr>
        <w:t>PS,</w:t>
      </w:r>
      <w:r>
        <w:rPr>
          <w:rFonts w:ascii="Times New Roman" w:eastAsia="Times New Roman" w:hAnsi="Times New Roman" w:cs="Times New Roman"/>
          <w:color w:val="000000"/>
          <w:sz w:val="24"/>
          <w:szCs w:val="24"/>
        </w:rPr>
        <w:t xml:space="preserve"> </w:t>
      </w:r>
      <w:r w:rsidR="00832E37">
        <w:rPr>
          <w:rFonts w:ascii="Times New Roman" w:eastAsia="Times New Roman" w:hAnsi="Times New Roman" w:cs="Times New Roman"/>
          <w:color w:val="000000"/>
          <w:sz w:val="24"/>
          <w:szCs w:val="24"/>
        </w:rPr>
        <w:t>a prevenção</w:t>
      </w:r>
      <w:r>
        <w:rPr>
          <w:rFonts w:ascii="Times New Roman" w:eastAsia="Times New Roman" w:hAnsi="Times New Roman" w:cs="Times New Roman"/>
          <w:color w:val="000000"/>
          <w:sz w:val="24"/>
          <w:szCs w:val="24"/>
        </w:rPr>
        <w:t xml:space="preserve"> das DCNT </w:t>
      </w:r>
      <w:r w:rsidR="00FF2F5A">
        <w:rPr>
          <w:rFonts w:ascii="Times New Roman" w:eastAsia="Times New Roman" w:hAnsi="Times New Roman" w:cs="Times New Roman"/>
          <w:color w:val="000000"/>
          <w:sz w:val="24"/>
          <w:szCs w:val="24"/>
        </w:rPr>
        <w:t xml:space="preserve">e de seus fatores </w:t>
      </w:r>
      <w:r w:rsidR="002B553A">
        <w:rPr>
          <w:rFonts w:ascii="Times New Roman" w:eastAsia="Times New Roman" w:hAnsi="Times New Roman" w:cs="Times New Roman"/>
          <w:color w:val="000000"/>
          <w:sz w:val="24"/>
          <w:szCs w:val="24"/>
        </w:rPr>
        <w:t>de risco</w:t>
      </w:r>
      <w:r>
        <w:rPr>
          <w:rFonts w:ascii="Times New Roman" w:eastAsia="Times New Roman" w:hAnsi="Times New Roman" w:cs="Times New Roman"/>
          <w:color w:val="000000"/>
          <w:sz w:val="24"/>
          <w:szCs w:val="24"/>
        </w:rPr>
        <w:t xml:space="preserve"> </w:t>
      </w:r>
      <w:r w:rsidR="00852557">
        <w:rPr>
          <w:rFonts w:ascii="Times New Roman" w:eastAsia="Times New Roman" w:hAnsi="Times New Roman" w:cs="Times New Roman"/>
          <w:color w:val="000000"/>
          <w:sz w:val="24"/>
          <w:szCs w:val="24"/>
        </w:rPr>
        <w:t xml:space="preserve">são </w:t>
      </w:r>
      <w:r>
        <w:rPr>
          <w:rFonts w:ascii="Times New Roman" w:eastAsia="Times New Roman" w:hAnsi="Times New Roman" w:cs="Times New Roman"/>
          <w:color w:val="000000"/>
          <w:sz w:val="24"/>
          <w:szCs w:val="24"/>
        </w:rPr>
        <w:t>importante</w:t>
      </w:r>
      <w:r w:rsidR="00852557">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para evitar o aumento dessas doenças e suas formas </w:t>
      </w:r>
      <w:r w:rsidR="00C84699">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grav</w:t>
      </w:r>
      <w:r w:rsidR="00C84699">
        <w:rPr>
          <w:rFonts w:ascii="Times New Roman" w:eastAsia="Times New Roman" w:hAnsi="Times New Roman" w:cs="Times New Roman"/>
          <w:color w:val="000000"/>
          <w:sz w:val="24"/>
          <w:szCs w:val="24"/>
        </w:rPr>
        <w:t>ada</w:t>
      </w:r>
      <w:r>
        <w:rPr>
          <w:rFonts w:ascii="Times New Roman" w:eastAsia="Times New Roman" w:hAnsi="Times New Roman" w:cs="Times New Roman"/>
          <w:color w:val="000000"/>
          <w:sz w:val="24"/>
          <w:szCs w:val="24"/>
        </w:rPr>
        <w:t>s</w:t>
      </w:r>
      <w:r w:rsidR="00A67B7A">
        <w:rPr>
          <w:rFonts w:ascii="Times New Roman" w:eastAsia="Times New Roman" w:hAnsi="Times New Roman" w:cs="Times New Roman"/>
          <w:color w:val="000000"/>
          <w:sz w:val="24"/>
          <w:szCs w:val="24"/>
        </w:rPr>
        <w:t xml:space="preserve">, </w:t>
      </w:r>
      <w:r w:rsidR="00832E37">
        <w:rPr>
          <w:rFonts w:ascii="Times New Roman" w:eastAsia="Times New Roman" w:hAnsi="Times New Roman" w:cs="Times New Roman"/>
          <w:color w:val="000000"/>
          <w:sz w:val="24"/>
          <w:szCs w:val="24"/>
        </w:rPr>
        <w:t>não vinculando ap</w:t>
      </w:r>
      <w:r>
        <w:rPr>
          <w:rFonts w:ascii="Times New Roman" w:eastAsia="Times New Roman" w:hAnsi="Times New Roman" w:cs="Times New Roman"/>
          <w:color w:val="000000"/>
          <w:sz w:val="24"/>
          <w:szCs w:val="24"/>
        </w:rPr>
        <w:t xml:space="preserve">enas </w:t>
      </w:r>
      <w:r w:rsidR="00832E37">
        <w:rPr>
          <w:rFonts w:ascii="Times New Roman" w:eastAsia="Times New Roman" w:hAnsi="Times New Roman" w:cs="Times New Roman"/>
          <w:color w:val="000000"/>
          <w:sz w:val="24"/>
          <w:szCs w:val="24"/>
        </w:rPr>
        <w:t>ao</w:t>
      </w:r>
      <w:r>
        <w:rPr>
          <w:rFonts w:ascii="Times New Roman" w:eastAsia="Times New Roman" w:hAnsi="Times New Roman" w:cs="Times New Roman"/>
          <w:color w:val="000000"/>
          <w:sz w:val="24"/>
          <w:szCs w:val="24"/>
        </w:rPr>
        <w:t xml:space="preserve"> </w:t>
      </w:r>
      <w:r w:rsidR="00F70D42">
        <w:rPr>
          <w:rFonts w:ascii="Times New Roman" w:eastAsia="Times New Roman" w:hAnsi="Times New Roman" w:cs="Times New Roman"/>
          <w:color w:val="000000"/>
          <w:sz w:val="24"/>
          <w:szCs w:val="24"/>
        </w:rPr>
        <w:t>individuo, mas sim na coletividade</w:t>
      </w:r>
      <w:r w:rsidR="00832E3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F70D42">
        <w:rPr>
          <w:rFonts w:ascii="Times New Roman" w:eastAsia="Times New Roman" w:hAnsi="Times New Roman" w:cs="Times New Roman"/>
          <w:color w:val="000000"/>
          <w:sz w:val="24"/>
          <w:szCs w:val="24"/>
        </w:rPr>
        <w:t>levando em consideração</w:t>
      </w:r>
      <w:r>
        <w:rPr>
          <w:rFonts w:ascii="Times New Roman" w:eastAsia="Times New Roman" w:hAnsi="Times New Roman" w:cs="Times New Roman"/>
          <w:color w:val="000000"/>
          <w:sz w:val="24"/>
          <w:szCs w:val="24"/>
        </w:rPr>
        <w:t xml:space="preserve"> </w:t>
      </w:r>
      <w:r w:rsidR="00F70D42">
        <w:rPr>
          <w:rFonts w:ascii="Times New Roman" w:eastAsia="Times New Roman" w:hAnsi="Times New Roman" w:cs="Times New Roman"/>
          <w:color w:val="000000"/>
          <w:sz w:val="24"/>
          <w:szCs w:val="24"/>
        </w:rPr>
        <w:t>os aspectos</w:t>
      </w:r>
      <w:r>
        <w:rPr>
          <w:rFonts w:ascii="Times New Roman" w:eastAsia="Times New Roman" w:hAnsi="Times New Roman" w:cs="Times New Roman"/>
          <w:color w:val="000000"/>
          <w:sz w:val="24"/>
          <w:szCs w:val="24"/>
        </w:rPr>
        <w:t xml:space="preserve"> sociais, econômicos e culturais de cada indivíduo (</w:t>
      </w:r>
      <w:r w:rsidR="00832E37">
        <w:rPr>
          <w:rFonts w:ascii="Times New Roman" w:eastAsia="Times New Roman" w:hAnsi="Times New Roman" w:cs="Times New Roman"/>
          <w:color w:val="000000"/>
          <w:sz w:val="24"/>
          <w:szCs w:val="24"/>
        </w:rPr>
        <w:t>SILOCCHI; JUNGES</w:t>
      </w:r>
      <w:r>
        <w:rPr>
          <w:rFonts w:ascii="Times New Roman" w:eastAsia="Times New Roman" w:hAnsi="Times New Roman" w:cs="Times New Roman"/>
          <w:color w:val="000000"/>
          <w:sz w:val="24"/>
          <w:szCs w:val="24"/>
        </w:rPr>
        <w:t>, 2021).</w:t>
      </w:r>
    </w:p>
    <w:p w14:paraId="00000016" w14:textId="671B244D" w:rsidR="00901E5C" w:rsidRDefault="00AA654B">
      <w:pPr>
        <w:pBdr>
          <w:top w:val="nil"/>
          <w:left w:val="nil"/>
          <w:bottom w:val="nil"/>
          <w:right w:val="nil"/>
          <w:between w:val="nil"/>
        </w:pBdr>
        <w:spacing w:line="360" w:lineRule="auto"/>
        <w:ind w:firstLine="709"/>
        <w:rPr>
          <w:rFonts w:ascii="Times New Roman" w:eastAsia="Times New Roman" w:hAnsi="Times New Roman" w:cs="Times New Roman"/>
          <w:color w:val="000000"/>
          <w:sz w:val="24"/>
          <w:szCs w:val="24"/>
          <w:highlight w:val="white"/>
        </w:rPr>
      </w:pPr>
      <w:proofErr w:type="spellStart"/>
      <w:r>
        <w:rPr>
          <w:rFonts w:ascii="Times New Roman" w:eastAsia="Times New Roman" w:hAnsi="Times New Roman" w:cs="Times New Roman"/>
          <w:color w:val="000000"/>
          <w:sz w:val="24"/>
          <w:szCs w:val="24"/>
          <w:highlight w:val="white"/>
        </w:rPr>
        <w:t>Draeger</w:t>
      </w:r>
      <w:proofErr w:type="spellEnd"/>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 xml:space="preserve">et al. </w:t>
      </w:r>
      <w:r w:rsidRPr="00AA654B">
        <w:rPr>
          <w:rFonts w:ascii="Times New Roman" w:eastAsia="Times New Roman" w:hAnsi="Times New Roman" w:cs="Times New Roman"/>
          <w:iCs/>
          <w:color w:val="000000"/>
          <w:sz w:val="24"/>
          <w:szCs w:val="24"/>
          <w:highlight w:val="white"/>
        </w:rPr>
        <w:t>(</w:t>
      </w:r>
      <w:r>
        <w:rPr>
          <w:rFonts w:ascii="Times New Roman" w:eastAsia="Times New Roman" w:hAnsi="Times New Roman" w:cs="Times New Roman"/>
          <w:color w:val="000000"/>
          <w:sz w:val="24"/>
          <w:szCs w:val="24"/>
          <w:highlight w:val="white"/>
        </w:rPr>
        <w:t xml:space="preserve">2022) </w:t>
      </w:r>
      <w:r w:rsidR="002B553A">
        <w:rPr>
          <w:rFonts w:ascii="Times New Roman" w:eastAsia="Times New Roman" w:hAnsi="Times New Roman" w:cs="Times New Roman"/>
          <w:color w:val="000000"/>
          <w:sz w:val="24"/>
          <w:szCs w:val="24"/>
          <w:highlight w:val="white"/>
        </w:rPr>
        <w:t>o</w:t>
      </w:r>
      <w:r>
        <w:rPr>
          <w:rFonts w:ascii="Times New Roman" w:eastAsia="Times New Roman" w:hAnsi="Times New Roman" w:cs="Times New Roman"/>
          <w:color w:val="000000"/>
          <w:sz w:val="24"/>
          <w:szCs w:val="24"/>
          <w:highlight w:val="white"/>
        </w:rPr>
        <w:t>bserva</w:t>
      </w:r>
      <w:r w:rsidR="002B553A">
        <w:rPr>
          <w:rFonts w:ascii="Times New Roman" w:eastAsia="Times New Roman" w:hAnsi="Times New Roman" w:cs="Times New Roman"/>
          <w:color w:val="000000"/>
          <w:sz w:val="24"/>
          <w:szCs w:val="24"/>
          <w:highlight w:val="white"/>
        </w:rPr>
        <w:t>ram</w:t>
      </w:r>
      <w:r>
        <w:rPr>
          <w:rFonts w:ascii="Times New Roman" w:eastAsia="Times New Roman" w:hAnsi="Times New Roman" w:cs="Times New Roman"/>
          <w:color w:val="000000"/>
          <w:sz w:val="24"/>
          <w:szCs w:val="24"/>
          <w:highlight w:val="white"/>
        </w:rPr>
        <w:t xml:space="preserve"> o aumento gradual das DCNT com várias mortes prematuras</w:t>
      </w:r>
      <w:r w:rsidR="003D7C31">
        <w:rPr>
          <w:rFonts w:ascii="Times New Roman" w:eastAsia="Times New Roman" w:hAnsi="Times New Roman" w:cs="Times New Roman"/>
          <w:color w:val="000000"/>
          <w:sz w:val="24"/>
          <w:szCs w:val="24"/>
          <w:highlight w:val="white"/>
        </w:rPr>
        <w:t xml:space="preserve">, as quais </w:t>
      </w:r>
      <w:r>
        <w:rPr>
          <w:rFonts w:ascii="Times New Roman" w:eastAsia="Times New Roman" w:hAnsi="Times New Roman" w:cs="Times New Roman"/>
          <w:color w:val="000000"/>
          <w:sz w:val="24"/>
          <w:szCs w:val="24"/>
          <w:highlight w:val="white"/>
        </w:rPr>
        <w:t>pode</w:t>
      </w:r>
      <w:r w:rsidR="003D7C31">
        <w:rPr>
          <w:rFonts w:ascii="Times New Roman" w:eastAsia="Times New Roman" w:hAnsi="Times New Roman" w:cs="Times New Roman"/>
          <w:color w:val="000000"/>
          <w:sz w:val="24"/>
          <w:szCs w:val="24"/>
          <w:highlight w:val="white"/>
        </w:rPr>
        <w:t xml:space="preserve">riam ter sido </w:t>
      </w:r>
      <w:r>
        <w:rPr>
          <w:rFonts w:ascii="Times New Roman" w:eastAsia="Times New Roman" w:hAnsi="Times New Roman" w:cs="Times New Roman"/>
          <w:color w:val="000000"/>
          <w:sz w:val="24"/>
          <w:szCs w:val="24"/>
          <w:highlight w:val="white"/>
        </w:rPr>
        <w:t>evitadas com ações e orientações de saúde na atenção básica, destaca</w:t>
      </w:r>
      <w:r w:rsidR="0035322D">
        <w:rPr>
          <w:rFonts w:ascii="Times New Roman" w:eastAsia="Times New Roman" w:hAnsi="Times New Roman" w:cs="Times New Roman"/>
          <w:color w:val="000000"/>
          <w:sz w:val="24"/>
          <w:szCs w:val="24"/>
          <w:highlight w:val="white"/>
        </w:rPr>
        <w:t>ndo</w:t>
      </w:r>
      <w:r>
        <w:rPr>
          <w:rFonts w:ascii="Times New Roman" w:eastAsia="Times New Roman" w:hAnsi="Times New Roman" w:cs="Times New Roman"/>
          <w:color w:val="000000"/>
          <w:sz w:val="24"/>
          <w:szCs w:val="24"/>
          <w:highlight w:val="white"/>
        </w:rPr>
        <w:t xml:space="preserve">-se a importante atuação da equipe da atenção básica nessas ações, </w:t>
      </w:r>
      <w:r w:rsidR="0035322D">
        <w:rPr>
          <w:rFonts w:ascii="Times New Roman" w:eastAsia="Times New Roman" w:hAnsi="Times New Roman" w:cs="Times New Roman"/>
          <w:color w:val="000000"/>
          <w:sz w:val="24"/>
          <w:szCs w:val="24"/>
          <w:highlight w:val="white"/>
        </w:rPr>
        <w:t xml:space="preserve">sabendo que </w:t>
      </w:r>
      <w:r>
        <w:rPr>
          <w:rFonts w:ascii="Times New Roman" w:eastAsia="Times New Roman" w:hAnsi="Times New Roman" w:cs="Times New Roman"/>
          <w:color w:val="000000"/>
          <w:sz w:val="24"/>
          <w:szCs w:val="24"/>
          <w:highlight w:val="white"/>
        </w:rPr>
        <w:t>essas estratégias podem sofrer alterações a depender do porte dos municípios, perfil epidemiológico, perfil da APS</w:t>
      </w:r>
      <w:r w:rsidR="0035322D">
        <w:rPr>
          <w:rFonts w:ascii="Times New Roman" w:eastAsia="Times New Roman" w:hAnsi="Times New Roman" w:cs="Times New Roman"/>
          <w:color w:val="000000"/>
          <w:sz w:val="24"/>
          <w:szCs w:val="24"/>
          <w:highlight w:val="white"/>
        </w:rPr>
        <w:t>, dentre outros.</w:t>
      </w:r>
    </w:p>
    <w:p w14:paraId="00000017" w14:textId="2426CCCE" w:rsidR="00901E5C" w:rsidRPr="00C1140A" w:rsidRDefault="00D6644A">
      <w:pPr>
        <w:pBdr>
          <w:top w:val="nil"/>
          <w:left w:val="nil"/>
          <w:bottom w:val="nil"/>
          <w:right w:val="nil"/>
          <w:between w:val="nil"/>
        </w:pBdr>
        <w:spacing w:line="360" w:lineRule="auto"/>
        <w:ind w:firstLine="709"/>
        <w:rPr>
          <w:rFonts w:ascii="Times New Roman" w:eastAsia="Times New Roman" w:hAnsi="Times New Roman" w:cs="Times New Roman"/>
          <w:color w:val="000000"/>
          <w:sz w:val="24"/>
          <w:szCs w:val="24"/>
          <w:highlight w:val="yellow"/>
          <w:rPrChange w:id="160" w:author="Felipe Cruz" w:date="2024-05-10T18:14:00Z">
            <w:rPr>
              <w:rFonts w:ascii="Times New Roman" w:eastAsia="Times New Roman" w:hAnsi="Times New Roman" w:cs="Times New Roman"/>
              <w:color w:val="000000"/>
              <w:sz w:val="24"/>
              <w:szCs w:val="24"/>
              <w:highlight w:val="white"/>
            </w:rPr>
          </w:rPrChange>
        </w:rPr>
      </w:pPr>
      <w:r w:rsidRPr="00C1140A">
        <w:rPr>
          <w:rFonts w:ascii="Times New Roman" w:eastAsia="Times New Roman" w:hAnsi="Times New Roman" w:cs="Times New Roman"/>
          <w:color w:val="000000"/>
          <w:sz w:val="24"/>
          <w:szCs w:val="24"/>
          <w:highlight w:val="yellow"/>
          <w:rPrChange w:id="161" w:author="Felipe Cruz" w:date="2024-05-10T18:14:00Z">
            <w:rPr>
              <w:rFonts w:ascii="Times New Roman" w:eastAsia="Times New Roman" w:hAnsi="Times New Roman" w:cs="Times New Roman"/>
              <w:color w:val="000000"/>
              <w:sz w:val="24"/>
              <w:szCs w:val="24"/>
              <w:highlight w:val="white"/>
            </w:rPr>
          </w:rPrChange>
        </w:rPr>
        <w:t xml:space="preserve">Neste sentido, os profissionais da atenção primária precisam </w:t>
      </w:r>
      <w:r w:rsidR="007505B2" w:rsidRPr="00C1140A">
        <w:rPr>
          <w:rFonts w:ascii="Times New Roman" w:eastAsia="Times New Roman" w:hAnsi="Times New Roman" w:cs="Times New Roman"/>
          <w:color w:val="000000"/>
          <w:sz w:val="24"/>
          <w:szCs w:val="24"/>
          <w:highlight w:val="yellow"/>
          <w:rPrChange w:id="162" w:author="Felipe Cruz" w:date="2024-05-10T18:14:00Z">
            <w:rPr>
              <w:rFonts w:ascii="Times New Roman" w:eastAsia="Times New Roman" w:hAnsi="Times New Roman" w:cs="Times New Roman"/>
              <w:color w:val="000000"/>
              <w:sz w:val="24"/>
              <w:szCs w:val="24"/>
              <w:highlight w:val="white"/>
            </w:rPr>
          </w:rPrChange>
        </w:rPr>
        <w:t>renu</w:t>
      </w:r>
      <w:r w:rsidR="00F761F1" w:rsidRPr="00C1140A">
        <w:rPr>
          <w:rFonts w:ascii="Times New Roman" w:eastAsia="Times New Roman" w:hAnsi="Times New Roman" w:cs="Times New Roman"/>
          <w:color w:val="000000"/>
          <w:sz w:val="24"/>
          <w:szCs w:val="24"/>
          <w:highlight w:val="yellow"/>
          <w:rPrChange w:id="163" w:author="Felipe Cruz" w:date="2024-05-10T18:14:00Z">
            <w:rPr>
              <w:rFonts w:ascii="Times New Roman" w:eastAsia="Times New Roman" w:hAnsi="Times New Roman" w:cs="Times New Roman"/>
              <w:color w:val="000000"/>
              <w:sz w:val="24"/>
              <w:szCs w:val="24"/>
              <w:highlight w:val="white"/>
            </w:rPr>
          </w:rPrChange>
        </w:rPr>
        <w:t>nciar a e</w:t>
      </w:r>
      <w:r w:rsidRPr="00C1140A">
        <w:rPr>
          <w:rFonts w:ascii="Times New Roman" w:eastAsia="Times New Roman" w:hAnsi="Times New Roman" w:cs="Times New Roman"/>
          <w:color w:val="000000"/>
          <w:sz w:val="24"/>
          <w:szCs w:val="24"/>
          <w:highlight w:val="yellow"/>
          <w:rPrChange w:id="164" w:author="Felipe Cruz" w:date="2024-05-10T18:14:00Z">
            <w:rPr>
              <w:rFonts w:ascii="Times New Roman" w:eastAsia="Times New Roman" w:hAnsi="Times New Roman" w:cs="Times New Roman"/>
              <w:color w:val="000000"/>
              <w:sz w:val="24"/>
              <w:szCs w:val="24"/>
              <w:highlight w:val="white"/>
            </w:rPr>
          </w:rPrChange>
        </w:rPr>
        <w:t xml:space="preserve">stratégia de </w:t>
      </w:r>
      <w:commentRangeStart w:id="165"/>
      <w:r w:rsidRPr="00C1140A">
        <w:rPr>
          <w:rFonts w:ascii="Times New Roman" w:eastAsia="Times New Roman" w:hAnsi="Times New Roman" w:cs="Times New Roman"/>
          <w:color w:val="000000"/>
          <w:sz w:val="24"/>
          <w:szCs w:val="24"/>
          <w:highlight w:val="yellow"/>
          <w:rPrChange w:id="166" w:author="Felipe Cruz" w:date="2024-05-10T18:14:00Z">
            <w:rPr>
              <w:rFonts w:ascii="Times New Roman" w:eastAsia="Times New Roman" w:hAnsi="Times New Roman" w:cs="Times New Roman"/>
              <w:color w:val="000000"/>
              <w:sz w:val="24"/>
              <w:szCs w:val="24"/>
              <w:highlight w:val="white"/>
            </w:rPr>
          </w:rPrChange>
        </w:rPr>
        <w:t>promoção</w:t>
      </w:r>
      <w:commentRangeEnd w:id="165"/>
      <w:r w:rsidR="00C1140A">
        <w:rPr>
          <w:rStyle w:val="Refdecomentrio"/>
        </w:rPr>
        <w:commentReference w:id="165"/>
      </w:r>
      <w:r w:rsidRPr="00C1140A">
        <w:rPr>
          <w:rFonts w:ascii="Times New Roman" w:eastAsia="Times New Roman" w:hAnsi="Times New Roman" w:cs="Times New Roman"/>
          <w:color w:val="000000"/>
          <w:sz w:val="24"/>
          <w:szCs w:val="24"/>
          <w:highlight w:val="yellow"/>
          <w:rPrChange w:id="167" w:author="Felipe Cruz" w:date="2024-05-10T18:14:00Z">
            <w:rPr>
              <w:rFonts w:ascii="Times New Roman" w:eastAsia="Times New Roman" w:hAnsi="Times New Roman" w:cs="Times New Roman"/>
              <w:color w:val="000000"/>
              <w:sz w:val="24"/>
              <w:szCs w:val="24"/>
              <w:highlight w:val="white"/>
            </w:rPr>
          </w:rPrChange>
        </w:rPr>
        <w:t xml:space="preserve"> da saúde,</w:t>
      </w:r>
      <w:r w:rsidR="003D221A" w:rsidRPr="00C1140A">
        <w:rPr>
          <w:rFonts w:ascii="Times New Roman" w:eastAsia="Times New Roman" w:hAnsi="Times New Roman" w:cs="Times New Roman"/>
          <w:color w:val="000000"/>
          <w:sz w:val="24"/>
          <w:szCs w:val="24"/>
          <w:highlight w:val="yellow"/>
          <w:rPrChange w:id="168" w:author="Felipe Cruz" w:date="2024-05-10T18:14:00Z">
            <w:rPr>
              <w:rFonts w:ascii="Times New Roman" w:eastAsia="Times New Roman" w:hAnsi="Times New Roman" w:cs="Times New Roman"/>
              <w:color w:val="000000"/>
              <w:sz w:val="24"/>
              <w:szCs w:val="24"/>
              <w:highlight w:val="white"/>
            </w:rPr>
          </w:rPrChange>
        </w:rPr>
        <w:t xml:space="preserve"> tendo ciência que essa</w:t>
      </w:r>
      <w:r w:rsidRPr="00C1140A">
        <w:rPr>
          <w:rFonts w:ascii="Times New Roman" w:eastAsia="Times New Roman" w:hAnsi="Times New Roman" w:cs="Times New Roman"/>
          <w:color w:val="000000"/>
          <w:sz w:val="24"/>
          <w:szCs w:val="24"/>
          <w:highlight w:val="yellow"/>
          <w:rPrChange w:id="169" w:author="Felipe Cruz" w:date="2024-05-10T18:14:00Z">
            <w:rPr>
              <w:rFonts w:ascii="Times New Roman" w:eastAsia="Times New Roman" w:hAnsi="Times New Roman" w:cs="Times New Roman"/>
              <w:color w:val="000000"/>
              <w:sz w:val="24"/>
              <w:szCs w:val="24"/>
              <w:highlight w:val="white"/>
            </w:rPr>
          </w:rPrChange>
        </w:rPr>
        <w:t xml:space="preserve"> estratégia proporcion</w:t>
      </w:r>
      <w:r w:rsidR="0045173F" w:rsidRPr="00C1140A">
        <w:rPr>
          <w:rFonts w:ascii="Times New Roman" w:eastAsia="Times New Roman" w:hAnsi="Times New Roman" w:cs="Times New Roman"/>
          <w:color w:val="000000"/>
          <w:sz w:val="24"/>
          <w:szCs w:val="24"/>
          <w:highlight w:val="yellow"/>
          <w:rPrChange w:id="170" w:author="Felipe Cruz" w:date="2024-05-10T18:14:00Z">
            <w:rPr>
              <w:rFonts w:ascii="Times New Roman" w:eastAsia="Times New Roman" w:hAnsi="Times New Roman" w:cs="Times New Roman"/>
              <w:color w:val="000000"/>
              <w:sz w:val="24"/>
              <w:szCs w:val="24"/>
              <w:highlight w:val="white"/>
            </w:rPr>
          </w:rPrChange>
        </w:rPr>
        <w:t>a</w:t>
      </w:r>
      <w:r w:rsidRPr="00C1140A">
        <w:rPr>
          <w:rFonts w:ascii="Times New Roman" w:eastAsia="Times New Roman" w:hAnsi="Times New Roman" w:cs="Times New Roman"/>
          <w:color w:val="000000"/>
          <w:sz w:val="24"/>
          <w:szCs w:val="24"/>
          <w:highlight w:val="yellow"/>
          <w:rPrChange w:id="171" w:author="Felipe Cruz" w:date="2024-05-10T18:14:00Z">
            <w:rPr>
              <w:rFonts w:ascii="Times New Roman" w:eastAsia="Times New Roman" w:hAnsi="Times New Roman" w:cs="Times New Roman"/>
              <w:color w:val="000000"/>
              <w:sz w:val="24"/>
              <w:szCs w:val="24"/>
              <w:highlight w:val="white"/>
            </w:rPr>
          </w:rPrChange>
        </w:rPr>
        <w:t xml:space="preserve"> ao indivíduo cuidar da sua saúde e ter autonomia, </w:t>
      </w:r>
      <w:r w:rsidR="0045173F" w:rsidRPr="00C1140A">
        <w:rPr>
          <w:rFonts w:ascii="Times New Roman" w:eastAsia="Times New Roman" w:hAnsi="Times New Roman" w:cs="Times New Roman"/>
          <w:color w:val="000000"/>
          <w:sz w:val="24"/>
          <w:szCs w:val="24"/>
          <w:highlight w:val="yellow"/>
          <w:rPrChange w:id="172" w:author="Felipe Cruz" w:date="2024-05-10T18:14:00Z">
            <w:rPr>
              <w:rFonts w:ascii="Times New Roman" w:eastAsia="Times New Roman" w:hAnsi="Times New Roman" w:cs="Times New Roman"/>
              <w:color w:val="000000"/>
              <w:sz w:val="24"/>
              <w:szCs w:val="24"/>
              <w:highlight w:val="white"/>
            </w:rPr>
          </w:rPrChange>
        </w:rPr>
        <w:t xml:space="preserve">mostrando </w:t>
      </w:r>
      <w:r w:rsidRPr="00C1140A">
        <w:rPr>
          <w:rFonts w:ascii="Times New Roman" w:eastAsia="Times New Roman" w:hAnsi="Times New Roman" w:cs="Times New Roman"/>
          <w:color w:val="000000"/>
          <w:sz w:val="24"/>
          <w:szCs w:val="24"/>
          <w:highlight w:val="yellow"/>
          <w:rPrChange w:id="173" w:author="Felipe Cruz" w:date="2024-05-10T18:14:00Z">
            <w:rPr>
              <w:rFonts w:ascii="Times New Roman" w:eastAsia="Times New Roman" w:hAnsi="Times New Roman" w:cs="Times New Roman"/>
              <w:color w:val="000000"/>
              <w:sz w:val="24"/>
              <w:szCs w:val="24"/>
              <w:highlight w:val="white"/>
            </w:rPr>
          </w:rPrChange>
        </w:rPr>
        <w:t>uma intervenção custo/</w:t>
      </w:r>
      <w:r w:rsidR="0045173F" w:rsidRPr="00C1140A">
        <w:rPr>
          <w:rFonts w:ascii="Times New Roman" w:eastAsia="Times New Roman" w:hAnsi="Times New Roman" w:cs="Times New Roman"/>
          <w:color w:val="000000"/>
          <w:sz w:val="24"/>
          <w:szCs w:val="24"/>
          <w:highlight w:val="yellow"/>
          <w:rPrChange w:id="174" w:author="Felipe Cruz" w:date="2024-05-10T18:14:00Z">
            <w:rPr>
              <w:rFonts w:ascii="Times New Roman" w:eastAsia="Times New Roman" w:hAnsi="Times New Roman" w:cs="Times New Roman"/>
              <w:color w:val="000000"/>
              <w:sz w:val="24"/>
              <w:szCs w:val="24"/>
              <w:highlight w:val="white"/>
            </w:rPr>
          </w:rPrChange>
        </w:rPr>
        <w:t xml:space="preserve">benefício </w:t>
      </w:r>
      <w:r w:rsidRPr="00C1140A">
        <w:rPr>
          <w:rFonts w:ascii="Times New Roman" w:eastAsia="Times New Roman" w:hAnsi="Times New Roman" w:cs="Times New Roman"/>
          <w:color w:val="000000"/>
          <w:sz w:val="24"/>
          <w:szCs w:val="24"/>
          <w:highlight w:val="yellow"/>
          <w:rPrChange w:id="175" w:author="Felipe Cruz" w:date="2024-05-10T18:14:00Z">
            <w:rPr>
              <w:rFonts w:ascii="Times New Roman" w:eastAsia="Times New Roman" w:hAnsi="Times New Roman" w:cs="Times New Roman"/>
              <w:color w:val="000000"/>
              <w:sz w:val="24"/>
              <w:szCs w:val="24"/>
              <w:highlight w:val="white"/>
            </w:rPr>
          </w:rPrChange>
        </w:rPr>
        <w:t>efetiva e de grande impacto para enfrentar tal problemática,</w:t>
      </w:r>
      <w:r w:rsidR="0045173F" w:rsidRPr="00C1140A">
        <w:rPr>
          <w:rFonts w:ascii="Times New Roman" w:eastAsia="Times New Roman" w:hAnsi="Times New Roman" w:cs="Times New Roman"/>
          <w:color w:val="000000"/>
          <w:sz w:val="24"/>
          <w:szCs w:val="24"/>
          <w:highlight w:val="yellow"/>
          <w:rPrChange w:id="176" w:author="Felipe Cruz" w:date="2024-05-10T18:14:00Z">
            <w:rPr>
              <w:rFonts w:ascii="Times New Roman" w:eastAsia="Times New Roman" w:hAnsi="Times New Roman" w:cs="Times New Roman"/>
              <w:color w:val="000000"/>
              <w:sz w:val="24"/>
              <w:szCs w:val="24"/>
              <w:highlight w:val="white"/>
            </w:rPr>
          </w:rPrChange>
        </w:rPr>
        <w:t xml:space="preserve"> uma vez que é</w:t>
      </w:r>
      <w:r w:rsidRPr="00C1140A">
        <w:rPr>
          <w:rFonts w:ascii="Times New Roman" w:eastAsia="Times New Roman" w:hAnsi="Times New Roman" w:cs="Times New Roman"/>
          <w:color w:val="000000"/>
          <w:sz w:val="24"/>
          <w:szCs w:val="24"/>
          <w:highlight w:val="yellow"/>
          <w:rPrChange w:id="177" w:author="Felipe Cruz" w:date="2024-05-10T18:14:00Z">
            <w:rPr>
              <w:rFonts w:ascii="Times New Roman" w:eastAsia="Times New Roman" w:hAnsi="Times New Roman" w:cs="Times New Roman"/>
              <w:color w:val="000000"/>
              <w:sz w:val="24"/>
              <w:szCs w:val="24"/>
              <w:highlight w:val="white"/>
            </w:rPr>
          </w:rPrChange>
        </w:rPr>
        <w:t xml:space="preserve"> considerada uma prática que envolve todo o processo saúde/doença da população (</w:t>
      </w:r>
      <w:r w:rsidR="00F761F1" w:rsidRPr="00C1140A">
        <w:rPr>
          <w:rFonts w:ascii="Times New Roman" w:eastAsia="Times New Roman" w:hAnsi="Times New Roman" w:cs="Times New Roman"/>
          <w:color w:val="000000"/>
          <w:sz w:val="24"/>
          <w:szCs w:val="24"/>
          <w:highlight w:val="yellow"/>
          <w:rPrChange w:id="178" w:author="Felipe Cruz" w:date="2024-05-10T18:14:00Z">
            <w:rPr>
              <w:rFonts w:ascii="Times New Roman" w:eastAsia="Times New Roman" w:hAnsi="Times New Roman" w:cs="Times New Roman"/>
              <w:color w:val="000000"/>
              <w:sz w:val="24"/>
              <w:szCs w:val="24"/>
              <w:highlight w:val="white"/>
            </w:rPr>
          </w:rPrChange>
        </w:rPr>
        <w:t>BECKER</w:t>
      </w:r>
      <w:r w:rsidRPr="00C1140A">
        <w:rPr>
          <w:rFonts w:ascii="Times New Roman" w:eastAsia="Times New Roman" w:hAnsi="Times New Roman" w:cs="Times New Roman"/>
          <w:color w:val="000000"/>
          <w:sz w:val="24"/>
          <w:szCs w:val="24"/>
          <w:highlight w:val="yellow"/>
          <w:rPrChange w:id="179" w:author="Felipe Cruz" w:date="2024-05-10T18:14:00Z">
            <w:rPr>
              <w:rFonts w:ascii="Times New Roman" w:eastAsia="Times New Roman" w:hAnsi="Times New Roman" w:cs="Times New Roman"/>
              <w:color w:val="000000"/>
              <w:sz w:val="24"/>
              <w:szCs w:val="24"/>
              <w:highlight w:val="white"/>
            </w:rPr>
          </w:rPrChange>
        </w:rPr>
        <w:t xml:space="preserve"> </w:t>
      </w:r>
      <w:r w:rsidRPr="00C1140A">
        <w:rPr>
          <w:rFonts w:ascii="Times New Roman" w:eastAsia="Times New Roman" w:hAnsi="Times New Roman" w:cs="Times New Roman"/>
          <w:i/>
          <w:color w:val="000000"/>
          <w:sz w:val="24"/>
          <w:szCs w:val="24"/>
          <w:highlight w:val="yellow"/>
          <w:rPrChange w:id="180" w:author="Felipe Cruz" w:date="2024-05-10T18:14:00Z">
            <w:rPr>
              <w:rFonts w:ascii="Times New Roman" w:eastAsia="Times New Roman" w:hAnsi="Times New Roman" w:cs="Times New Roman"/>
              <w:i/>
              <w:color w:val="000000"/>
              <w:sz w:val="24"/>
              <w:szCs w:val="24"/>
              <w:highlight w:val="white"/>
            </w:rPr>
          </w:rPrChange>
        </w:rPr>
        <w:t>et al.,</w:t>
      </w:r>
      <w:r w:rsidRPr="00C1140A">
        <w:rPr>
          <w:rFonts w:ascii="Times New Roman" w:eastAsia="Times New Roman" w:hAnsi="Times New Roman" w:cs="Times New Roman"/>
          <w:color w:val="000000"/>
          <w:sz w:val="24"/>
          <w:szCs w:val="24"/>
          <w:highlight w:val="yellow"/>
          <w:rPrChange w:id="181" w:author="Felipe Cruz" w:date="2024-05-10T18:14:00Z">
            <w:rPr>
              <w:rFonts w:ascii="Times New Roman" w:eastAsia="Times New Roman" w:hAnsi="Times New Roman" w:cs="Times New Roman"/>
              <w:color w:val="000000"/>
              <w:sz w:val="24"/>
              <w:szCs w:val="24"/>
              <w:highlight w:val="white"/>
            </w:rPr>
          </w:rPrChange>
        </w:rPr>
        <w:t xml:space="preserve"> 2018).</w:t>
      </w:r>
    </w:p>
    <w:p w14:paraId="00000018" w14:textId="186B602D" w:rsidR="00901E5C" w:rsidRDefault="00D6644A">
      <w:pPr>
        <w:pBdr>
          <w:top w:val="nil"/>
          <w:left w:val="nil"/>
          <w:bottom w:val="nil"/>
          <w:right w:val="nil"/>
          <w:between w:val="nil"/>
        </w:pBdr>
        <w:spacing w:line="360" w:lineRule="auto"/>
        <w:ind w:firstLine="709"/>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Entretanto</w:t>
      </w:r>
      <w:r w:rsidR="0045173F">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os tipos de gastos mais expressivos no Brasil ocorrem nas atividades de atenção curativa</w:t>
      </w:r>
      <w:r w:rsidR="00BE421D">
        <w:rPr>
          <w:rFonts w:ascii="Times New Roman" w:eastAsia="Times New Roman" w:hAnsi="Times New Roman" w:cs="Times New Roman"/>
          <w:color w:val="000000"/>
          <w:sz w:val="24"/>
          <w:szCs w:val="24"/>
          <w:highlight w:val="white"/>
        </w:rPr>
        <w:t xml:space="preserve">, com </w:t>
      </w:r>
      <w:r>
        <w:rPr>
          <w:rFonts w:ascii="Times New Roman" w:eastAsia="Times New Roman" w:hAnsi="Times New Roman" w:cs="Times New Roman"/>
          <w:color w:val="000000"/>
          <w:sz w:val="24"/>
          <w:szCs w:val="24"/>
          <w:highlight w:val="white"/>
        </w:rPr>
        <w:t>49,8%</w:t>
      </w:r>
      <w:r w:rsidR="00BE421D">
        <w:rPr>
          <w:rFonts w:ascii="Times New Roman" w:eastAsia="Times New Roman" w:hAnsi="Times New Roman" w:cs="Times New Roman"/>
          <w:color w:val="000000"/>
          <w:sz w:val="24"/>
          <w:szCs w:val="24"/>
          <w:highlight w:val="white"/>
        </w:rPr>
        <w:t>. E</w:t>
      </w:r>
      <w:r>
        <w:rPr>
          <w:rFonts w:ascii="Times New Roman" w:eastAsia="Times New Roman" w:hAnsi="Times New Roman" w:cs="Times New Roman"/>
          <w:color w:val="000000"/>
          <w:sz w:val="24"/>
          <w:szCs w:val="24"/>
          <w:highlight w:val="white"/>
        </w:rPr>
        <w:t>m seguida</w:t>
      </w:r>
      <w:r w:rsidR="00BE421D">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os gastos com medicamentos e artigos médicos </w:t>
      </w:r>
      <w:r w:rsidR="00BE421D">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20,5%</w:t>
      </w:r>
      <w:r w:rsidR="00BE421D">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e exames diagnósticos </w:t>
      </w:r>
      <w:r w:rsidR="00BE421D">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11,3%</w:t>
      </w:r>
      <w:r w:rsidR="00BE421D">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As ações de prevenção, promoção, vigilância em saúde e reabilitação tem participação menor nos gastos. Os gastos da atenção curativa financiadas por regime público </w:t>
      </w:r>
      <w:r w:rsidR="00224DAA">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52,5%</w:t>
      </w:r>
      <w:r w:rsidR="00224DAA">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seguidos pelos pacientes que tem plano de saúde privado </w:t>
      </w:r>
      <w:r w:rsidR="00224DAA">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36,9%</w:t>
      </w:r>
      <w:r w:rsidR="00224DAA">
        <w:rPr>
          <w:rFonts w:ascii="Times New Roman" w:eastAsia="Times New Roman" w:hAnsi="Times New Roman" w:cs="Times New Roman"/>
          <w:color w:val="000000"/>
          <w:sz w:val="24"/>
          <w:szCs w:val="24"/>
          <w:highlight w:val="white"/>
        </w:rPr>
        <w:t>) e</w:t>
      </w:r>
      <w:r>
        <w:rPr>
          <w:rFonts w:ascii="Times New Roman" w:eastAsia="Times New Roman" w:hAnsi="Times New Roman" w:cs="Times New Roman"/>
          <w:color w:val="000000"/>
          <w:sz w:val="24"/>
          <w:szCs w:val="24"/>
          <w:highlight w:val="white"/>
        </w:rPr>
        <w:t xml:space="preserve"> o pagamento realizado direto do bolso do paciente </w:t>
      </w:r>
      <w:r w:rsidR="00224DAA">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10,7%</w:t>
      </w:r>
      <w:r w:rsidR="00224DAA">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O pagamento realizado pelo paciente com os gastos com medicação e artigos médicos </w:t>
      </w:r>
      <w:r w:rsidR="00224DAA">
        <w:rPr>
          <w:rFonts w:ascii="Times New Roman" w:eastAsia="Times New Roman" w:hAnsi="Times New Roman" w:cs="Times New Roman"/>
          <w:color w:val="000000"/>
          <w:sz w:val="24"/>
          <w:szCs w:val="24"/>
          <w:highlight w:val="white"/>
        </w:rPr>
        <w:t xml:space="preserve">chegam a </w:t>
      </w:r>
      <w:r>
        <w:rPr>
          <w:rFonts w:ascii="Times New Roman" w:eastAsia="Times New Roman" w:hAnsi="Times New Roman" w:cs="Times New Roman"/>
          <w:color w:val="000000"/>
          <w:sz w:val="24"/>
          <w:szCs w:val="24"/>
          <w:highlight w:val="white"/>
        </w:rPr>
        <w:t>87,7</w:t>
      </w:r>
      <w:r w:rsidR="00C22CDB">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(BRASIL, 2022)</w:t>
      </w:r>
      <w:r w:rsidR="00C22CDB">
        <w:rPr>
          <w:rFonts w:ascii="Times New Roman" w:eastAsia="Times New Roman" w:hAnsi="Times New Roman" w:cs="Times New Roman"/>
          <w:color w:val="000000"/>
          <w:sz w:val="24"/>
          <w:szCs w:val="24"/>
          <w:highlight w:val="white"/>
        </w:rPr>
        <w:t>.</w:t>
      </w:r>
    </w:p>
    <w:p w14:paraId="00000019" w14:textId="0B794672" w:rsidR="00901E5C" w:rsidRDefault="00D6644A">
      <w:pPr>
        <w:pBdr>
          <w:top w:val="nil"/>
          <w:left w:val="nil"/>
          <w:bottom w:val="nil"/>
          <w:right w:val="nil"/>
          <w:between w:val="nil"/>
        </w:pBdr>
        <w:spacing w:line="360" w:lineRule="auto"/>
        <w:ind w:firstLine="709"/>
        <w:rPr>
          <w:rFonts w:ascii="Times New Roman" w:eastAsia="Times New Roman" w:hAnsi="Times New Roman" w:cs="Times New Roman"/>
          <w:color w:val="000000"/>
          <w:sz w:val="24"/>
          <w:szCs w:val="24"/>
          <w:highlight w:val="white"/>
        </w:rPr>
      </w:pPr>
      <w:commentRangeStart w:id="182"/>
      <w:r>
        <w:rPr>
          <w:rFonts w:ascii="Times New Roman" w:eastAsia="Times New Roman" w:hAnsi="Times New Roman" w:cs="Times New Roman"/>
          <w:color w:val="000000"/>
          <w:sz w:val="24"/>
          <w:szCs w:val="24"/>
          <w:highlight w:val="white"/>
        </w:rPr>
        <w:t xml:space="preserve">Nesse sentido, as evidências mais recentes de experiências bem-sucedidas de gestão do </w:t>
      </w:r>
      <w:sdt>
        <w:sdtPr>
          <w:tag w:val="goog_rdk_1"/>
          <w:id w:val="-1648508947"/>
          <w:showingPlcHdr/>
        </w:sdtPr>
        <w:sdtContent>
          <w:r w:rsidR="00346B45">
            <w:t xml:space="preserve">     </w:t>
          </w:r>
        </w:sdtContent>
      </w:sdt>
      <w:r>
        <w:rPr>
          <w:rFonts w:ascii="Times New Roman" w:eastAsia="Times New Roman" w:hAnsi="Times New Roman" w:cs="Times New Roman"/>
          <w:color w:val="000000"/>
          <w:sz w:val="24"/>
          <w:szCs w:val="24"/>
          <w:highlight w:val="white"/>
        </w:rPr>
        <w:t>cuidado às pessoas com DCNT estão direcionadas para mudança des</w:t>
      </w:r>
      <w:r w:rsidR="00377C11">
        <w:rPr>
          <w:rFonts w:ascii="Times New Roman" w:eastAsia="Times New Roman" w:hAnsi="Times New Roman" w:cs="Times New Roman"/>
          <w:color w:val="000000"/>
          <w:sz w:val="24"/>
          <w:szCs w:val="24"/>
          <w:highlight w:val="white"/>
        </w:rPr>
        <w:t>s</w:t>
      </w:r>
      <w:r>
        <w:rPr>
          <w:rFonts w:ascii="Times New Roman" w:eastAsia="Times New Roman" w:hAnsi="Times New Roman" w:cs="Times New Roman"/>
          <w:color w:val="000000"/>
          <w:sz w:val="24"/>
          <w:szCs w:val="24"/>
          <w:highlight w:val="white"/>
        </w:rPr>
        <w:t xml:space="preserve">e modelo reativo, centrado na queixa/doença para um modelo proativo, multidisciplinar, centrado </w:t>
      </w:r>
      <w:r w:rsidR="00377C11">
        <w:rPr>
          <w:rFonts w:ascii="Times New Roman" w:eastAsia="Times New Roman" w:hAnsi="Times New Roman" w:cs="Times New Roman"/>
          <w:color w:val="000000"/>
          <w:sz w:val="24"/>
          <w:szCs w:val="24"/>
          <w:highlight w:val="white"/>
        </w:rPr>
        <w:t>no paciente</w:t>
      </w:r>
      <w:r>
        <w:rPr>
          <w:rFonts w:ascii="Times New Roman" w:eastAsia="Times New Roman" w:hAnsi="Times New Roman" w:cs="Times New Roman"/>
          <w:color w:val="000000"/>
          <w:sz w:val="24"/>
          <w:szCs w:val="24"/>
          <w:highlight w:val="white"/>
        </w:rPr>
        <w:t xml:space="preserve"> e no seu contexto sociocultural. </w:t>
      </w:r>
      <w:r w:rsidR="00377C11">
        <w:rPr>
          <w:rFonts w:ascii="Times New Roman" w:eastAsia="Times New Roman" w:hAnsi="Times New Roman" w:cs="Times New Roman"/>
          <w:color w:val="000000"/>
          <w:sz w:val="24"/>
          <w:szCs w:val="24"/>
          <w:highlight w:val="white"/>
        </w:rPr>
        <w:t xml:space="preserve">Esse </w:t>
      </w:r>
      <w:r w:rsidR="00C86145">
        <w:rPr>
          <w:rFonts w:ascii="Times New Roman" w:eastAsia="Times New Roman" w:hAnsi="Times New Roman" w:cs="Times New Roman"/>
          <w:color w:val="000000"/>
          <w:sz w:val="24"/>
          <w:szCs w:val="24"/>
          <w:highlight w:val="white"/>
        </w:rPr>
        <w:t>projeto</w:t>
      </w:r>
      <w:r w:rsidR="00377C11">
        <w:rPr>
          <w:rFonts w:ascii="Times New Roman" w:eastAsia="Times New Roman" w:hAnsi="Times New Roman" w:cs="Times New Roman"/>
          <w:color w:val="000000"/>
          <w:sz w:val="24"/>
          <w:szCs w:val="24"/>
          <w:highlight w:val="white"/>
        </w:rPr>
        <w:t xml:space="preserve"> </w:t>
      </w:r>
      <w:r w:rsidR="00C86145">
        <w:rPr>
          <w:rFonts w:ascii="Times New Roman" w:eastAsia="Times New Roman" w:hAnsi="Times New Roman" w:cs="Times New Roman"/>
          <w:color w:val="000000"/>
          <w:sz w:val="24"/>
          <w:szCs w:val="24"/>
          <w:highlight w:val="white"/>
        </w:rPr>
        <w:t xml:space="preserve">trata-se de um </w:t>
      </w:r>
      <w:r>
        <w:rPr>
          <w:rFonts w:ascii="Times New Roman" w:eastAsia="Times New Roman" w:hAnsi="Times New Roman" w:cs="Times New Roman"/>
          <w:color w:val="000000"/>
          <w:sz w:val="24"/>
          <w:szCs w:val="24"/>
          <w:highlight w:val="white"/>
        </w:rPr>
        <w:t>Modelo de Cuidados Crônicos (MCC) que propõe uma nova gestão da condição de saúde com intuito de obter resultados clínicos mais satisfatórios, monitoramento contínuo, desenvolvimento da corresponsabilização da pessoa sobre sua saúde e envolvimento da comunidade (</w:t>
      </w:r>
      <w:r w:rsidR="00377C11">
        <w:rPr>
          <w:rFonts w:ascii="Times New Roman" w:eastAsia="Times New Roman" w:hAnsi="Times New Roman" w:cs="Times New Roman"/>
          <w:color w:val="000000"/>
          <w:sz w:val="24"/>
          <w:szCs w:val="24"/>
          <w:highlight w:val="white"/>
        </w:rPr>
        <w:t>GHIYASVANDIAN</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et al.,</w:t>
      </w:r>
      <w:r>
        <w:rPr>
          <w:rFonts w:ascii="Times New Roman" w:eastAsia="Times New Roman" w:hAnsi="Times New Roman" w:cs="Times New Roman"/>
          <w:color w:val="000000"/>
          <w:sz w:val="24"/>
          <w:szCs w:val="24"/>
          <w:highlight w:val="white"/>
        </w:rPr>
        <w:t xml:space="preserve"> 202</w:t>
      </w:r>
      <w:r w:rsidR="00786E7A">
        <w:rPr>
          <w:rFonts w:ascii="Times New Roman" w:eastAsia="Times New Roman" w:hAnsi="Times New Roman" w:cs="Times New Roman"/>
          <w:color w:val="000000"/>
          <w:sz w:val="24"/>
          <w:szCs w:val="24"/>
          <w:highlight w:val="white"/>
        </w:rPr>
        <w:t>2</w:t>
      </w:r>
      <w:r>
        <w:rPr>
          <w:rFonts w:ascii="Times New Roman" w:eastAsia="Times New Roman" w:hAnsi="Times New Roman" w:cs="Times New Roman"/>
          <w:color w:val="000000"/>
          <w:sz w:val="24"/>
          <w:szCs w:val="24"/>
          <w:highlight w:val="white"/>
        </w:rPr>
        <w:t xml:space="preserve">). </w:t>
      </w:r>
      <w:commentRangeEnd w:id="182"/>
      <w:r w:rsidR="00C1140A">
        <w:rPr>
          <w:rStyle w:val="Refdecomentrio"/>
        </w:rPr>
        <w:commentReference w:id="182"/>
      </w:r>
    </w:p>
    <w:p w14:paraId="0000001A" w14:textId="4D975197" w:rsidR="00901E5C" w:rsidRDefault="00116391">
      <w:pPr>
        <w:pBdr>
          <w:top w:val="nil"/>
          <w:left w:val="nil"/>
          <w:bottom w:val="nil"/>
          <w:right w:val="nil"/>
          <w:between w:val="nil"/>
        </w:pBdr>
        <w:spacing w:line="360" w:lineRule="auto"/>
        <w:ind w:firstLine="709"/>
        <w:rPr>
          <w:rFonts w:ascii="Times New Roman" w:eastAsia="Times New Roman" w:hAnsi="Times New Roman" w:cs="Times New Roman"/>
          <w:color w:val="000000"/>
          <w:sz w:val="24"/>
          <w:szCs w:val="24"/>
        </w:rPr>
      </w:pPr>
      <w:bookmarkStart w:id="183" w:name="_heading=h.gjdgxs" w:colFirst="0" w:colLast="0"/>
      <w:bookmarkEnd w:id="183"/>
      <w:commentRangeStart w:id="184"/>
      <w:r>
        <w:rPr>
          <w:rFonts w:ascii="Times New Roman" w:eastAsia="Times New Roman" w:hAnsi="Times New Roman" w:cs="Times New Roman"/>
          <w:color w:val="000000"/>
          <w:sz w:val="24"/>
          <w:szCs w:val="24"/>
        </w:rPr>
        <w:t>Assim</w:t>
      </w:r>
      <w:commentRangeEnd w:id="184"/>
      <w:r w:rsidR="00C1140A">
        <w:rPr>
          <w:rStyle w:val="Refdecomentrio"/>
        </w:rPr>
        <w:commentReference w:id="184"/>
      </w:r>
      <w:r>
        <w:rPr>
          <w:rFonts w:ascii="Times New Roman" w:eastAsia="Times New Roman" w:hAnsi="Times New Roman" w:cs="Times New Roman"/>
          <w:color w:val="000000"/>
          <w:sz w:val="24"/>
          <w:szCs w:val="24"/>
        </w:rPr>
        <w:t>, as DCNT causam um grande impacto econômico na família</w:t>
      </w:r>
      <w:r w:rsidR="00E953B0">
        <w:rPr>
          <w:rFonts w:ascii="Times New Roman" w:eastAsia="Times New Roman" w:hAnsi="Times New Roman" w:cs="Times New Roman"/>
          <w:color w:val="000000"/>
          <w:sz w:val="24"/>
          <w:szCs w:val="24"/>
        </w:rPr>
        <w:t xml:space="preserve"> do indivíduo e esse estudo</w:t>
      </w:r>
      <w:r w:rsidR="00561E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propõe</w:t>
      </w:r>
      <w:r w:rsidR="00561E9C">
        <w:rPr>
          <w:rFonts w:ascii="Times New Roman" w:eastAsia="Times New Roman" w:hAnsi="Times New Roman" w:cs="Times New Roman"/>
          <w:color w:val="000000"/>
          <w:sz w:val="24"/>
          <w:szCs w:val="24"/>
        </w:rPr>
        <w:t>-se</w:t>
      </w:r>
      <w:r>
        <w:rPr>
          <w:rFonts w:ascii="Times New Roman" w:eastAsia="Times New Roman" w:hAnsi="Times New Roman" w:cs="Times New Roman"/>
          <w:color w:val="000000"/>
          <w:sz w:val="24"/>
          <w:szCs w:val="24"/>
        </w:rPr>
        <w:t xml:space="preserve"> a avaliar </w:t>
      </w:r>
      <w:r w:rsidR="003B5CE8">
        <w:rPr>
          <w:rFonts w:ascii="Times New Roman" w:eastAsia="Times New Roman" w:hAnsi="Times New Roman" w:cs="Times New Roman"/>
          <w:color w:val="000000"/>
          <w:sz w:val="24"/>
          <w:szCs w:val="24"/>
        </w:rPr>
        <w:t xml:space="preserve">as despesas </w:t>
      </w:r>
      <w:r>
        <w:rPr>
          <w:rFonts w:ascii="Times New Roman" w:eastAsia="Times New Roman" w:hAnsi="Times New Roman" w:cs="Times New Roman"/>
          <w:color w:val="000000"/>
          <w:sz w:val="24"/>
          <w:szCs w:val="24"/>
        </w:rPr>
        <w:t>relacionados ao tratamento com doenças crônicas de pacientes atendidos nas UBS de Floriano-PI.</w:t>
      </w:r>
    </w:p>
    <w:p w14:paraId="0000001B" w14:textId="77777777" w:rsidR="00901E5C" w:rsidRDefault="00901E5C">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4AFF1DA4" w14:textId="77777777" w:rsidR="006F2877" w:rsidRDefault="006F2877">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62C2A23E" w14:textId="77777777" w:rsidR="006F2877" w:rsidRDefault="006F2877">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0000001C" w14:textId="77777777" w:rsidR="00901E5C" w:rsidRDefault="00D6644A">
      <w:pPr>
        <w:pBdr>
          <w:top w:val="nil"/>
          <w:left w:val="nil"/>
          <w:bottom w:val="nil"/>
          <w:right w:val="nil"/>
          <w:between w:val="nil"/>
        </w:pBdr>
        <w:spacing w:line="36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rPr>
        <w:t xml:space="preserve">2 </w:t>
      </w:r>
      <w:sdt>
        <w:sdtPr>
          <w:tag w:val="goog_rdk_2"/>
          <w:id w:val="-1793664584"/>
        </w:sdtPr>
        <w:sdtContent/>
      </w:sdt>
      <w:r>
        <w:rPr>
          <w:rFonts w:ascii="Times New Roman" w:eastAsia="Times New Roman" w:hAnsi="Times New Roman" w:cs="Times New Roman"/>
          <w:b/>
          <w:color w:val="000000"/>
          <w:sz w:val="24"/>
          <w:szCs w:val="24"/>
          <w:highlight w:val="white"/>
        </w:rPr>
        <w:t>MÉTODOS</w:t>
      </w:r>
    </w:p>
    <w:p w14:paraId="07B172A0" w14:textId="77777777" w:rsidR="009A29C4" w:rsidRDefault="009A29C4">
      <w:pPr>
        <w:pBdr>
          <w:top w:val="nil"/>
          <w:left w:val="nil"/>
          <w:bottom w:val="nil"/>
          <w:right w:val="nil"/>
          <w:between w:val="nil"/>
        </w:pBdr>
        <w:spacing w:line="360" w:lineRule="auto"/>
        <w:rPr>
          <w:rFonts w:ascii="Times New Roman" w:eastAsia="Times New Roman" w:hAnsi="Times New Roman" w:cs="Times New Roman"/>
          <w:b/>
          <w:color w:val="000000"/>
          <w:sz w:val="24"/>
          <w:szCs w:val="24"/>
          <w:highlight w:val="white"/>
        </w:rPr>
      </w:pPr>
    </w:p>
    <w:p w14:paraId="0000001D" w14:textId="691E17F9" w:rsidR="00901E5C" w:rsidRDefault="00D6644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D2485">
        <w:rPr>
          <w:rFonts w:ascii="Times New Roman" w:eastAsia="Times New Roman" w:hAnsi="Times New Roman" w:cs="Times New Roman"/>
          <w:color w:val="000000"/>
          <w:sz w:val="24"/>
          <w:szCs w:val="24"/>
        </w:rPr>
        <w:t>Para o desenvolvimento desse trabalho f</w:t>
      </w:r>
      <w:r>
        <w:rPr>
          <w:rFonts w:ascii="Times New Roman" w:eastAsia="Times New Roman" w:hAnsi="Times New Roman" w:cs="Times New Roman"/>
          <w:color w:val="000000"/>
          <w:sz w:val="24"/>
          <w:szCs w:val="24"/>
        </w:rPr>
        <w:t xml:space="preserve">oi realizado um </w:t>
      </w:r>
      <w:r w:rsidR="007D2485">
        <w:rPr>
          <w:rFonts w:ascii="Times New Roman" w:eastAsia="Times New Roman" w:hAnsi="Times New Roman" w:cs="Times New Roman"/>
          <w:color w:val="000000"/>
          <w:sz w:val="24"/>
          <w:szCs w:val="24"/>
        </w:rPr>
        <w:t>inquérito</w:t>
      </w:r>
      <w:r>
        <w:rPr>
          <w:rFonts w:ascii="Times New Roman" w:eastAsia="Times New Roman" w:hAnsi="Times New Roman" w:cs="Times New Roman"/>
          <w:color w:val="000000"/>
          <w:sz w:val="24"/>
          <w:szCs w:val="24"/>
        </w:rPr>
        <w:t xml:space="preserve"> domiciliar, um estudo transversal, quantitativo e exploratório na UBS </w:t>
      </w:r>
      <w:proofErr w:type="spellStart"/>
      <w:r>
        <w:rPr>
          <w:rFonts w:ascii="Times New Roman" w:eastAsia="Times New Roman" w:hAnsi="Times New Roman" w:cs="Times New Roman"/>
          <w:color w:val="000000"/>
          <w:sz w:val="24"/>
          <w:szCs w:val="24"/>
        </w:rPr>
        <w:t>Jasmina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Bucar</w:t>
      </w:r>
      <w:proofErr w:type="spellEnd"/>
      <w:r w:rsidR="00FC187D">
        <w:rPr>
          <w:rFonts w:ascii="Times New Roman" w:eastAsia="Times New Roman" w:hAnsi="Times New Roman" w:cs="Times New Roman"/>
          <w:color w:val="000000"/>
          <w:sz w:val="24"/>
          <w:szCs w:val="24"/>
        </w:rPr>
        <w:t xml:space="preserve">, localizada em Floriano-PI, </w:t>
      </w:r>
      <w:r>
        <w:rPr>
          <w:rFonts w:ascii="Times New Roman" w:eastAsia="Times New Roman" w:hAnsi="Times New Roman" w:cs="Times New Roman"/>
          <w:color w:val="000000"/>
          <w:sz w:val="24"/>
          <w:szCs w:val="24"/>
        </w:rPr>
        <w:t>no per</w:t>
      </w:r>
      <w:r w:rsidR="00FC187D">
        <w:rPr>
          <w:rFonts w:ascii="Times New Roman" w:eastAsia="Times New Roman" w:hAnsi="Times New Roman" w:cs="Times New Roman"/>
          <w:color w:val="000000"/>
          <w:sz w:val="24"/>
          <w:szCs w:val="24"/>
        </w:rPr>
        <w:t>í</w:t>
      </w:r>
      <w:r>
        <w:rPr>
          <w:rFonts w:ascii="Times New Roman" w:eastAsia="Times New Roman" w:hAnsi="Times New Roman" w:cs="Times New Roman"/>
          <w:color w:val="000000"/>
          <w:sz w:val="24"/>
          <w:szCs w:val="24"/>
        </w:rPr>
        <w:t xml:space="preserve">odo de </w:t>
      </w:r>
      <w:r w:rsidR="00FC187D">
        <w:rPr>
          <w:rFonts w:ascii="Times New Roman" w:eastAsia="Times New Roman" w:hAnsi="Times New Roman" w:cs="Times New Roman"/>
          <w:color w:val="000000"/>
          <w:sz w:val="24"/>
          <w:szCs w:val="24"/>
        </w:rPr>
        <w:t>j</w:t>
      </w:r>
      <w:r>
        <w:rPr>
          <w:rFonts w:ascii="Times New Roman" w:eastAsia="Times New Roman" w:hAnsi="Times New Roman" w:cs="Times New Roman"/>
          <w:color w:val="000000"/>
          <w:sz w:val="24"/>
          <w:szCs w:val="24"/>
        </w:rPr>
        <w:t>ulho a novembro de 2022. A população alvo fo</w:t>
      </w:r>
      <w:r w:rsidR="00FC187D">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 </w:t>
      </w:r>
      <w:r w:rsidR="00D96C41">
        <w:rPr>
          <w:rFonts w:ascii="Times New Roman" w:eastAsia="Times New Roman" w:hAnsi="Times New Roman" w:cs="Times New Roman"/>
          <w:color w:val="000000"/>
          <w:sz w:val="24"/>
          <w:szCs w:val="24"/>
        </w:rPr>
        <w:t>200</w:t>
      </w:r>
      <w:r>
        <w:rPr>
          <w:rFonts w:ascii="Times New Roman" w:eastAsia="Times New Roman" w:hAnsi="Times New Roman" w:cs="Times New Roman"/>
          <w:color w:val="000000"/>
          <w:sz w:val="24"/>
          <w:szCs w:val="24"/>
        </w:rPr>
        <w:t xml:space="preserve"> pacientes cadastrados na área de abrangência da UBS</w:t>
      </w:r>
      <w:r w:rsidR="00FC187D">
        <w:rPr>
          <w:rFonts w:ascii="Times New Roman" w:eastAsia="Times New Roman" w:hAnsi="Times New Roman" w:cs="Times New Roman"/>
          <w:color w:val="000000"/>
          <w:sz w:val="24"/>
          <w:szCs w:val="24"/>
        </w:rPr>
        <w:t xml:space="preserve"> avaliada</w:t>
      </w:r>
      <w:r>
        <w:rPr>
          <w:rFonts w:ascii="Times New Roman" w:eastAsia="Times New Roman" w:hAnsi="Times New Roman" w:cs="Times New Roman"/>
          <w:color w:val="000000"/>
          <w:sz w:val="24"/>
          <w:szCs w:val="24"/>
        </w:rPr>
        <w:t xml:space="preserve">. </w:t>
      </w:r>
      <w:r w:rsidR="0048540C">
        <w:rPr>
          <w:rFonts w:ascii="Times New Roman" w:eastAsia="Times New Roman" w:hAnsi="Times New Roman" w:cs="Times New Roman"/>
          <w:color w:val="000000"/>
          <w:sz w:val="24"/>
          <w:szCs w:val="24"/>
        </w:rPr>
        <w:t>Vale frisar que n</w:t>
      </w:r>
      <w:r>
        <w:rPr>
          <w:rFonts w:ascii="Times New Roman" w:eastAsia="Times New Roman" w:hAnsi="Times New Roman" w:cs="Times New Roman"/>
          <w:color w:val="000000"/>
          <w:sz w:val="24"/>
          <w:szCs w:val="24"/>
        </w:rPr>
        <w:t>esse estudo</w:t>
      </w:r>
      <w:r w:rsidR="0048540C">
        <w:rPr>
          <w:rFonts w:ascii="Times New Roman" w:eastAsia="Times New Roman" w:hAnsi="Times New Roman" w:cs="Times New Roman"/>
          <w:color w:val="000000"/>
          <w:sz w:val="24"/>
          <w:szCs w:val="24"/>
        </w:rPr>
        <w:t xml:space="preserve"> foram </w:t>
      </w:r>
      <w:r>
        <w:rPr>
          <w:rFonts w:ascii="Times New Roman" w:eastAsia="Times New Roman" w:hAnsi="Times New Roman" w:cs="Times New Roman"/>
          <w:color w:val="000000"/>
          <w:sz w:val="24"/>
          <w:szCs w:val="24"/>
        </w:rPr>
        <w:t>utiliza</w:t>
      </w:r>
      <w:r w:rsidR="0048540C">
        <w:rPr>
          <w:rFonts w:ascii="Times New Roman" w:eastAsia="Times New Roman" w:hAnsi="Times New Roman" w:cs="Times New Roman"/>
          <w:color w:val="000000"/>
          <w:sz w:val="24"/>
          <w:szCs w:val="24"/>
        </w:rPr>
        <w:t>dos</w:t>
      </w:r>
      <w:r>
        <w:rPr>
          <w:rFonts w:ascii="Times New Roman" w:eastAsia="Times New Roman" w:hAnsi="Times New Roman" w:cs="Times New Roman"/>
          <w:color w:val="000000"/>
          <w:sz w:val="24"/>
          <w:szCs w:val="24"/>
        </w:rPr>
        <w:t xml:space="preserve"> dados de pacientes com diagnóstico de DCNT.</w:t>
      </w:r>
    </w:p>
    <w:p w14:paraId="7F2ED047" w14:textId="77777777" w:rsidR="0048540C" w:rsidRDefault="00D6644A">
      <w:pPr>
        <w:pBdr>
          <w:top w:val="nil"/>
          <w:left w:val="nil"/>
          <w:bottom w:val="nil"/>
          <w:right w:val="nil"/>
          <w:between w:val="nil"/>
        </w:pBd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Em cada visita</w:t>
      </w:r>
      <w:r w:rsidR="0048540C">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os participantes eram abordados individualmente em seu domicilio e esclarecidos acerca do objetivo da pesquisa</w:t>
      </w:r>
      <w:r w:rsidR="0048540C">
        <w:rPr>
          <w:rFonts w:ascii="Times New Roman" w:eastAsia="Times New Roman" w:hAnsi="Times New Roman" w:cs="Times New Roman"/>
          <w:color w:val="000000"/>
          <w:sz w:val="24"/>
          <w:szCs w:val="24"/>
          <w:highlight w:val="white"/>
        </w:rPr>
        <w:t>. E</w:t>
      </w:r>
      <w:r>
        <w:rPr>
          <w:rFonts w:ascii="Times New Roman" w:eastAsia="Times New Roman" w:hAnsi="Times New Roman" w:cs="Times New Roman"/>
          <w:color w:val="000000"/>
          <w:sz w:val="24"/>
          <w:szCs w:val="24"/>
          <w:highlight w:val="white"/>
        </w:rPr>
        <w:t>m seguida</w:t>
      </w:r>
      <w:r w:rsidR="0048540C">
        <w:rPr>
          <w:rFonts w:ascii="Times New Roman" w:eastAsia="Times New Roman" w:hAnsi="Times New Roman" w:cs="Times New Roman"/>
          <w:color w:val="000000"/>
          <w:sz w:val="24"/>
          <w:szCs w:val="24"/>
          <w:highlight w:val="white"/>
        </w:rPr>
        <w:t>, eram</w:t>
      </w:r>
      <w:r>
        <w:rPr>
          <w:rFonts w:ascii="Times New Roman" w:eastAsia="Times New Roman" w:hAnsi="Times New Roman" w:cs="Times New Roman"/>
          <w:color w:val="000000"/>
          <w:sz w:val="24"/>
          <w:szCs w:val="24"/>
          <w:highlight w:val="white"/>
        </w:rPr>
        <w:t xml:space="preserve"> convidados a participar do estudo.  </w:t>
      </w:r>
    </w:p>
    <w:p w14:paraId="0000001E" w14:textId="47419D68" w:rsidR="00901E5C" w:rsidRDefault="00D6644A" w:rsidP="0048540C">
      <w:pPr>
        <w:pBdr>
          <w:top w:val="nil"/>
          <w:left w:val="nil"/>
          <w:bottom w:val="nil"/>
          <w:right w:val="nil"/>
          <w:between w:val="nil"/>
        </w:pBdr>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Diante do aceite</w:t>
      </w:r>
      <w:r w:rsidR="0048540C">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foi entregue ao participante o Termo de Consentimento Livre e Esclarecido (TCLE) e o questionário </w:t>
      </w:r>
      <w:r w:rsidR="004671B6">
        <w:rPr>
          <w:rFonts w:ascii="Times New Roman" w:eastAsia="Times New Roman" w:hAnsi="Times New Roman" w:cs="Times New Roman"/>
          <w:color w:val="000000"/>
          <w:sz w:val="24"/>
          <w:szCs w:val="24"/>
          <w:highlight w:val="white"/>
        </w:rPr>
        <w:t xml:space="preserve">auto aplicado </w:t>
      </w:r>
      <w:r w:rsidR="0048540C">
        <w:rPr>
          <w:rFonts w:ascii="Times New Roman" w:eastAsia="Times New Roman" w:hAnsi="Times New Roman" w:cs="Times New Roman"/>
          <w:color w:val="000000"/>
          <w:sz w:val="24"/>
          <w:szCs w:val="24"/>
          <w:highlight w:val="white"/>
        </w:rPr>
        <w:t xml:space="preserve">a ser respondido </w:t>
      </w:r>
      <w:r>
        <w:rPr>
          <w:rFonts w:ascii="Times New Roman" w:eastAsia="Times New Roman" w:hAnsi="Times New Roman" w:cs="Times New Roman"/>
          <w:color w:val="000000"/>
          <w:sz w:val="24"/>
          <w:szCs w:val="24"/>
          <w:highlight w:val="white"/>
        </w:rPr>
        <w:t xml:space="preserve">acerca do objeto de estudo.  </w:t>
      </w:r>
      <w:r w:rsidR="004671B6">
        <w:rPr>
          <w:rFonts w:ascii="Times New Roman" w:eastAsia="Times New Roman" w:hAnsi="Times New Roman" w:cs="Times New Roman"/>
          <w:color w:val="000000"/>
          <w:sz w:val="24"/>
          <w:szCs w:val="24"/>
          <w:highlight w:val="white"/>
        </w:rPr>
        <w:t>É importante ressaltar que o</w:t>
      </w:r>
      <w:r>
        <w:rPr>
          <w:rFonts w:ascii="Times New Roman" w:eastAsia="Times New Roman" w:hAnsi="Times New Roman" w:cs="Times New Roman"/>
          <w:color w:val="000000"/>
          <w:sz w:val="24"/>
          <w:szCs w:val="24"/>
          <w:highlight w:val="white"/>
        </w:rPr>
        <w:t>s princípios éticos utilizados nes</w:t>
      </w:r>
      <w:r w:rsidR="004671B6">
        <w:rPr>
          <w:rFonts w:ascii="Times New Roman" w:eastAsia="Times New Roman" w:hAnsi="Times New Roman" w:cs="Times New Roman"/>
          <w:color w:val="000000"/>
          <w:sz w:val="24"/>
          <w:szCs w:val="24"/>
          <w:highlight w:val="white"/>
        </w:rPr>
        <w:t>s</w:t>
      </w:r>
      <w:r>
        <w:rPr>
          <w:rFonts w:ascii="Times New Roman" w:eastAsia="Times New Roman" w:hAnsi="Times New Roman" w:cs="Times New Roman"/>
          <w:color w:val="000000"/>
          <w:sz w:val="24"/>
          <w:szCs w:val="24"/>
          <w:highlight w:val="white"/>
        </w:rPr>
        <w:t>e estudo atenderam as diretrizes da resolução 466/12</w:t>
      </w:r>
      <w:r w:rsidR="004671B6">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criada pelo Conselho Nacional de Saúde. </w:t>
      </w:r>
      <w:r w:rsidR="003C7E39">
        <w:rPr>
          <w:rFonts w:ascii="Times New Roman" w:eastAsia="Times New Roman" w:hAnsi="Times New Roman" w:cs="Times New Roman"/>
          <w:color w:val="000000"/>
          <w:sz w:val="24"/>
          <w:szCs w:val="24"/>
          <w:highlight w:val="white"/>
        </w:rPr>
        <w:t>Dessa forma, o</w:t>
      </w:r>
      <w:r>
        <w:rPr>
          <w:rFonts w:ascii="Times New Roman" w:eastAsia="Times New Roman" w:hAnsi="Times New Roman" w:cs="Times New Roman"/>
          <w:color w:val="000000"/>
          <w:sz w:val="24"/>
          <w:szCs w:val="24"/>
          <w:highlight w:val="white"/>
        </w:rPr>
        <w:t xml:space="preserve"> presente estudo foi submetido ao Comitê de Ética em Pesquisa da </w:t>
      </w:r>
      <w:r>
        <w:rPr>
          <w:rFonts w:ascii="Times New Roman" w:eastAsia="Times New Roman" w:hAnsi="Times New Roman" w:cs="Times New Roman"/>
          <w:color w:val="000000"/>
          <w:sz w:val="24"/>
          <w:szCs w:val="24"/>
        </w:rPr>
        <w:t xml:space="preserve">Academia Cearense de Odontologia </w:t>
      </w:r>
      <w:r>
        <w:rPr>
          <w:rFonts w:ascii="Times New Roman" w:eastAsia="Times New Roman" w:hAnsi="Times New Roman" w:cs="Times New Roman"/>
          <w:color w:val="000000"/>
          <w:sz w:val="24"/>
          <w:szCs w:val="24"/>
          <w:highlight w:val="white"/>
        </w:rPr>
        <w:t xml:space="preserve">e aprovado sob parecer nº </w:t>
      </w:r>
      <w:r>
        <w:rPr>
          <w:rFonts w:ascii="Times New Roman" w:eastAsia="Times New Roman" w:hAnsi="Times New Roman" w:cs="Times New Roman"/>
          <w:color w:val="000000"/>
          <w:sz w:val="24"/>
          <w:szCs w:val="24"/>
        </w:rPr>
        <w:t>5.486.779</w:t>
      </w:r>
      <w:r>
        <w:rPr>
          <w:rFonts w:ascii="Times New Roman" w:eastAsia="Times New Roman" w:hAnsi="Times New Roman" w:cs="Times New Roman"/>
          <w:color w:val="000000"/>
          <w:sz w:val="24"/>
          <w:szCs w:val="24"/>
          <w:highlight w:val="white"/>
        </w:rPr>
        <w:t xml:space="preserve"> e CAAE nº </w:t>
      </w:r>
      <w:r>
        <w:rPr>
          <w:rFonts w:ascii="Times New Roman" w:eastAsia="Times New Roman" w:hAnsi="Times New Roman" w:cs="Times New Roman"/>
          <w:color w:val="000000"/>
          <w:sz w:val="24"/>
          <w:szCs w:val="24"/>
        </w:rPr>
        <w:t>59902022.4.0000.5034.</w:t>
      </w:r>
    </w:p>
    <w:p w14:paraId="0000001F" w14:textId="352F089D" w:rsidR="00901E5C" w:rsidRDefault="00D6644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Foram incluídos no estudo pacientes maiores de 18 anos, de ambos os sexos, com boa compreensão da língua portuguesa e com diagnóstico confirmado de </w:t>
      </w:r>
      <w:r w:rsidR="003C7E39">
        <w:rPr>
          <w:rFonts w:ascii="Times New Roman" w:eastAsia="Times New Roman" w:hAnsi="Times New Roman" w:cs="Times New Roman"/>
          <w:color w:val="000000"/>
          <w:sz w:val="24"/>
          <w:szCs w:val="24"/>
        </w:rPr>
        <w:t>doenças crônicas não transmissíveis</w:t>
      </w:r>
      <w:r>
        <w:rPr>
          <w:rFonts w:ascii="Times New Roman" w:eastAsia="Times New Roman" w:hAnsi="Times New Roman" w:cs="Times New Roman"/>
          <w:color w:val="000000"/>
          <w:sz w:val="24"/>
          <w:szCs w:val="24"/>
        </w:rPr>
        <w:t xml:space="preserve"> e que são cadastrados na área de abrangência da UBS.</w:t>
      </w:r>
    </w:p>
    <w:p w14:paraId="00000020" w14:textId="5452BEDC" w:rsidR="00901E5C" w:rsidRDefault="00D6644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Foram excluídos da pesquisa </w:t>
      </w:r>
      <w:r w:rsidR="003C7E39">
        <w:rPr>
          <w:rFonts w:ascii="Times New Roman" w:eastAsia="Times New Roman" w:hAnsi="Times New Roman" w:cs="Times New Roman"/>
          <w:sz w:val="24"/>
          <w:szCs w:val="24"/>
        </w:rPr>
        <w:t xml:space="preserve">quaisquer </w:t>
      </w:r>
      <w:r>
        <w:rPr>
          <w:rFonts w:ascii="Times New Roman" w:eastAsia="Times New Roman" w:hAnsi="Times New Roman" w:cs="Times New Roman"/>
          <w:sz w:val="24"/>
          <w:szCs w:val="24"/>
        </w:rPr>
        <w:t>pacientes que não estive</w:t>
      </w:r>
      <w:r w:rsidR="003C7E39">
        <w:rPr>
          <w:rFonts w:ascii="Times New Roman" w:eastAsia="Times New Roman" w:hAnsi="Times New Roman" w:cs="Times New Roman"/>
          <w:sz w:val="24"/>
          <w:szCs w:val="24"/>
        </w:rPr>
        <w:t>sse</w:t>
      </w:r>
      <w:r>
        <w:rPr>
          <w:rFonts w:ascii="Times New Roman" w:eastAsia="Times New Roman" w:hAnsi="Times New Roman" w:cs="Times New Roman"/>
          <w:sz w:val="24"/>
          <w:szCs w:val="24"/>
        </w:rPr>
        <w:t>m em condições cognitivas favoráveis para responder ao questionário de estudo ou que se recusa</w:t>
      </w:r>
      <w:r w:rsidR="003C7E39">
        <w:rPr>
          <w:rFonts w:ascii="Times New Roman" w:eastAsia="Times New Roman" w:hAnsi="Times New Roman" w:cs="Times New Roman"/>
          <w:sz w:val="24"/>
          <w:szCs w:val="24"/>
        </w:rPr>
        <w:t>vam</w:t>
      </w:r>
      <w:r>
        <w:rPr>
          <w:rFonts w:ascii="Times New Roman" w:eastAsia="Times New Roman" w:hAnsi="Times New Roman" w:cs="Times New Roman"/>
          <w:sz w:val="24"/>
          <w:szCs w:val="24"/>
        </w:rPr>
        <w:t xml:space="preserve"> a participar e preencher a ficha com seus dados socioeconômicos e demográficos. </w:t>
      </w:r>
    </w:p>
    <w:p w14:paraId="00000022" w14:textId="1E451363" w:rsidR="00901E5C" w:rsidRDefault="00D6644A" w:rsidP="00D96C41">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6C41">
        <w:rPr>
          <w:rFonts w:ascii="Times New Roman" w:eastAsia="Times New Roman" w:hAnsi="Times New Roman" w:cs="Times New Roman"/>
          <w:sz w:val="24"/>
          <w:szCs w:val="24"/>
        </w:rPr>
        <w:tab/>
      </w:r>
      <w:r w:rsidR="0045602D">
        <w:rPr>
          <w:rFonts w:ascii="Times New Roman" w:eastAsia="Times New Roman" w:hAnsi="Times New Roman" w:cs="Times New Roman"/>
          <w:sz w:val="24"/>
          <w:szCs w:val="24"/>
        </w:rPr>
        <w:t>Para aqueles que resolveram participar, sua f</w:t>
      </w:r>
      <w:r>
        <w:rPr>
          <w:rFonts w:ascii="Times New Roman" w:eastAsia="Times New Roman" w:hAnsi="Times New Roman" w:cs="Times New Roman"/>
          <w:sz w:val="24"/>
          <w:szCs w:val="24"/>
        </w:rPr>
        <w:t xml:space="preserve">icha </w:t>
      </w:r>
      <w:r w:rsidR="0045602D">
        <w:rPr>
          <w:rFonts w:ascii="Times New Roman" w:eastAsia="Times New Roman" w:hAnsi="Times New Roman" w:cs="Times New Roman"/>
          <w:sz w:val="24"/>
          <w:szCs w:val="24"/>
        </w:rPr>
        <w:t>incluía</w:t>
      </w:r>
      <w:r>
        <w:rPr>
          <w:rFonts w:ascii="Times New Roman" w:eastAsia="Times New Roman" w:hAnsi="Times New Roman" w:cs="Times New Roman"/>
          <w:sz w:val="24"/>
          <w:szCs w:val="24"/>
        </w:rPr>
        <w:t xml:space="preserve"> dados de identificação (iniciais de seu nome, sexo, idade, raça, estado civil, escolaridade, ocupação, naturalidade, procedência, comorbidades e medicações em uso) e questões socioeconômicas (tipo de ocupação, auxílio do INSS, número de dependentes, renda mensal, renda familiar, moradia e meio de transporte).  </w:t>
      </w:r>
    </w:p>
    <w:p w14:paraId="00000023" w14:textId="61A78C52" w:rsidR="00901E5C" w:rsidRDefault="0045602D">
      <w:pPr>
        <w:widowControl w:val="0"/>
        <w:spacing w:line="360" w:lineRule="auto"/>
        <w:ind w:firstLine="709"/>
        <w:rPr>
          <w:ins w:id="185" w:author="Felipe Cruz" w:date="2024-05-10T18:2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Foi solicitado ainda aos </w:t>
      </w:r>
      <w:r w:rsidR="00AB31CA">
        <w:rPr>
          <w:rFonts w:ascii="Times New Roman" w:eastAsia="Times New Roman" w:hAnsi="Times New Roman" w:cs="Times New Roman"/>
          <w:sz w:val="24"/>
          <w:szCs w:val="24"/>
        </w:rPr>
        <w:t xml:space="preserve">participantes que </w:t>
      </w:r>
      <w:r>
        <w:rPr>
          <w:rFonts w:ascii="Times New Roman" w:eastAsia="Times New Roman" w:hAnsi="Times New Roman" w:cs="Times New Roman"/>
          <w:sz w:val="24"/>
          <w:szCs w:val="24"/>
        </w:rPr>
        <w:t>responde</w:t>
      </w:r>
      <w:r w:rsidR="00AB31CA">
        <w:rPr>
          <w:rFonts w:ascii="Times New Roman" w:eastAsia="Times New Roman" w:hAnsi="Times New Roman" w:cs="Times New Roman"/>
          <w:sz w:val="24"/>
          <w:szCs w:val="24"/>
        </w:rPr>
        <w:t>sse</w:t>
      </w:r>
      <w:r>
        <w:rPr>
          <w:rFonts w:ascii="Times New Roman" w:eastAsia="Times New Roman" w:hAnsi="Times New Roman" w:cs="Times New Roman"/>
          <w:sz w:val="24"/>
          <w:szCs w:val="24"/>
        </w:rPr>
        <w:t>m um questionário detalhado para analisar os custos financeiros despendidos com medicações não disponíveis na farmácia básica e outros insumos necessários durante o tratamento</w:t>
      </w:r>
      <w:r w:rsidR="00AB31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as consultas, exames e terapias necessárias</w:t>
      </w:r>
      <w:r w:rsidR="00AB31CA">
        <w:rPr>
          <w:rFonts w:ascii="Times New Roman" w:eastAsia="Times New Roman" w:hAnsi="Times New Roman" w:cs="Times New Roman"/>
          <w:sz w:val="24"/>
          <w:szCs w:val="24"/>
        </w:rPr>
        <w:t>.</w:t>
      </w:r>
    </w:p>
    <w:p w14:paraId="1A6BB4E6" w14:textId="77777777" w:rsidR="001C68E7" w:rsidRDefault="001C68E7">
      <w:pPr>
        <w:widowControl w:val="0"/>
        <w:spacing w:line="360" w:lineRule="auto"/>
        <w:ind w:firstLine="709"/>
        <w:rPr>
          <w:ins w:id="186" w:author="Felipe Cruz" w:date="2024-05-10T18:20:00Z"/>
          <w:rFonts w:ascii="Times New Roman" w:eastAsia="Times New Roman" w:hAnsi="Times New Roman" w:cs="Times New Roman"/>
          <w:sz w:val="24"/>
          <w:szCs w:val="24"/>
        </w:rPr>
      </w:pPr>
    </w:p>
    <w:p w14:paraId="30D7AE88" w14:textId="77777777" w:rsidR="001C68E7" w:rsidRDefault="001C68E7">
      <w:pPr>
        <w:widowControl w:val="0"/>
        <w:spacing w:line="360" w:lineRule="auto"/>
        <w:ind w:firstLine="709"/>
        <w:rPr>
          <w:ins w:id="187" w:author="Felipe Cruz" w:date="2024-05-10T18:20:00Z"/>
          <w:rFonts w:ascii="Times New Roman" w:eastAsia="Times New Roman" w:hAnsi="Times New Roman" w:cs="Times New Roman"/>
          <w:sz w:val="24"/>
          <w:szCs w:val="24"/>
        </w:rPr>
      </w:pPr>
    </w:p>
    <w:p w14:paraId="4853CB7F" w14:textId="3C15F152" w:rsidR="001C68E7" w:rsidRDefault="001C68E7">
      <w:pPr>
        <w:widowControl w:val="0"/>
        <w:spacing w:line="360" w:lineRule="auto"/>
        <w:ind w:firstLine="709"/>
        <w:rPr>
          <w:ins w:id="188" w:author="Felipe Cruz" w:date="2024-05-10T18:21:00Z"/>
          <w:rFonts w:ascii="Times New Roman" w:eastAsia="Times New Roman" w:hAnsi="Times New Roman" w:cs="Times New Roman"/>
          <w:sz w:val="24"/>
          <w:szCs w:val="24"/>
        </w:rPr>
      </w:pPr>
      <w:ins w:id="189" w:author="Felipe Cruz" w:date="2024-05-10T18:20:00Z">
        <w:r>
          <w:rPr>
            <w:rFonts w:ascii="Times New Roman" w:eastAsia="Times New Roman" w:hAnsi="Times New Roman" w:cs="Times New Roman"/>
            <w:sz w:val="24"/>
            <w:szCs w:val="24"/>
          </w:rPr>
          <w:lastRenderedPageBreak/>
          <w:t>Análise estatística</w:t>
        </w:r>
      </w:ins>
    </w:p>
    <w:p w14:paraId="45021A78" w14:textId="5A053928" w:rsidR="001C68E7" w:rsidRDefault="001C68E7">
      <w:pPr>
        <w:widowControl w:val="0"/>
        <w:spacing w:line="360" w:lineRule="auto"/>
        <w:ind w:firstLine="709"/>
        <w:rPr>
          <w:rFonts w:ascii="Times New Roman" w:eastAsia="Times New Roman" w:hAnsi="Times New Roman" w:cs="Times New Roman"/>
          <w:sz w:val="24"/>
          <w:szCs w:val="24"/>
        </w:rPr>
      </w:pPr>
      <w:ins w:id="190" w:author="Felipe Cruz" w:date="2024-05-10T18:21:00Z">
        <w:r>
          <w:rPr>
            <w:rFonts w:ascii="Times New Roman" w:eastAsia="Times New Roman" w:hAnsi="Times New Roman" w:cs="Times New Roman"/>
            <w:sz w:val="24"/>
            <w:szCs w:val="24"/>
          </w:rPr>
          <w:t>As variáveis categóricas foram descritas através da distribuição de frequências e as variáveis contínuas, através de média, intervalo e desvio padrão</w:t>
        </w:r>
      </w:ins>
    </w:p>
    <w:p w14:paraId="00000026" w14:textId="61BF061F" w:rsidR="00901E5C" w:rsidRDefault="00296055" w:rsidP="001C68E7">
      <w:pPr>
        <w:widowControl w:val="0"/>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avaliação dos fatores vinculados aos gastos dos pacientes foi </w:t>
      </w:r>
      <w:r w:rsidR="00BB0CEA">
        <w:rPr>
          <w:rFonts w:ascii="Times New Roman" w:eastAsia="Times New Roman" w:hAnsi="Times New Roman" w:cs="Times New Roman"/>
          <w:sz w:val="24"/>
          <w:szCs w:val="24"/>
        </w:rPr>
        <w:t xml:space="preserve">realizada </w:t>
      </w:r>
      <w:r>
        <w:rPr>
          <w:rFonts w:ascii="Times New Roman" w:eastAsia="Times New Roman" w:hAnsi="Times New Roman" w:cs="Times New Roman"/>
          <w:sz w:val="24"/>
          <w:szCs w:val="24"/>
        </w:rPr>
        <w:t xml:space="preserve">utilizado o modelo de regressão linear </w:t>
      </w:r>
      <w:proofErr w:type="spellStart"/>
      <w:r>
        <w:rPr>
          <w:rFonts w:ascii="Times New Roman" w:eastAsia="Times New Roman" w:hAnsi="Times New Roman" w:cs="Times New Roman"/>
          <w:sz w:val="24"/>
          <w:szCs w:val="24"/>
        </w:rPr>
        <w:t>univariado</w:t>
      </w:r>
      <w:proofErr w:type="spellEnd"/>
      <w:r>
        <w:rPr>
          <w:rFonts w:ascii="Times New Roman" w:eastAsia="Times New Roman" w:hAnsi="Times New Roman" w:cs="Times New Roman"/>
          <w:sz w:val="24"/>
          <w:szCs w:val="24"/>
        </w:rPr>
        <w:t>,</w:t>
      </w:r>
      <w:r w:rsidR="00BB0CEA">
        <w:rPr>
          <w:rFonts w:ascii="Times New Roman" w:eastAsia="Times New Roman" w:hAnsi="Times New Roman" w:cs="Times New Roman"/>
          <w:sz w:val="24"/>
          <w:szCs w:val="24"/>
        </w:rPr>
        <w:t xml:space="preserve"> </w:t>
      </w:r>
      <w:del w:id="191" w:author="Felipe Cruz" w:date="2024-05-10T18:21:00Z">
        <w:r w:rsidR="00365A7D" w:rsidDel="001C68E7">
          <w:rPr>
            <w:rFonts w:ascii="Times New Roman" w:eastAsia="Times New Roman" w:hAnsi="Times New Roman" w:cs="Times New Roman"/>
            <w:sz w:val="24"/>
            <w:szCs w:val="24"/>
          </w:rPr>
          <w:delText>onde as variáveis categóricas foram descritas através da distribuição de frequências e as variáveis contínuas, através de média, intervalo e desvio padrão</w:delText>
        </w:r>
        <w:r w:rsidR="00D50527" w:rsidDel="001C68E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consider</w:t>
      </w:r>
      <w:r w:rsidR="00D50527">
        <w:rPr>
          <w:rFonts w:ascii="Times New Roman" w:eastAsia="Times New Roman" w:hAnsi="Times New Roman" w:cs="Times New Roman"/>
          <w:sz w:val="24"/>
          <w:szCs w:val="24"/>
        </w:rPr>
        <w:t>ou-se</w:t>
      </w:r>
      <w:r>
        <w:rPr>
          <w:rFonts w:ascii="Times New Roman" w:eastAsia="Times New Roman" w:hAnsi="Times New Roman" w:cs="Times New Roman"/>
          <w:sz w:val="24"/>
          <w:szCs w:val="24"/>
        </w:rPr>
        <w:t xml:space="preserve"> a variável dependente o gasto fora de cobertura com saúde e como var</w:t>
      </w:r>
      <w:r w:rsidR="00C172D7">
        <w:rPr>
          <w:rFonts w:ascii="Times New Roman" w:eastAsia="Times New Roman" w:hAnsi="Times New Roman" w:cs="Times New Roman"/>
          <w:sz w:val="24"/>
          <w:szCs w:val="24"/>
        </w:rPr>
        <w:t>i</w:t>
      </w:r>
      <w:r>
        <w:rPr>
          <w:rFonts w:ascii="Times New Roman" w:eastAsia="Times New Roman" w:hAnsi="Times New Roman" w:cs="Times New Roman"/>
          <w:sz w:val="24"/>
          <w:szCs w:val="24"/>
        </w:rPr>
        <w:t>ável independente os potenciais fatores associados ao gasto</w:t>
      </w:r>
      <w:r w:rsidR="00C172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idade, sexo, estado civil, escolaridade, presença de comorbidades (HAS, diabetes mellitus, neoplasia maligna, acidente vascular encefálico, doença cardiovascular, hanseníase). Foi considerado um nível de significância estatística de 0</w:t>
      </w:r>
      <w:r w:rsidR="00C172D7">
        <w:rPr>
          <w:rFonts w:ascii="Times New Roman" w:eastAsia="Times New Roman" w:hAnsi="Times New Roman" w:cs="Times New Roman"/>
          <w:sz w:val="24"/>
          <w:szCs w:val="24"/>
        </w:rPr>
        <w:t>,</w:t>
      </w:r>
      <w:r>
        <w:rPr>
          <w:rFonts w:ascii="Times New Roman" w:eastAsia="Times New Roman" w:hAnsi="Times New Roman" w:cs="Times New Roman"/>
          <w:sz w:val="24"/>
          <w:szCs w:val="24"/>
        </w:rPr>
        <w:t>05</w:t>
      </w:r>
      <w:r w:rsidR="00C172D7">
        <w:rPr>
          <w:rFonts w:ascii="Times New Roman" w:eastAsia="Times New Roman" w:hAnsi="Times New Roman" w:cs="Times New Roman"/>
          <w:sz w:val="24"/>
          <w:szCs w:val="24"/>
        </w:rPr>
        <w:t xml:space="preserve"> e p</w:t>
      </w:r>
      <w:r>
        <w:rPr>
          <w:rFonts w:ascii="Times New Roman" w:eastAsia="Times New Roman" w:hAnsi="Times New Roman" w:cs="Times New Roman"/>
          <w:sz w:val="24"/>
          <w:szCs w:val="24"/>
        </w:rPr>
        <w:t xml:space="preserve">ara análise dos dados, foi utilizado o programa </w:t>
      </w:r>
      <w:proofErr w:type="spellStart"/>
      <w:r>
        <w:rPr>
          <w:rFonts w:ascii="Times New Roman" w:eastAsia="Times New Roman" w:hAnsi="Times New Roman" w:cs="Times New Roman"/>
          <w:sz w:val="24"/>
          <w:szCs w:val="24"/>
        </w:rPr>
        <w:t>Stata</w:t>
      </w:r>
      <w:proofErr w:type="spellEnd"/>
      <w:r>
        <w:rPr>
          <w:rFonts w:ascii="Times New Roman" w:eastAsia="Times New Roman" w:hAnsi="Times New Roman" w:cs="Times New Roman"/>
          <w:sz w:val="24"/>
          <w:szCs w:val="24"/>
        </w:rPr>
        <w:t xml:space="preserve"> 18. Os dados da pesquisa foram organizados em tabelas descritiv</w:t>
      </w:r>
      <w:r w:rsidR="00C172D7">
        <w:rPr>
          <w:rFonts w:ascii="Times New Roman" w:eastAsia="Times New Roman" w:hAnsi="Times New Roman" w:cs="Times New Roman"/>
          <w:sz w:val="24"/>
          <w:szCs w:val="24"/>
        </w:rPr>
        <w:t>a</w:t>
      </w:r>
      <w:r>
        <w:rPr>
          <w:rFonts w:ascii="Times New Roman" w:eastAsia="Times New Roman" w:hAnsi="Times New Roman" w:cs="Times New Roman"/>
          <w:sz w:val="24"/>
          <w:szCs w:val="24"/>
        </w:rPr>
        <w:t>s para melhor visualização dos mesmos</w:t>
      </w:r>
      <w:r w:rsidR="00C172D7">
        <w:rPr>
          <w:rFonts w:ascii="Times New Roman" w:eastAsia="Times New Roman" w:hAnsi="Times New Roman" w:cs="Times New Roman"/>
          <w:sz w:val="24"/>
          <w:szCs w:val="24"/>
        </w:rPr>
        <w:t>.</w:t>
      </w:r>
    </w:p>
    <w:p w14:paraId="00000027" w14:textId="77777777" w:rsidR="00901E5C" w:rsidRDefault="00901E5C">
      <w:pPr>
        <w:shd w:val="clear" w:color="auto" w:fill="FFFFFF"/>
        <w:spacing w:line="360" w:lineRule="auto"/>
        <w:rPr>
          <w:rFonts w:ascii="Times New Roman" w:eastAsia="Times New Roman" w:hAnsi="Times New Roman" w:cs="Times New Roman"/>
          <w:sz w:val="24"/>
          <w:szCs w:val="24"/>
        </w:rPr>
      </w:pPr>
    </w:p>
    <w:p w14:paraId="00000028" w14:textId="203462BD" w:rsidR="00901E5C" w:rsidRDefault="00D6644A">
      <w:pPr>
        <w:shd w:val="clear" w:color="auto" w:fill="FFFFFF"/>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3 </w:t>
      </w:r>
      <w:r w:rsidR="00346B45">
        <w:rPr>
          <w:rFonts w:ascii="Times New Roman" w:eastAsia="Times New Roman" w:hAnsi="Times New Roman" w:cs="Times New Roman"/>
          <w:b/>
          <w:sz w:val="24"/>
          <w:szCs w:val="24"/>
          <w:highlight w:val="white"/>
        </w:rPr>
        <w:t xml:space="preserve">RESULTADOS </w:t>
      </w:r>
    </w:p>
    <w:p w14:paraId="00000029" w14:textId="77777777" w:rsidR="00901E5C" w:rsidRDefault="00901E5C">
      <w:pPr>
        <w:shd w:val="clear" w:color="auto" w:fill="FFFFFF"/>
        <w:spacing w:line="360" w:lineRule="auto"/>
        <w:rPr>
          <w:rFonts w:ascii="Times New Roman" w:eastAsia="Times New Roman" w:hAnsi="Times New Roman" w:cs="Times New Roman"/>
          <w:sz w:val="24"/>
          <w:szCs w:val="24"/>
          <w:highlight w:val="white"/>
        </w:rPr>
      </w:pPr>
    </w:p>
    <w:p w14:paraId="0000002A" w14:textId="4DFD9FC6" w:rsidR="00901E5C" w:rsidRDefault="00D6644A">
      <w:pPr>
        <w:shd w:val="clear" w:color="auto" w:fill="FFFFFF"/>
        <w:spacing w:line="360" w:lineRule="auto"/>
        <w:ind w:firstLine="709"/>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Segundo as características sociodemográficas, verifica-se maior prevalência de DCNT no sexo masculino</w:t>
      </w:r>
      <w:ins w:id="192" w:author="Felipe Cruz" w:date="2024-05-10T18:22:00Z">
        <w:r w:rsidR="001C68E7">
          <w:rPr>
            <w:rFonts w:ascii="Times New Roman" w:eastAsia="Times New Roman" w:hAnsi="Times New Roman" w:cs="Times New Roman"/>
            <w:sz w:val="24"/>
            <w:szCs w:val="24"/>
            <w:highlight w:val="white"/>
          </w:rPr>
          <w:t xml:space="preserve"> (133)</w:t>
        </w:r>
      </w:ins>
      <w:del w:id="193" w:author="Felipe Cruz" w:date="2024-05-10T18:22:00Z">
        <w:r w:rsidR="00DF40BC" w:rsidDel="001C68E7">
          <w:rPr>
            <w:rFonts w:ascii="Times New Roman" w:eastAsia="Times New Roman" w:hAnsi="Times New Roman" w:cs="Times New Roman"/>
            <w:sz w:val="24"/>
            <w:szCs w:val="24"/>
            <w:highlight w:val="white"/>
          </w:rPr>
          <w:delText xml:space="preserve">, com uma frequência de </w:delText>
        </w:r>
        <w:r w:rsidDel="001C68E7">
          <w:rPr>
            <w:rFonts w:ascii="Times New Roman" w:eastAsia="Times New Roman" w:hAnsi="Times New Roman" w:cs="Times New Roman"/>
            <w:sz w:val="24"/>
            <w:szCs w:val="24"/>
            <w:highlight w:val="white"/>
          </w:rPr>
          <w:delText xml:space="preserve">133 </w:delText>
        </w:r>
        <w:r w:rsidR="00DF40BC" w:rsidDel="001C68E7">
          <w:rPr>
            <w:rFonts w:ascii="Times New Roman" w:eastAsia="Times New Roman" w:hAnsi="Times New Roman" w:cs="Times New Roman"/>
            <w:sz w:val="24"/>
            <w:szCs w:val="24"/>
            <w:highlight w:val="white"/>
          </w:rPr>
          <w:delText>unidades que</w:delText>
        </w:r>
      </w:del>
      <w:r w:rsidR="00DF40BC">
        <w:rPr>
          <w:rFonts w:ascii="Times New Roman" w:eastAsia="Times New Roman" w:hAnsi="Times New Roman" w:cs="Times New Roman"/>
          <w:sz w:val="24"/>
          <w:szCs w:val="24"/>
          <w:highlight w:val="white"/>
        </w:rPr>
        <w:t xml:space="preserve"> cor</w:t>
      </w:r>
      <w:r>
        <w:rPr>
          <w:rFonts w:ascii="Times New Roman" w:eastAsia="Times New Roman" w:hAnsi="Times New Roman" w:cs="Times New Roman"/>
          <w:sz w:val="24"/>
          <w:szCs w:val="24"/>
          <w:highlight w:val="white"/>
        </w:rPr>
        <w:t>responde</w:t>
      </w:r>
      <w:ins w:id="194" w:author="Felipe Cruz" w:date="2024-05-10T18:22:00Z">
        <w:r w:rsidR="001C68E7">
          <w:rPr>
            <w:rFonts w:ascii="Times New Roman" w:eastAsia="Times New Roman" w:hAnsi="Times New Roman" w:cs="Times New Roman"/>
            <w:sz w:val="24"/>
            <w:szCs w:val="24"/>
            <w:highlight w:val="white"/>
          </w:rPr>
          <w:t>ndo</w:t>
        </w:r>
      </w:ins>
      <w:del w:id="195" w:author="Felipe Cruz" w:date="2024-05-10T18:22:00Z">
        <w:r w:rsidDel="001C68E7">
          <w:rPr>
            <w:rFonts w:ascii="Times New Roman" w:eastAsia="Times New Roman" w:hAnsi="Times New Roman" w:cs="Times New Roman"/>
            <w:sz w:val="24"/>
            <w:szCs w:val="24"/>
            <w:highlight w:val="white"/>
          </w:rPr>
          <w:delText>m</w:delText>
        </w:r>
      </w:del>
      <w:r>
        <w:rPr>
          <w:rFonts w:ascii="Times New Roman" w:eastAsia="Times New Roman" w:hAnsi="Times New Roman" w:cs="Times New Roman"/>
          <w:sz w:val="24"/>
          <w:szCs w:val="24"/>
          <w:highlight w:val="white"/>
        </w:rPr>
        <w:t xml:space="preserve"> 66,50%</w:t>
      </w:r>
      <w:r w:rsidR="00D658B7">
        <w:rPr>
          <w:rFonts w:ascii="Times New Roman" w:eastAsia="Times New Roman" w:hAnsi="Times New Roman" w:cs="Times New Roman"/>
          <w:sz w:val="24"/>
          <w:szCs w:val="24"/>
          <w:highlight w:val="white"/>
        </w:rPr>
        <w:t>,</w:t>
      </w:r>
      <w:ins w:id="196" w:author="Felipe Cruz" w:date="2024-05-10T18:22:00Z">
        <w:r w:rsidR="001C68E7">
          <w:rPr>
            <w:rFonts w:ascii="Times New Roman" w:eastAsia="Times New Roman" w:hAnsi="Times New Roman" w:cs="Times New Roman"/>
            <w:sz w:val="24"/>
            <w:szCs w:val="24"/>
            <w:highlight w:val="white"/>
          </w:rPr>
          <w:t xml:space="preserve"> da população.</w:t>
        </w:r>
      </w:ins>
      <w:del w:id="197" w:author="Felipe Cruz" w:date="2024-05-10T18:22:00Z">
        <w:r w:rsidR="00D658B7" w:rsidDel="001C68E7">
          <w:rPr>
            <w:rFonts w:ascii="Times New Roman" w:eastAsia="Times New Roman" w:hAnsi="Times New Roman" w:cs="Times New Roman"/>
            <w:sz w:val="24"/>
            <w:szCs w:val="24"/>
            <w:highlight w:val="white"/>
          </w:rPr>
          <w:delText xml:space="preserve"> quando comparado ao sexo </w:delText>
        </w:r>
        <w:r w:rsidDel="001C68E7">
          <w:rPr>
            <w:rFonts w:ascii="Times New Roman" w:eastAsia="Times New Roman" w:hAnsi="Times New Roman" w:cs="Times New Roman"/>
            <w:sz w:val="24"/>
            <w:szCs w:val="24"/>
            <w:highlight w:val="white"/>
          </w:rPr>
          <w:delText xml:space="preserve">feminino </w:delText>
        </w:r>
        <w:r w:rsidR="00D658B7" w:rsidDel="001C68E7">
          <w:rPr>
            <w:rFonts w:ascii="Times New Roman" w:eastAsia="Times New Roman" w:hAnsi="Times New Roman" w:cs="Times New Roman"/>
            <w:sz w:val="24"/>
            <w:szCs w:val="24"/>
            <w:highlight w:val="white"/>
          </w:rPr>
          <w:delText>(</w:delText>
        </w:r>
        <w:r w:rsidDel="001C68E7">
          <w:rPr>
            <w:rFonts w:ascii="Times New Roman" w:eastAsia="Times New Roman" w:hAnsi="Times New Roman" w:cs="Times New Roman"/>
            <w:sz w:val="24"/>
            <w:szCs w:val="24"/>
            <w:highlight w:val="white"/>
          </w:rPr>
          <w:delText xml:space="preserve">67 pacientes </w:delText>
        </w:r>
        <w:r w:rsidR="00D658B7" w:rsidDel="001C68E7">
          <w:rPr>
            <w:rFonts w:ascii="Times New Roman" w:eastAsia="Times New Roman" w:hAnsi="Times New Roman" w:cs="Times New Roman"/>
            <w:sz w:val="24"/>
            <w:szCs w:val="24"/>
            <w:highlight w:val="white"/>
          </w:rPr>
          <w:delText xml:space="preserve">- </w:delText>
        </w:r>
        <w:r w:rsidDel="001C68E7">
          <w:rPr>
            <w:rFonts w:ascii="Times New Roman" w:eastAsia="Times New Roman" w:hAnsi="Times New Roman" w:cs="Times New Roman"/>
            <w:sz w:val="24"/>
            <w:szCs w:val="24"/>
            <w:highlight w:val="white"/>
          </w:rPr>
          <w:delText>33,50%</w:delText>
        </w:r>
        <w:r w:rsidR="00D658B7" w:rsidDel="001C68E7">
          <w:rPr>
            <w:rFonts w:ascii="Times New Roman" w:eastAsia="Times New Roman" w:hAnsi="Times New Roman" w:cs="Times New Roman"/>
            <w:sz w:val="24"/>
            <w:szCs w:val="24"/>
            <w:highlight w:val="white"/>
          </w:rPr>
          <w:delText>)</w:delText>
        </w:r>
        <w:r w:rsidDel="001C68E7">
          <w:rPr>
            <w:rFonts w:ascii="Times New Roman" w:eastAsia="Times New Roman" w:hAnsi="Times New Roman" w:cs="Times New Roman"/>
            <w:sz w:val="24"/>
            <w:szCs w:val="24"/>
            <w:highlight w:val="white"/>
          </w:rPr>
          <w:delText>.</w:delText>
        </w:r>
      </w:del>
      <w:r>
        <w:rPr>
          <w:rFonts w:ascii="Times New Roman" w:eastAsia="Times New Roman" w:hAnsi="Times New Roman" w:cs="Times New Roman"/>
          <w:sz w:val="24"/>
          <w:szCs w:val="24"/>
          <w:highlight w:val="white"/>
        </w:rPr>
        <w:t xml:space="preserve"> Quanto ao estado civil, os casados </w:t>
      </w:r>
      <w:r w:rsidR="00D658B7">
        <w:rPr>
          <w:rFonts w:ascii="Times New Roman" w:eastAsia="Times New Roman" w:hAnsi="Times New Roman" w:cs="Times New Roman"/>
          <w:sz w:val="24"/>
          <w:szCs w:val="24"/>
          <w:highlight w:val="white"/>
        </w:rPr>
        <w:t>totalizaram</w:t>
      </w:r>
      <w:r>
        <w:rPr>
          <w:rFonts w:ascii="Times New Roman" w:eastAsia="Times New Roman" w:hAnsi="Times New Roman" w:cs="Times New Roman"/>
          <w:sz w:val="24"/>
          <w:szCs w:val="24"/>
          <w:highlight w:val="white"/>
        </w:rPr>
        <w:t xml:space="preserve"> 118 </w:t>
      </w:r>
      <w:r w:rsidR="00D658B7">
        <w:rPr>
          <w:rFonts w:ascii="Times New Roman" w:eastAsia="Times New Roman" w:hAnsi="Times New Roman" w:cs="Times New Roman"/>
          <w:sz w:val="24"/>
          <w:szCs w:val="24"/>
          <w:highlight w:val="white"/>
        </w:rPr>
        <w:t>pacientes com</w:t>
      </w:r>
      <w:r w:rsidR="000B137F">
        <w:rPr>
          <w:rFonts w:ascii="Times New Roman" w:eastAsia="Times New Roman" w:hAnsi="Times New Roman" w:cs="Times New Roman"/>
          <w:sz w:val="24"/>
          <w:szCs w:val="24"/>
          <w:highlight w:val="white"/>
        </w:rPr>
        <w:t xml:space="preserve"> </w:t>
      </w:r>
      <w:r w:rsidR="000B137F">
        <w:rPr>
          <w:rFonts w:ascii="Times New Roman" w:eastAsia="Times New Roman" w:hAnsi="Times New Roman" w:cs="Times New Roman"/>
          <w:sz w:val="24"/>
          <w:szCs w:val="24"/>
        </w:rPr>
        <w:t>doenças crônicas não transmissíveis,</w:t>
      </w:r>
      <w:r w:rsidR="000B137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correspondendo a 59%, solteiro</w:t>
      </w:r>
      <w:r w:rsidR="00DA5FF7">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44 </w:t>
      </w:r>
      <w:r w:rsidR="00DA5FF7">
        <w:rPr>
          <w:rFonts w:ascii="Times New Roman" w:eastAsia="Times New Roman" w:hAnsi="Times New Roman" w:cs="Times New Roman"/>
          <w:sz w:val="24"/>
          <w:szCs w:val="24"/>
          <w:highlight w:val="white"/>
        </w:rPr>
        <w:t>e</w:t>
      </w:r>
      <w:r>
        <w:rPr>
          <w:rFonts w:ascii="Times New Roman" w:eastAsia="Times New Roman" w:hAnsi="Times New Roman" w:cs="Times New Roman"/>
          <w:sz w:val="24"/>
          <w:szCs w:val="24"/>
          <w:highlight w:val="white"/>
        </w:rPr>
        <w:t xml:space="preserve"> 44%</w:t>
      </w:r>
      <w:r w:rsidR="00DA5FF7">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e viúvos</w:t>
      </w:r>
      <w:r w:rsidR="00DA5FF7">
        <w:rPr>
          <w:rFonts w:ascii="Times New Roman" w:eastAsia="Times New Roman" w:hAnsi="Times New Roman" w:cs="Times New Roman"/>
          <w:sz w:val="24"/>
          <w:szCs w:val="24"/>
          <w:highlight w:val="white"/>
        </w:rPr>
        <w:t>, 3</w:t>
      </w:r>
      <w:r>
        <w:rPr>
          <w:rFonts w:ascii="Times New Roman" w:eastAsia="Times New Roman" w:hAnsi="Times New Roman" w:cs="Times New Roman"/>
          <w:sz w:val="24"/>
          <w:szCs w:val="24"/>
          <w:highlight w:val="white"/>
        </w:rPr>
        <w:t xml:space="preserve">8 </w:t>
      </w:r>
      <w:r w:rsidR="00DA5FF7">
        <w:rPr>
          <w:rFonts w:ascii="Times New Roman" w:eastAsia="Times New Roman" w:hAnsi="Times New Roman" w:cs="Times New Roman"/>
          <w:sz w:val="24"/>
          <w:szCs w:val="24"/>
          <w:highlight w:val="white"/>
        </w:rPr>
        <w:t>e</w:t>
      </w:r>
      <w:r>
        <w:rPr>
          <w:rFonts w:ascii="Times New Roman" w:eastAsia="Times New Roman" w:hAnsi="Times New Roman" w:cs="Times New Roman"/>
          <w:sz w:val="24"/>
          <w:szCs w:val="24"/>
          <w:highlight w:val="white"/>
        </w:rPr>
        <w:t xml:space="preserve"> 19%. Observou-se também maior prevalência das DCNT nos pacientes de cor parda</w:t>
      </w:r>
      <w:r w:rsidR="00EB22C5">
        <w:rPr>
          <w:rFonts w:ascii="Times New Roman" w:eastAsia="Times New Roman" w:hAnsi="Times New Roman" w:cs="Times New Roman"/>
          <w:sz w:val="24"/>
          <w:szCs w:val="24"/>
          <w:highlight w:val="white"/>
        </w:rPr>
        <w:t>/</w:t>
      </w:r>
      <w:r w:rsidR="00525447">
        <w:rPr>
          <w:rFonts w:ascii="Times New Roman" w:eastAsia="Times New Roman" w:hAnsi="Times New Roman" w:cs="Times New Roman"/>
          <w:sz w:val="24"/>
          <w:szCs w:val="24"/>
          <w:highlight w:val="white"/>
        </w:rPr>
        <w:t>negra</w:t>
      </w:r>
      <w:r>
        <w:rPr>
          <w:rFonts w:ascii="Times New Roman" w:eastAsia="Times New Roman" w:hAnsi="Times New Roman" w:cs="Times New Roman"/>
          <w:sz w:val="24"/>
          <w:szCs w:val="24"/>
          <w:highlight w:val="white"/>
        </w:rPr>
        <w:t xml:space="preserve"> </w:t>
      </w:r>
      <w:r w:rsidR="00EB22C5">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168</w:t>
      </w:r>
      <w:r w:rsidR="00EB22C5">
        <w:rPr>
          <w:rFonts w:ascii="Times New Roman" w:eastAsia="Times New Roman" w:hAnsi="Times New Roman" w:cs="Times New Roman"/>
          <w:sz w:val="24"/>
          <w:szCs w:val="24"/>
          <w:highlight w:val="white"/>
        </w:rPr>
        <w:t xml:space="preserve"> e </w:t>
      </w:r>
      <w:r>
        <w:rPr>
          <w:rFonts w:ascii="Times New Roman" w:eastAsia="Times New Roman" w:hAnsi="Times New Roman" w:cs="Times New Roman"/>
          <w:sz w:val="24"/>
          <w:szCs w:val="24"/>
          <w:highlight w:val="white"/>
        </w:rPr>
        <w:t>84%</w:t>
      </w:r>
      <w:r w:rsidR="00EB22C5">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sidR="00525447">
        <w:rPr>
          <w:rFonts w:ascii="Times New Roman" w:eastAsia="Times New Roman" w:hAnsi="Times New Roman" w:cs="Times New Roman"/>
          <w:sz w:val="24"/>
          <w:szCs w:val="24"/>
          <w:highlight w:val="white"/>
        </w:rPr>
        <w:t xml:space="preserve">do que em </w:t>
      </w:r>
      <w:r>
        <w:rPr>
          <w:rFonts w:ascii="Times New Roman" w:eastAsia="Times New Roman" w:hAnsi="Times New Roman" w:cs="Times New Roman"/>
          <w:sz w:val="24"/>
          <w:szCs w:val="24"/>
          <w:highlight w:val="white"/>
        </w:rPr>
        <w:t>branco</w:t>
      </w:r>
      <w:r w:rsidR="00525447">
        <w:rPr>
          <w:rFonts w:ascii="Times New Roman" w:eastAsia="Times New Roman" w:hAnsi="Times New Roman" w:cs="Times New Roman"/>
          <w:sz w:val="24"/>
          <w:szCs w:val="24"/>
          <w:highlight w:val="white"/>
        </w:rPr>
        <w:t>s (</w:t>
      </w:r>
      <w:r>
        <w:rPr>
          <w:rFonts w:ascii="Times New Roman" w:eastAsia="Times New Roman" w:hAnsi="Times New Roman" w:cs="Times New Roman"/>
          <w:sz w:val="24"/>
          <w:szCs w:val="24"/>
          <w:highlight w:val="white"/>
        </w:rPr>
        <w:t xml:space="preserve">32 </w:t>
      </w:r>
      <w:r w:rsidR="00F164C4">
        <w:rPr>
          <w:rFonts w:ascii="Times New Roman" w:eastAsia="Times New Roman" w:hAnsi="Times New Roman" w:cs="Times New Roman"/>
          <w:sz w:val="24"/>
          <w:szCs w:val="24"/>
          <w:highlight w:val="white"/>
        </w:rPr>
        <w:t xml:space="preserve">e </w:t>
      </w:r>
      <w:r>
        <w:rPr>
          <w:rFonts w:ascii="Times New Roman" w:eastAsia="Times New Roman" w:hAnsi="Times New Roman" w:cs="Times New Roman"/>
          <w:sz w:val="24"/>
          <w:szCs w:val="24"/>
          <w:highlight w:val="white"/>
        </w:rPr>
        <w:t>16%</w:t>
      </w:r>
      <w:r w:rsidR="00F164C4">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p>
    <w:p w14:paraId="0000002B" w14:textId="59A9EDD0"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Em relação a escolaridade, verificou</w:t>
      </w:r>
      <w:r w:rsidR="00F164C4">
        <w:rPr>
          <w:rFonts w:ascii="Times New Roman" w:eastAsia="Times New Roman" w:hAnsi="Times New Roman" w:cs="Times New Roman"/>
          <w:sz w:val="24"/>
          <w:szCs w:val="24"/>
          <w:highlight w:val="white"/>
        </w:rPr>
        <w:t>-se</w:t>
      </w:r>
      <w:r>
        <w:rPr>
          <w:rFonts w:ascii="Times New Roman" w:eastAsia="Times New Roman" w:hAnsi="Times New Roman" w:cs="Times New Roman"/>
          <w:sz w:val="24"/>
          <w:szCs w:val="24"/>
          <w:highlight w:val="white"/>
        </w:rPr>
        <w:t xml:space="preserve"> que 40 participantes são analfabetos (20%), 106 possuem o </w:t>
      </w:r>
      <w:r w:rsidR="00F164C4">
        <w:rPr>
          <w:rFonts w:ascii="Times New Roman" w:eastAsia="Times New Roman" w:hAnsi="Times New Roman" w:cs="Times New Roman"/>
          <w:sz w:val="24"/>
          <w:szCs w:val="24"/>
          <w:highlight w:val="white"/>
        </w:rPr>
        <w:t xml:space="preserve">ensino fundamental </w:t>
      </w:r>
      <w:r>
        <w:rPr>
          <w:rFonts w:ascii="Times New Roman" w:eastAsia="Times New Roman" w:hAnsi="Times New Roman" w:cs="Times New Roman"/>
          <w:sz w:val="24"/>
          <w:szCs w:val="24"/>
          <w:highlight w:val="white"/>
        </w:rPr>
        <w:t xml:space="preserve">(53%), 30 </w:t>
      </w:r>
      <w:r w:rsidR="00F164C4">
        <w:rPr>
          <w:rFonts w:ascii="Times New Roman" w:eastAsia="Times New Roman" w:hAnsi="Times New Roman" w:cs="Times New Roman"/>
          <w:sz w:val="24"/>
          <w:szCs w:val="24"/>
          <w:highlight w:val="white"/>
        </w:rPr>
        <w:t xml:space="preserve">concluíram </w:t>
      </w:r>
      <w:r>
        <w:rPr>
          <w:rFonts w:ascii="Times New Roman" w:eastAsia="Times New Roman" w:hAnsi="Times New Roman" w:cs="Times New Roman"/>
          <w:sz w:val="24"/>
          <w:szCs w:val="24"/>
          <w:highlight w:val="white"/>
        </w:rPr>
        <w:t xml:space="preserve">o </w:t>
      </w:r>
      <w:r w:rsidR="00F164C4">
        <w:rPr>
          <w:rFonts w:ascii="Times New Roman" w:eastAsia="Times New Roman" w:hAnsi="Times New Roman" w:cs="Times New Roman"/>
          <w:sz w:val="24"/>
          <w:szCs w:val="24"/>
          <w:highlight w:val="white"/>
        </w:rPr>
        <w:t xml:space="preserve">ensino médio </w:t>
      </w:r>
      <w:r>
        <w:rPr>
          <w:rFonts w:ascii="Times New Roman" w:eastAsia="Times New Roman" w:hAnsi="Times New Roman" w:cs="Times New Roman"/>
          <w:sz w:val="24"/>
          <w:szCs w:val="24"/>
          <w:highlight w:val="white"/>
        </w:rPr>
        <w:t xml:space="preserve">(15%) e </w:t>
      </w:r>
      <w:r w:rsidR="00F164C4">
        <w:rPr>
          <w:rFonts w:ascii="Times New Roman" w:eastAsia="Times New Roman" w:hAnsi="Times New Roman" w:cs="Times New Roman"/>
          <w:sz w:val="24"/>
          <w:szCs w:val="24"/>
          <w:highlight w:val="white"/>
        </w:rPr>
        <w:t xml:space="preserve">apenas </w:t>
      </w:r>
      <w:r>
        <w:rPr>
          <w:rFonts w:ascii="Times New Roman" w:eastAsia="Times New Roman" w:hAnsi="Times New Roman" w:cs="Times New Roman"/>
          <w:sz w:val="24"/>
          <w:szCs w:val="24"/>
          <w:highlight w:val="white"/>
        </w:rPr>
        <w:t>24 t</w:t>
      </w:r>
      <w:r w:rsidR="00F164C4">
        <w:rPr>
          <w:rFonts w:ascii="Times New Roman" w:eastAsia="Times New Roman" w:hAnsi="Times New Roman" w:cs="Times New Roman"/>
          <w:sz w:val="24"/>
          <w:szCs w:val="24"/>
          <w:highlight w:val="white"/>
        </w:rPr>
        <w:t>ê</w:t>
      </w:r>
      <w:r>
        <w:rPr>
          <w:rFonts w:ascii="Times New Roman" w:eastAsia="Times New Roman" w:hAnsi="Times New Roman" w:cs="Times New Roman"/>
          <w:sz w:val="24"/>
          <w:szCs w:val="24"/>
          <w:highlight w:val="white"/>
        </w:rPr>
        <w:t xml:space="preserve">m o ensino superior (12%). </w:t>
      </w:r>
      <w:r>
        <w:rPr>
          <w:rFonts w:ascii="Times New Roman" w:eastAsia="Times New Roman" w:hAnsi="Times New Roman" w:cs="Times New Roman"/>
          <w:sz w:val="24"/>
          <w:szCs w:val="24"/>
        </w:rPr>
        <w:t xml:space="preserve">Quando questionados </w:t>
      </w:r>
      <w:r w:rsidR="00F164C4">
        <w:rPr>
          <w:rFonts w:ascii="Times New Roman" w:eastAsia="Times New Roman" w:hAnsi="Times New Roman" w:cs="Times New Roman"/>
          <w:sz w:val="24"/>
          <w:szCs w:val="24"/>
        </w:rPr>
        <w:t>com relação à</w:t>
      </w:r>
      <w:r>
        <w:rPr>
          <w:rFonts w:ascii="Times New Roman" w:eastAsia="Times New Roman" w:hAnsi="Times New Roman" w:cs="Times New Roman"/>
          <w:sz w:val="24"/>
          <w:szCs w:val="24"/>
        </w:rPr>
        <w:t xml:space="preserve"> ocupação, 58 participantes estão empregados (29%), 97 são aposentados (48,50%), 24 afirmaram ser dona de casa (12%) e por fim</w:t>
      </w:r>
      <w:r w:rsidR="00F164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21 participantes afirmaram esta</w:t>
      </w:r>
      <w:r w:rsidR="00F164C4">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desempregados (10,50%).</w:t>
      </w:r>
    </w:p>
    <w:p w14:paraId="0000002C" w14:textId="2CDEF346" w:rsidR="00901E5C" w:rsidRDefault="00F164C4">
      <w:pPr>
        <w:spacing w:line="360" w:lineRule="auto"/>
        <w:ind w:firstLine="709"/>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Ao avalia</w:t>
      </w:r>
      <w:ins w:id="198" w:author="Felipe Cruz" w:date="2024-05-10T18:25:00Z">
        <w:r w:rsidR="001C68E7">
          <w:rPr>
            <w:rFonts w:ascii="Times New Roman" w:eastAsia="Times New Roman" w:hAnsi="Times New Roman" w:cs="Times New Roman"/>
            <w:sz w:val="24"/>
            <w:szCs w:val="24"/>
            <w:highlight w:val="white"/>
          </w:rPr>
          <w:t>r</w:t>
        </w:r>
      </w:ins>
      <w:r>
        <w:rPr>
          <w:rFonts w:ascii="Times New Roman" w:eastAsia="Times New Roman" w:hAnsi="Times New Roman" w:cs="Times New Roman"/>
          <w:sz w:val="24"/>
          <w:szCs w:val="24"/>
          <w:highlight w:val="white"/>
        </w:rPr>
        <w:t>-se a</w:t>
      </w:r>
      <w:r w:rsidR="00D6644A">
        <w:rPr>
          <w:rFonts w:ascii="Times New Roman" w:eastAsia="Times New Roman" w:hAnsi="Times New Roman" w:cs="Times New Roman"/>
          <w:sz w:val="24"/>
          <w:szCs w:val="24"/>
          <w:highlight w:val="white"/>
        </w:rPr>
        <w:t xml:space="preserve"> renda </w:t>
      </w:r>
      <w:r>
        <w:rPr>
          <w:rFonts w:ascii="Times New Roman" w:eastAsia="Times New Roman" w:hAnsi="Times New Roman" w:cs="Times New Roman"/>
          <w:sz w:val="24"/>
          <w:szCs w:val="24"/>
          <w:highlight w:val="white"/>
        </w:rPr>
        <w:t xml:space="preserve">dos indivíduos </w:t>
      </w:r>
      <w:r w:rsidR="00D6644A">
        <w:rPr>
          <w:rFonts w:ascii="Times New Roman" w:eastAsia="Times New Roman" w:hAnsi="Times New Roman" w:cs="Times New Roman"/>
          <w:sz w:val="24"/>
          <w:szCs w:val="24"/>
          <w:highlight w:val="white"/>
        </w:rPr>
        <w:t xml:space="preserve">participantes, verificou-se que 128 afirmaram receber 1 salário </w:t>
      </w:r>
      <w:r w:rsidR="000A1EF8">
        <w:rPr>
          <w:rFonts w:ascii="Times New Roman" w:eastAsia="Times New Roman" w:hAnsi="Times New Roman" w:cs="Times New Roman"/>
          <w:sz w:val="24"/>
          <w:szCs w:val="24"/>
          <w:highlight w:val="white"/>
        </w:rPr>
        <w:t>por</w:t>
      </w:r>
      <w:r w:rsidR="00D6644A">
        <w:rPr>
          <w:rFonts w:ascii="Times New Roman" w:eastAsia="Times New Roman" w:hAnsi="Times New Roman" w:cs="Times New Roman"/>
          <w:sz w:val="24"/>
          <w:szCs w:val="24"/>
          <w:highlight w:val="white"/>
        </w:rPr>
        <w:t xml:space="preserve"> mês (64%), </w:t>
      </w:r>
      <w:r w:rsidR="000A1EF8">
        <w:rPr>
          <w:rFonts w:ascii="Times New Roman" w:eastAsia="Times New Roman" w:hAnsi="Times New Roman" w:cs="Times New Roman"/>
          <w:sz w:val="24"/>
          <w:szCs w:val="24"/>
          <w:highlight w:val="white"/>
        </w:rPr>
        <w:t>34 recebem</w:t>
      </w:r>
      <w:r w:rsidR="00D6644A">
        <w:rPr>
          <w:rFonts w:ascii="Times New Roman" w:eastAsia="Times New Roman" w:hAnsi="Times New Roman" w:cs="Times New Roman"/>
          <w:sz w:val="24"/>
          <w:szCs w:val="24"/>
          <w:highlight w:val="white"/>
        </w:rPr>
        <w:t xml:space="preserve"> 2 salários ao mês (17%), 15</w:t>
      </w:r>
      <w:r w:rsidR="000A1EF8">
        <w:rPr>
          <w:rFonts w:ascii="Times New Roman" w:eastAsia="Times New Roman" w:hAnsi="Times New Roman" w:cs="Times New Roman"/>
          <w:sz w:val="24"/>
          <w:szCs w:val="24"/>
          <w:highlight w:val="white"/>
        </w:rPr>
        <w:t xml:space="preserve">, </w:t>
      </w:r>
      <w:r w:rsidR="00D6644A">
        <w:rPr>
          <w:rFonts w:ascii="Times New Roman" w:eastAsia="Times New Roman" w:hAnsi="Times New Roman" w:cs="Times New Roman"/>
          <w:sz w:val="24"/>
          <w:szCs w:val="24"/>
          <w:highlight w:val="white"/>
        </w:rPr>
        <w:t xml:space="preserve">mais de 3 salários ao mês (7,50%) e outros 23 participantes afirmaram não ter renda (11,50%). </w:t>
      </w:r>
    </w:p>
    <w:p w14:paraId="0000002E" w14:textId="039B4F49" w:rsidR="00901E5C" w:rsidRDefault="00F71E82">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D6644A">
        <w:rPr>
          <w:rFonts w:ascii="Times New Roman" w:eastAsia="Times New Roman" w:hAnsi="Times New Roman" w:cs="Times New Roman"/>
          <w:sz w:val="24"/>
          <w:szCs w:val="24"/>
        </w:rPr>
        <w:t xml:space="preserve">estudo ainda </w:t>
      </w:r>
      <w:r>
        <w:rPr>
          <w:rFonts w:ascii="Times New Roman" w:eastAsia="Times New Roman" w:hAnsi="Times New Roman" w:cs="Times New Roman"/>
          <w:sz w:val="24"/>
          <w:szCs w:val="24"/>
        </w:rPr>
        <w:t>averiguo</w:t>
      </w:r>
      <w:ins w:id="199" w:author="Felipe Cruz" w:date="2024-05-10T18:25:00Z">
        <w:r w:rsidR="001C68E7">
          <w:rPr>
            <w:rFonts w:ascii="Times New Roman" w:eastAsia="Times New Roman" w:hAnsi="Times New Roman" w:cs="Times New Roman"/>
            <w:sz w:val="24"/>
            <w:szCs w:val="24"/>
          </w:rPr>
          <w:t>u</w:t>
        </w:r>
      </w:ins>
      <w:r w:rsidR="00D6644A">
        <w:rPr>
          <w:rFonts w:ascii="Times New Roman" w:eastAsia="Times New Roman" w:hAnsi="Times New Roman" w:cs="Times New Roman"/>
          <w:sz w:val="24"/>
          <w:szCs w:val="24"/>
        </w:rPr>
        <w:t xml:space="preserve"> a renda familiar</w:t>
      </w:r>
      <w:r>
        <w:rPr>
          <w:rFonts w:ascii="Times New Roman" w:eastAsia="Times New Roman" w:hAnsi="Times New Roman" w:cs="Times New Roman"/>
          <w:sz w:val="24"/>
          <w:szCs w:val="24"/>
        </w:rPr>
        <w:t xml:space="preserve">; </w:t>
      </w:r>
      <w:r w:rsidR="00D6644A">
        <w:rPr>
          <w:rFonts w:ascii="Times New Roman" w:eastAsia="Times New Roman" w:hAnsi="Times New Roman" w:cs="Times New Roman"/>
          <w:sz w:val="24"/>
          <w:szCs w:val="24"/>
        </w:rPr>
        <w:t xml:space="preserve">83 participantes afirmaram </w:t>
      </w:r>
      <w:r>
        <w:rPr>
          <w:rFonts w:ascii="Times New Roman" w:eastAsia="Times New Roman" w:hAnsi="Times New Roman" w:cs="Times New Roman"/>
          <w:sz w:val="24"/>
          <w:szCs w:val="24"/>
        </w:rPr>
        <w:t>ter</w:t>
      </w:r>
      <w:r w:rsidR="00EB7CB3">
        <w:rPr>
          <w:rFonts w:ascii="Times New Roman" w:eastAsia="Times New Roman" w:hAnsi="Times New Roman" w:cs="Times New Roman"/>
          <w:sz w:val="24"/>
          <w:szCs w:val="24"/>
        </w:rPr>
        <w:t xml:space="preserve"> </w:t>
      </w:r>
      <w:r w:rsidR="00D6644A">
        <w:rPr>
          <w:rFonts w:ascii="Times New Roman" w:eastAsia="Times New Roman" w:hAnsi="Times New Roman" w:cs="Times New Roman"/>
          <w:sz w:val="24"/>
          <w:szCs w:val="24"/>
        </w:rPr>
        <w:t>1 salário mínimo ao mês (41,50%)</w:t>
      </w:r>
      <w:r w:rsidR="00EB7CB3">
        <w:rPr>
          <w:rFonts w:ascii="Times New Roman" w:eastAsia="Times New Roman" w:hAnsi="Times New Roman" w:cs="Times New Roman"/>
          <w:sz w:val="24"/>
          <w:szCs w:val="24"/>
        </w:rPr>
        <w:t xml:space="preserve"> para todos os constituintes da família; </w:t>
      </w:r>
      <w:r w:rsidR="00D6644A">
        <w:rPr>
          <w:rFonts w:ascii="Times New Roman" w:eastAsia="Times New Roman" w:hAnsi="Times New Roman" w:cs="Times New Roman"/>
          <w:sz w:val="24"/>
          <w:szCs w:val="24"/>
        </w:rPr>
        <w:t>85</w:t>
      </w:r>
      <w:r w:rsidR="00650FD9">
        <w:rPr>
          <w:rFonts w:ascii="Times New Roman" w:eastAsia="Times New Roman" w:hAnsi="Times New Roman" w:cs="Times New Roman"/>
          <w:sz w:val="24"/>
          <w:szCs w:val="24"/>
        </w:rPr>
        <w:t xml:space="preserve"> possuem 2</w:t>
      </w:r>
      <w:r w:rsidR="00D6644A">
        <w:rPr>
          <w:rFonts w:ascii="Times New Roman" w:eastAsia="Times New Roman" w:hAnsi="Times New Roman" w:cs="Times New Roman"/>
          <w:sz w:val="24"/>
          <w:szCs w:val="24"/>
        </w:rPr>
        <w:t xml:space="preserve"> salários mínimos (42,50%</w:t>
      </w:r>
      <w:r w:rsidR="00650FD9">
        <w:rPr>
          <w:rFonts w:ascii="Times New Roman" w:eastAsia="Times New Roman" w:hAnsi="Times New Roman" w:cs="Times New Roman"/>
          <w:sz w:val="24"/>
          <w:szCs w:val="24"/>
        </w:rPr>
        <w:t>)</w:t>
      </w:r>
      <w:r w:rsidR="00F73792">
        <w:rPr>
          <w:rFonts w:ascii="Times New Roman" w:eastAsia="Times New Roman" w:hAnsi="Times New Roman" w:cs="Times New Roman"/>
          <w:sz w:val="24"/>
          <w:szCs w:val="24"/>
        </w:rPr>
        <w:t xml:space="preserve">; </w:t>
      </w:r>
      <w:r w:rsidR="00D6644A">
        <w:rPr>
          <w:rFonts w:ascii="Times New Roman" w:eastAsia="Times New Roman" w:hAnsi="Times New Roman" w:cs="Times New Roman"/>
          <w:sz w:val="24"/>
          <w:szCs w:val="24"/>
        </w:rPr>
        <w:t>21</w:t>
      </w:r>
      <w:r w:rsidR="00650FD9">
        <w:rPr>
          <w:rFonts w:ascii="Times New Roman" w:eastAsia="Times New Roman" w:hAnsi="Times New Roman" w:cs="Times New Roman"/>
          <w:sz w:val="24"/>
          <w:szCs w:val="24"/>
        </w:rPr>
        <w:t xml:space="preserve"> pessoas, a</w:t>
      </w:r>
      <w:r w:rsidR="00D6644A">
        <w:rPr>
          <w:rFonts w:ascii="Times New Roman" w:eastAsia="Times New Roman" w:hAnsi="Times New Roman" w:cs="Times New Roman"/>
          <w:sz w:val="24"/>
          <w:szCs w:val="24"/>
        </w:rPr>
        <w:t>cima de 3 salários mínimos (10,50%) e por fim</w:t>
      </w:r>
      <w:r w:rsidR="00F73792">
        <w:rPr>
          <w:rFonts w:ascii="Times New Roman" w:eastAsia="Times New Roman" w:hAnsi="Times New Roman" w:cs="Times New Roman"/>
          <w:sz w:val="24"/>
          <w:szCs w:val="24"/>
        </w:rPr>
        <w:t>,</w:t>
      </w:r>
      <w:r w:rsidR="00D6644A">
        <w:rPr>
          <w:rFonts w:ascii="Times New Roman" w:eastAsia="Times New Roman" w:hAnsi="Times New Roman" w:cs="Times New Roman"/>
          <w:sz w:val="24"/>
          <w:szCs w:val="24"/>
        </w:rPr>
        <w:t xml:space="preserve"> 11 participantes afirmaram não ter renda familiar (5,50%). A pesquisa ainda buscou saber se os participantes recebem algum tipo de auxílio de renda</w:t>
      </w:r>
      <w:r w:rsidR="00F73792">
        <w:rPr>
          <w:rFonts w:ascii="Times New Roman" w:eastAsia="Times New Roman" w:hAnsi="Times New Roman" w:cs="Times New Roman"/>
          <w:sz w:val="24"/>
          <w:szCs w:val="24"/>
        </w:rPr>
        <w:t xml:space="preserve"> e </w:t>
      </w:r>
      <w:r w:rsidR="00986A6E">
        <w:rPr>
          <w:rFonts w:ascii="Times New Roman" w:eastAsia="Times New Roman" w:hAnsi="Times New Roman" w:cs="Times New Roman"/>
          <w:sz w:val="24"/>
          <w:szCs w:val="24"/>
        </w:rPr>
        <w:t xml:space="preserve">verificou-se que </w:t>
      </w:r>
      <w:r w:rsidR="00D6644A">
        <w:rPr>
          <w:rFonts w:ascii="Times New Roman" w:eastAsia="Times New Roman" w:hAnsi="Times New Roman" w:cs="Times New Roman"/>
          <w:sz w:val="24"/>
          <w:szCs w:val="24"/>
        </w:rPr>
        <w:t>115 afirmaram que não recebem (57,50%)</w:t>
      </w:r>
      <w:r w:rsidR="00986A6E">
        <w:rPr>
          <w:rFonts w:ascii="Times New Roman" w:eastAsia="Times New Roman" w:hAnsi="Times New Roman" w:cs="Times New Roman"/>
          <w:sz w:val="24"/>
          <w:szCs w:val="24"/>
        </w:rPr>
        <w:t xml:space="preserve">, enquanto </w:t>
      </w:r>
      <w:r w:rsidR="00D6644A">
        <w:rPr>
          <w:rFonts w:ascii="Times New Roman" w:eastAsia="Times New Roman" w:hAnsi="Times New Roman" w:cs="Times New Roman"/>
          <w:sz w:val="24"/>
          <w:szCs w:val="24"/>
        </w:rPr>
        <w:t>85</w:t>
      </w:r>
      <w:r w:rsidR="00001516">
        <w:rPr>
          <w:rFonts w:ascii="Times New Roman" w:eastAsia="Times New Roman" w:hAnsi="Times New Roman" w:cs="Times New Roman"/>
          <w:sz w:val="24"/>
          <w:szCs w:val="24"/>
        </w:rPr>
        <w:t xml:space="preserve"> (42,50%)</w:t>
      </w:r>
      <w:r w:rsidR="00D6644A">
        <w:rPr>
          <w:rFonts w:ascii="Times New Roman" w:eastAsia="Times New Roman" w:hAnsi="Times New Roman" w:cs="Times New Roman"/>
          <w:sz w:val="24"/>
          <w:szCs w:val="24"/>
        </w:rPr>
        <w:t xml:space="preserve"> afirmaram que recebem</w:t>
      </w:r>
      <w:r w:rsidR="00001516">
        <w:rPr>
          <w:rFonts w:ascii="Times New Roman" w:eastAsia="Times New Roman" w:hAnsi="Times New Roman" w:cs="Times New Roman"/>
          <w:sz w:val="24"/>
          <w:szCs w:val="24"/>
        </w:rPr>
        <w:t xml:space="preserve">. </w:t>
      </w:r>
      <w:r w:rsidR="00D6644A">
        <w:rPr>
          <w:rFonts w:ascii="Times New Roman" w:eastAsia="Times New Roman" w:hAnsi="Times New Roman" w:cs="Times New Roman"/>
          <w:sz w:val="24"/>
          <w:szCs w:val="24"/>
        </w:rPr>
        <w:t xml:space="preserve">Com relação à moradia, 16 </w:t>
      </w:r>
      <w:r w:rsidR="00D6644A">
        <w:rPr>
          <w:rFonts w:ascii="Times New Roman" w:eastAsia="Times New Roman" w:hAnsi="Times New Roman" w:cs="Times New Roman"/>
          <w:sz w:val="24"/>
          <w:szCs w:val="24"/>
        </w:rPr>
        <w:lastRenderedPageBreak/>
        <w:t>participantes afirmaram que moram em casa alugada (8%), outros 179 afirmaram que moram em casa própria (89,50</w:t>
      </w:r>
      <w:r w:rsidR="00001516">
        <w:rPr>
          <w:rFonts w:ascii="Times New Roman" w:eastAsia="Times New Roman" w:hAnsi="Times New Roman" w:cs="Times New Roman"/>
          <w:sz w:val="24"/>
          <w:szCs w:val="24"/>
        </w:rPr>
        <w:t>%</w:t>
      </w:r>
      <w:r w:rsidR="00D6644A">
        <w:rPr>
          <w:rFonts w:ascii="Times New Roman" w:eastAsia="Times New Roman" w:hAnsi="Times New Roman" w:cs="Times New Roman"/>
          <w:sz w:val="24"/>
          <w:szCs w:val="24"/>
        </w:rPr>
        <w:t xml:space="preserve">) e 5 não tem moradia (2,50%). </w:t>
      </w:r>
    </w:p>
    <w:p w14:paraId="37051B0A" w14:textId="0F41D3DE" w:rsidR="00B62876" w:rsidRDefault="00D6644A" w:rsidP="00B62876">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fim, </w:t>
      </w:r>
      <w:r w:rsidRPr="00001516">
        <w:rPr>
          <w:rFonts w:ascii="Times New Roman" w:eastAsia="Times New Roman" w:hAnsi="Times New Roman" w:cs="Times New Roman"/>
          <w:bCs/>
        </w:rPr>
        <w:t>o</w:t>
      </w:r>
      <w:r>
        <w:rPr>
          <w:rFonts w:ascii="Times New Roman" w:eastAsia="Times New Roman" w:hAnsi="Times New Roman" w:cs="Times New Roman"/>
          <w:sz w:val="24"/>
          <w:szCs w:val="24"/>
        </w:rPr>
        <w:t xml:space="preserve">s participantes foram questionados quanto ao possuírem carro e 167 afirmaram que não </w:t>
      </w:r>
      <w:r w:rsidR="00001516">
        <w:rPr>
          <w:rFonts w:ascii="Times New Roman" w:eastAsia="Times New Roman" w:hAnsi="Times New Roman" w:cs="Times New Roman"/>
          <w:sz w:val="24"/>
          <w:szCs w:val="24"/>
        </w:rPr>
        <w:t xml:space="preserve">tinham veículo próprio </w:t>
      </w:r>
      <w:r>
        <w:rPr>
          <w:rFonts w:ascii="Times New Roman" w:eastAsia="Times New Roman" w:hAnsi="Times New Roman" w:cs="Times New Roman"/>
          <w:sz w:val="24"/>
          <w:szCs w:val="24"/>
        </w:rPr>
        <w:t>(83,50%) e outros 33</w:t>
      </w:r>
      <w:r w:rsidR="00001516">
        <w:rPr>
          <w:rFonts w:ascii="Times New Roman" w:eastAsia="Times New Roman" w:hAnsi="Times New Roman" w:cs="Times New Roman"/>
          <w:sz w:val="24"/>
          <w:szCs w:val="24"/>
        </w:rPr>
        <w:t xml:space="preserve">, </w:t>
      </w:r>
      <w:r w:rsidR="009A7E35">
        <w:rPr>
          <w:rFonts w:ascii="Times New Roman" w:eastAsia="Times New Roman" w:hAnsi="Times New Roman" w:cs="Times New Roman"/>
          <w:sz w:val="24"/>
          <w:szCs w:val="24"/>
        </w:rPr>
        <w:t xml:space="preserve">que apresentavam o bem </w:t>
      </w:r>
      <w:r>
        <w:rPr>
          <w:rFonts w:ascii="Times New Roman" w:eastAsia="Times New Roman" w:hAnsi="Times New Roman" w:cs="Times New Roman"/>
          <w:sz w:val="24"/>
          <w:szCs w:val="24"/>
        </w:rPr>
        <w:t>(16,50%), co</w:t>
      </w:r>
      <w:r w:rsidR="009A7E35">
        <w:rPr>
          <w:rFonts w:ascii="Times New Roman" w:eastAsia="Times New Roman" w:hAnsi="Times New Roman" w:cs="Times New Roman"/>
          <w:sz w:val="24"/>
          <w:szCs w:val="24"/>
        </w:rPr>
        <w:t>nforme expõe</w:t>
      </w:r>
      <w:r>
        <w:rPr>
          <w:rFonts w:ascii="Times New Roman" w:eastAsia="Times New Roman" w:hAnsi="Times New Roman" w:cs="Times New Roman"/>
          <w:sz w:val="24"/>
          <w:szCs w:val="24"/>
        </w:rPr>
        <w:t xml:space="preserve"> a Tabela 1. </w:t>
      </w:r>
    </w:p>
    <w:p w14:paraId="5C47A7CD" w14:textId="3DA002E2" w:rsidR="0029182B" w:rsidRPr="00984CDF" w:rsidRDefault="0029182B" w:rsidP="0029182B">
      <w:pPr>
        <w:spacing w:line="360" w:lineRule="auto"/>
        <w:rPr>
          <w:rFonts w:ascii="Times New Roman" w:eastAsia="Times New Roman" w:hAnsi="Times New Roman" w:cs="Times New Roman"/>
          <w:sz w:val="20"/>
          <w:szCs w:val="20"/>
        </w:rPr>
      </w:pPr>
      <w:r w:rsidRPr="00984CDF">
        <w:rPr>
          <w:rFonts w:ascii="Times New Roman" w:eastAsia="Times New Roman" w:hAnsi="Times New Roman" w:cs="Times New Roman"/>
          <w:b/>
          <w:sz w:val="20"/>
          <w:szCs w:val="20"/>
        </w:rPr>
        <w:t xml:space="preserve">Tabela </w:t>
      </w:r>
      <w:r>
        <w:rPr>
          <w:rFonts w:ascii="Times New Roman" w:eastAsia="Times New Roman" w:hAnsi="Times New Roman" w:cs="Times New Roman"/>
          <w:b/>
          <w:sz w:val="20"/>
          <w:szCs w:val="20"/>
        </w:rPr>
        <w:t>1</w:t>
      </w:r>
      <w:r w:rsidRPr="00984CDF">
        <w:rPr>
          <w:rFonts w:ascii="Times New Roman" w:eastAsia="Times New Roman" w:hAnsi="Times New Roman" w:cs="Times New Roman"/>
          <w:b/>
          <w:sz w:val="20"/>
          <w:szCs w:val="20"/>
        </w:rPr>
        <w:t xml:space="preserve">. </w:t>
      </w:r>
      <w:r w:rsidR="00B74B24" w:rsidRPr="00B74B24">
        <w:rPr>
          <w:rFonts w:ascii="Times New Roman" w:eastAsia="Times New Roman" w:hAnsi="Times New Roman" w:cs="Times New Roman"/>
          <w:bCs/>
          <w:sz w:val="20"/>
          <w:szCs w:val="20"/>
        </w:rPr>
        <w:t xml:space="preserve">Dados sociodemográficos de pacientes com </w:t>
      </w:r>
      <w:r w:rsidRPr="00B74B24">
        <w:rPr>
          <w:rFonts w:ascii="Times New Roman" w:eastAsia="Times New Roman" w:hAnsi="Times New Roman" w:cs="Times New Roman"/>
          <w:bCs/>
          <w:sz w:val="20"/>
          <w:szCs w:val="20"/>
        </w:rPr>
        <w:t>diagnóstico de DCNT atendidos pelas Unidades Básicas de Saúde do município de Floriano- PI.</w:t>
      </w:r>
      <w:r w:rsidRPr="00984CDF">
        <w:rPr>
          <w:rFonts w:ascii="Times New Roman" w:eastAsia="Times New Roman" w:hAnsi="Times New Roman" w:cs="Times New Roman"/>
          <w:sz w:val="20"/>
          <w:szCs w:val="20"/>
        </w:rPr>
        <w:t xml:space="preserve">  </w:t>
      </w:r>
    </w:p>
    <w:tbl>
      <w:tblPr>
        <w:tblStyle w:val="TabeladeGrade1Clara"/>
        <w:tblW w:w="8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3196"/>
        <w:gridCol w:w="2282"/>
      </w:tblGrid>
      <w:tr w:rsidR="0029182B" w14:paraId="002FF0A8" w14:textId="77777777" w:rsidTr="005C602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348" w:type="dxa"/>
            <w:shd w:val="clear" w:color="auto" w:fill="AEAAAA" w:themeFill="background2" w:themeFillShade="BF"/>
          </w:tcPr>
          <w:p w14:paraId="43FD4FF8" w14:textId="77777777" w:rsidR="0029182B" w:rsidRDefault="0029182B" w:rsidP="00A60DBC">
            <w:pPr>
              <w:rPr>
                <w:rFonts w:ascii="Times New Roman" w:hAnsi="Times New Roman" w:cs="Times New Roman"/>
                <w:sz w:val="24"/>
                <w:szCs w:val="24"/>
              </w:rPr>
            </w:pPr>
            <w:r>
              <w:rPr>
                <w:rFonts w:ascii="Times New Roman" w:hAnsi="Times New Roman" w:cs="Times New Roman"/>
                <w:sz w:val="24"/>
                <w:szCs w:val="24"/>
              </w:rPr>
              <w:t xml:space="preserve">Variável </w:t>
            </w:r>
          </w:p>
        </w:tc>
        <w:tc>
          <w:tcPr>
            <w:tcW w:w="3196" w:type="dxa"/>
            <w:shd w:val="clear" w:color="auto" w:fill="AEAAAA" w:themeFill="background2" w:themeFillShade="BF"/>
          </w:tcPr>
          <w:p w14:paraId="67F1B788" w14:textId="31F756C3" w:rsidR="0029182B" w:rsidRDefault="0029182B" w:rsidP="00A60D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w:t>
            </w:r>
          </w:p>
        </w:tc>
        <w:tc>
          <w:tcPr>
            <w:tcW w:w="2282" w:type="dxa"/>
            <w:shd w:val="clear" w:color="auto" w:fill="AEAAAA" w:themeFill="background2" w:themeFillShade="BF"/>
          </w:tcPr>
          <w:p w14:paraId="3F1ABF76" w14:textId="1FFB1C0D" w:rsidR="0029182B" w:rsidRDefault="0029182B" w:rsidP="00A60D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Por</w:t>
            </w:r>
            <w:r w:rsidR="00C9320C">
              <w:rPr>
                <w:rFonts w:ascii="Times New Roman" w:hAnsi="Times New Roman" w:cs="Times New Roman"/>
                <w:sz w:val="24"/>
                <w:szCs w:val="24"/>
              </w:rPr>
              <w:t>centagem (%)</w:t>
            </w:r>
          </w:p>
        </w:tc>
      </w:tr>
      <w:tr w:rsidR="0029182B" w14:paraId="1008FDFE"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4A3007E4" w14:textId="65477CFE" w:rsidR="00C9320C" w:rsidRPr="00106743" w:rsidRDefault="00C9320C" w:rsidP="00D6644A">
            <w:pPr>
              <w:spacing w:line="360" w:lineRule="auto"/>
              <w:rPr>
                <w:rFonts w:ascii="Times New Roman" w:hAnsi="Times New Roman" w:cs="Times New Roman"/>
                <w:sz w:val="24"/>
                <w:szCs w:val="24"/>
              </w:rPr>
            </w:pPr>
            <w:r>
              <w:rPr>
                <w:rFonts w:ascii="Times New Roman" w:hAnsi="Times New Roman" w:cs="Times New Roman"/>
                <w:sz w:val="24"/>
                <w:szCs w:val="24"/>
              </w:rPr>
              <w:t>Gênero</w:t>
            </w:r>
          </w:p>
        </w:tc>
        <w:tc>
          <w:tcPr>
            <w:tcW w:w="3196" w:type="dxa"/>
          </w:tcPr>
          <w:p w14:paraId="2FAB8BC6" w14:textId="2141004A" w:rsidR="0029182B" w:rsidRDefault="0029182B"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2" w:type="dxa"/>
          </w:tcPr>
          <w:p w14:paraId="631DF9E7" w14:textId="2B597096" w:rsidR="0029182B" w:rsidRDefault="0029182B"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6644A" w14:paraId="3713734C"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7BB46900" w14:textId="42E36122" w:rsidR="00D6644A" w:rsidRPr="00197DDC" w:rsidRDefault="00197DDC" w:rsidP="00A60DBC">
            <w:pPr>
              <w:spacing w:line="360" w:lineRule="auto"/>
              <w:rPr>
                <w:rFonts w:ascii="Times New Roman" w:hAnsi="Times New Roman" w:cs="Times New Roman"/>
                <w:b w:val="0"/>
                <w:bCs w:val="0"/>
                <w:sz w:val="24"/>
                <w:szCs w:val="24"/>
              </w:rPr>
            </w:pPr>
            <w:r w:rsidRPr="00197DDC">
              <w:rPr>
                <w:rFonts w:ascii="Times New Roman" w:hAnsi="Times New Roman" w:cs="Times New Roman"/>
                <w:b w:val="0"/>
                <w:bCs w:val="0"/>
                <w:sz w:val="24"/>
                <w:szCs w:val="24"/>
              </w:rPr>
              <w:t>Feminino</w:t>
            </w:r>
          </w:p>
        </w:tc>
        <w:tc>
          <w:tcPr>
            <w:tcW w:w="3196" w:type="dxa"/>
          </w:tcPr>
          <w:p w14:paraId="532D158B" w14:textId="13A45E85" w:rsidR="00D6644A" w:rsidRDefault="00197DDC"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w:t>
            </w:r>
          </w:p>
        </w:tc>
        <w:tc>
          <w:tcPr>
            <w:tcW w:w="2282" w:type="dxa"/>
          </w:tcPr>
          <w:p w14:paraId="03A048BF" w14:textId="4479FC35" w:rsidR="00D6644A" w:rsidRDefault="00197DDC"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33,5</w:t>
            </w:r>
          </w:p>
        </w:tc>
      </w:tr>
      <w:tr w:rsidR="00197DDC" w14:paraId="3BF9718F"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7E05967C" w14:textId="3050EB23" w:rsidR="00197DDC" w:rsidRPr="00197DDC" w:rsidRDefault="00197DDC" w:rsidP="00A60DBC">
            <w:pPr>
              <w:spacing w:line="360" w:lineRule="auto"/>
              <w:rPr>
                <w:rFonts w:ascii="Times New Roman" w:hAnsi="Times New Roman" w:cs="Times New Roman"/>
                <w:b w:val="0"/>
                <w:bCs w:val="0"/>
                <w:sz w:val="24"/>
                <w:szCs w:val="24"/>
              </w:rPr>
            </w:pPr>
            <w:r w:rsidRPr="00197DDC">
              <w:rPr>
                <w:rFonts w:ascii="Times New Roman" w:hAnsi="Times New Roman" w:cs="Times New Roman"/>
                <w:b w:val="0"/>
                <w:bCs w:val="0"/>
                <w:sz w:val="24"/>
                <w:szCs w:val="24"/>
              </w:rPr>
              <w:t>Masculino</w:t>
            </w:r>
          </w:p>
        </w:tc>
        <w:tc>
          <w:tcPr>
            <w:tcW w:w="3196" w:type="dxa"/>
          </w:tcPr>
          <w:p w14:paraId="376B138D" w14:textId="5179C882" w:rsidR="00197DDC" w:rsidRDefault="00197DDC"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133</w:t>
            </w:r>
          </w:p>
        </w:tc>
        <w:tc>
          <w:tcPr>
            <w:tcW w:w="2282" w:type="dxa"/>
          </w:tcPr>
          <w:p w14:paraId="21D9CF7B" w14:textId="16D901F6" w:rsidR="00197DDC" w:rsidRDefault="00197DDC"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66,5</w:t>
            </w:r>
          </w:p>
        </w:tc>
      </w:tr>
      <w:tr w:rsidR="00197DDC" w14:paraId="49E52D05"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6B86468D" w14:textId="76F53893" w:rsidR="00197DDC" w:rsidRDefault="00197DDC" w:rsidP="00A60DBC">
            <w:pPr>
              <w:spacing w:line="360" w:lineRule="auto"/>
              <w:rPr>
                <w:rFonts w:ascii="Times New Roman" w:hAnsi="Times New Roman" w:cs="Times New Roman"/>
                <w:sz w:val="24"/>
                <w:szCs w:val="24"/>
              </w:rPr>
            </w:pPr>
            <w:r>
              <w:rPr>
                <w:rFonts w:ascii="Times New Roman" w:hAnsi="Times New Roman" w:cs="Times New Roman"/>
                <w:sz w:val="24"/>
                <w:szCs w:val="24"/>
              </w:rPr>
              <w:t>Estado Civil</w:t>
            </w:r>
          </w:p>
        </w:tc>
        <w:tc>
          <w:tcPr>
            <w:tcW w:w="3196" w:type="dxa"/>
          </w:tcPr>
          <w:p w14:paraId="194D73A1" w14:textId="77777777" w:rsidR="00197DDC" w:rsidRDefault="00197DDC"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2" w:type="dxa"/>
          </w:tcPr>
          <w:p w14:paraId="4B59AA40" w14:textId="77777777" w:rsidR="00197DDC" w:rsidRDefault="00197DDC"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9182B" w14:paraId="6CA125F2" w14:textId="77777777" w:rsidTr="005C6026">
        <w:trPr>
          <w:trHeight w:val="435"/>
        </w:trPr>
        <w:tc>
          <w:tcPr>
            <w:cnfStyle w:val="001000000000" w:firstRow="0" w:lastRow="0" w:firstColumn="1" w:lastColumn="0" w:oddVBand="0" w:evenVBand="0" w:oddHBand="0" w:evenHBand="0" w:firstRowFirstColumn="0" w:firstRowLastColumn="0" w:lastRowFirstColumn="0" w:lastRowLastColumn="0"/>
            <w:tcW w:w="3348" w:type="dxa"/>
          </w:tcPr>
          <w:p w14:paraId="4404C267" w14:textId="0232D95D" w:rsidR="00EF33B1" w:rsidRPr="00197DDC" w:rsidRDefault="00197DDC" w:rsidP="00197DDC">
            <w:pPr>
              <w:spacing w:line="360" w:lineRule="auto"/>
              <w:rPr>
                <w:rFonts w:ascii="Times New Roman" w:hAnsi="Times New Roman" w:cs="Times New Roman"/>
                <w:b w:val="0"/>
                <w:bCs w:val="0"/>
                <w:sz w:val="24"/>
                <w:szCs w:val="24"/>
              </w:rPr>
            </w:pPr>
            <w:r w:rsidRPr="00197DDC">
              <w:rPr>
                <w:rFonts w:ascii="Times New Roman" w:hAnsi="Times New Roman" w:cs="Times New Roman"/>
                <w:b w:val="0"/>
                <w:bCs w:val="0"/>
                <w:sz w:val="24"/>
                <w:szCs w:val="24"/>
              </w:rPr>
              <w:t>Casado</w:t>
            </w:r>
          </w:p>
        </w:tc>
        <w:tc>
          <w:tcPr>
            <w:tcW w:w="3196" w:type="dxa"/>
          </w:tcPr>
          <w:p w14:paraId="05A2CE0D" w14:textId="532283AE" w:rsidR="0029182B" w:rsidRDefault="00197DDC"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118</w:t>
            </w:r>
          </w:p>
        </w:tc>
        <w:tc>
          <w:tcPr>
            <w:tcW w:w="2282" w:type="dxa"/>
          </w:tcPr>
          <w:p w14:paraId="51C77A06" w14:textId="63718785" w:rsidR="0029182B" w:rsidRDefault="00197DDC"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59,0</w:t>
            </w:r>
          </w:p>
        </w:tc>
      </w:tr>
      <w:tr w:rsidR="00197DDC" w14:paraId="2953E464" w14:textId="77777777" w:rsidTr="005C6026">
        <w:trPr>
          <w:trHeight w:val="435"/>
        </w:trPr>
        <w:tc>
          <w:tcPr>
            <w:cnfStyle w:val="001000000000" w:firstRow="0" w:lastRow="0" w:firstColumn="1" w:lastColumn="0" w:oddVBand="0" w:evenVBand="0" w:oddHBand="0" w:evenHBand="0" w:firstRowFirstColumn="0" w:firstRowLastColumn="0" w:lastRowFirstColumn="0" w:lastRowLastColumn="0"/>
            <w:tcW w:w="3348" w:type="dxa"/>
          </w:tcPr>
          <w:p w14:paraId="72E4A621" w14:textId="3DFAD35F" w:rsidR="00197DDC" w:rsidRPr="00197DDC" w:rsidRDefault="00197DDC" w:rsidP="00197DDC">
            <w:pPr>
              <w:spacing w:line="360" w:lineRule="auto"/>
              <w:rPr>
                <w:rFonts w:ascii="Times New Roman" w:hAnsi="Times New Roman" w:cs="Times New Roman"/>
                <w:b w:val="0"/>
                <w:bCs w:val="0"/>
                <w:sz w:val="24"/>
                <w:szCs w:val="24"/>
              </w:rPr>
            </w:pPr>
            <w:r w:rsidRPr="00197DDC">
              <w:rPr>
                <w:rFonts w:ascii="Times New Roman" w:hAnsi="Times New Roman" w:cs="Times New Roman"/>
                <w:b w:val="0"/>
                <w:bCs w:val="0"/>
                <w:sz w:val="24"/>
                <w:szCs w:val="24"/>
              </w:rPr>
              <w:t>Solteiro</w:t>
            </w:r>
          </w:p>
        </w:tc>
        <w:tc>
          <w:tcPr>
            <w:tcW w:w="3196" w:type="dxa"/>
          </w:tcPr>
          <w:p w14:paraId="48C621EB" w14:textId="7505CE55" w:rsidR="00197DDC" w:rsidRDefault="00197DDC"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w:t>
            </w:r>
          </w:p>
        </w:tc>
        <w:tc>
          <w:tcPr>
            <w:tcW w:w="2282" w:type="dxa"/>
          </w:tcPr>
          <w:p w14:paraId="74101DCB" w14:textId="242CB13C" w:rsidR="00197DDC" w:rsidRDefault="00197DDC"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w:t>
            </w:r>
          </w:p>
        </w:tc>
      </w:tr>
      <w:tr w:rsidR="00197DDC" w14:paraId="530BC1F1" w14:textId="77777777" w:rsidTr="005C6026">
        <w:trPr>
          <w:trHeight w:val="435"/>
        </w:trPr>
        <w:tc>
          <w:tcPr>
            <w:cnfStyle w:val="001000000000" w:firstRow="0" w:lastRow="0" w:firstColumn="1" w:lastColumn="0" w:oddVBand="0" w:evenVBand="0" w:oddHBand="0" w:evenHBand="0" w:firstRowFirstColumn="0" w:firstRowLastColumn="0" w:lastRowFirstColumn="0" w:lastRowLastColumn="0"/>
            <w:tcW w:w="3348" w:type="dxa"/>
          </w:tcPr>
          <w:p w14:paraId="126D9CAF" w14:textId="7D58FB42" w:rsidR="00197DDC" w:rsidRPr="00197DDC" w:rsidRDefault="00197DDC" w:rsidP="00197DDC">
            <w:pPr>
              <w:spacing w:line="360" w:lineRule="auto"/>
              <w:rPr>
                <w:rFonts w:ascii="Times New Roman" w:hAnsi="Times New Roman" w:cs="Times New Roman"/>
                <w:b w:val="0"/>
                <w:bCs w:val="0"/>
                <w:sz w:val="24"/>
                <w:szCs w:val="24"/>
              </w:rPr>
            </w:pPr>
            <w:r w:rsidRPr="00197DDC">
              <w:rPr>
                <w:rFonts w:ascii="Times New Roman" w:hAnsi="Times New Roman" w:cs="Times New Roman"/>
                <w:b w:val="0"/>
                <w:bCs w:val="0"/>
                <w:sz w:val="24"/>
                <w:szCs w:val="24"/>
              </w:rPr>
              <w:t>Viúvo</w:t>
            </w:r>
          </w:p>
        </w:tc>
        <w:tc>
          <w:tcPr>
            <w:tcW w:w="3196" w:type="dxa"/>
          </w:tcPr>
          <w:p w14:paraId="12209C93" w14:textId="21F972F6" w:rsidR="00197DDC" w:rsidRDefault="00197DDC"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w:t>
            </w:r>
          </w:p>
        </w:tc>
        <w:tc>
          <w:tcPr>
            <w:tcW w:w="2282" w:type="dxa"/>
          </w:tcPr>
          <w:p w14:paraId="08237352" w14:textId="18D6C31D" w:rsidR="00197DDC" w:rsidRDefault="00197DDC"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19,0</w:t>
            </w:r>
          </w:p>
        </w:tc>
      </w:tr>
      <w:tr w:rsidR="00197DDC" w14:paraId="65ECD1C6" w14:textId="77777777" w:rsidTr="005C6026">
        <w:trPr>
          <w:trHeight w:val="435"/>
        </w:trPr>
        <w:tc>
          <w:tcPr>
            <w:cnfStyle w:val="001000000000" w:firstRow="0" w:lastRow="0" w:firstColumn="1" w:lastColumn="0" w:oddVBand="0" w:evenVBand="0" w:oddHBand="0" w:evenHBand="0" w:firstRowFirstColumn="0" w:firstRowLastColumn="0" w:lastRowFirstColumn="0" w:lastRowLastColumn="0"/>
            <w:tcW w:w="3348" w:type="dxa"/>
          </w:tcPr>
          <w:p w14:paraId="051C1A63" w14:textId="5E3F424A" w:rsidR="00197DDC" w:rsidRDefault="00197DDC" w:rsidP="00197DDC">
            <w:pPr>
              <w:spacing w:line="360" w:lineRule="auto"/>
              <w:rPr>
                <w:rFonts w:ascii="Times New Roman" w:hAnsi="Times New Roman" w:cs="Times New Roman"/>
                <w:sz w:val="24"/>
                <w:szCs w:val="24"/>
              </w:rPr>
            </w:pPr>
            <w:r>
              <w:rPr>
                <w:rFonts w:ascii="Times New Roman" w:hAnsi="Times New Roman" w:cs="Times New Roman"/>
                <w:sz w:val="24"/>
                <w:szCs w:val="24"/>
              </w:rPr>
              <w:t>Etnia</w:t>
            </w:r>
          </w:p>
        </w:tc>
        <w:tc>
          <w:tcPr>
            <w:tcW w:w="3196" w:type="dxa"/>
          </w:tcPr>
          <w:p w14:paraId="222D07A8" w14:textId="77777777" w:rsidR="00197DDC" w:rsidRDefault="00197DDC"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2" w:type="dxa"/>
          </w:tcPr>
          <w:p w14:paraId="348B7AA5" w14:textId="77777777" w:rsidR="00197DDC" w:rsidRDefault="00197DDC"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97DDC" w14:paraId="1A6EBF76" w14:textId="77777777" w:rsidTr="005C6026">
        <w:trPr>
          <w:trHeight w:val="435"/>
        </w:trPr>
        <w:tc>
          <w:tcPr>
            <w:cnfStyle w:val="001000000000" w:firstRow="0" w:lastRow="0" w:firstColumn="1" w:lastColumn="0" w:oddVBand="0" w:evenVBand="0" w:oddHBand="0" w:evenHBand="0" w:firstRowFirstColumn="0" w:firstRowLastColumn="0" w:lastRowFirstColumn="0" w:lastRowLastColumn="0"/>
            <w:tcW w:w="3348" w:type="dxa"/>
          </w:tcPr>
          <w:p w14:paraId="49387DDC" w14:textId="2F84F135" w:rsidR="00197DDC" w:rsidRPr="00197DDC" w:rsidRDefault="00197DDC" w:rsidP="00197DDC">
            <w:pPr>
              <w:spacing w:line="360" w:lineRule="auto"/>
              <w:rPr>
                <w:rFonts w:ascii="Times New Roman" w:hAnsi="Times New Roman" w:cs="Times New Roman"/>
                <w:b w:val="0"/>
                <w:bCs w:val="0"/>
                <w:sz w:val="24"/>
                <w:szCs w:val="24"/>
              </w:rPr>
            </w:pPr>
            <w:r w:rsidRPr="00197DDC">
              <w:rPr>
                <w:rFonts w:ascii="Times New Roman" w:hAnsi="Times New Roman" w:cs="Times New Roman"/>
                <w:b w:val="0"/>
                <w:bCs w:val="0"/>
                <w:sz w:val="24"/>
                <w:szCs w:val="24"/>
              </w:rPr>
              <w:t>Pardo/Negro</w:t>
            </w:r>
          </w:p>
        </w:tc>
        <w:tc>
          <w:tcPr>
            <w:tcW w:w="3196" w:type="dxa"/>
          </w:tcPr>
          <w:p w14:paraId="17412E1A" w14:textId="1E4CED7C" w:rsidR="00197DDC" w:rsidRDefault="00197DDC"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168</w:t>
            </w:r>
          </w:p>
        </w:tc>
        <w:tc>
          <w:tcPr>
            <w:tcW w:w="2282" w:type="dxa"/>
          </w:tcPr>
          <w:p w14:paraId="3A92525E" w14:textId="3D5F2B91" w:rsidR="00197DDC" w:rsidRDefault="00197DDC"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84,0</w:t>
            </w:r>
          </w:p>
        </w:tc>
      </w:tr>
      <w:tr w:rsidR="00197DDC" w14:paraId="1B8C5B43" w14:textId="77777777" w:rsidTr="005C6026">
        <w:trPr>
          <w:trHeight w:val="435"/>
        </w:trPr>
        <w:tc>
          <w:tcPr>
            <w:cnfStyle w:val="001000000000" w:firstRow="0" w:lastRow="0" w:firstColumn="1" w:lastColumn="0" w:oddVBand="0" w:evenVBand="0" w:oddHBand="0" w:evenHBand="0" w:firstRowFirstColumn="0" w:firstRowLastColumn="0" w:lastRowFirstColumn="0" w:lastRowLastColumn="0"/>
            <w:tcW w:w="3348" w:type="dxa"/>
          </w:tcPr>
          <w:p w14:paraId="25B3C725" w14:textId="22C8DB17" w:rsidR="00197DDC" w:rsidRPr="00197DDC" w:rsidRDefault="00197DDC" w:rsidP="00197DDC">
            <w:pPr>
              <w:spacing w:line="360" w:lineRule="auto"/>
              <w:rPr>
                <w:rFonts w:ascii="Times New Roman" w:hAnsi="Times New Roman" w:cs="Times New Roman"/>
                <w:b w:val="0"/>
                <w:bCs w:val="0"/>
                <w:sz w:val="24"/>
                <w:szCs w:val="24"/>
              </w:rPr>
            </w:pPr>
            <w:r w:rsidRPr="00197DDC">
              <w:rPr>
                <w:rFonts w:ascii="Times New Roman" w:hAnsi="Times New Roman" w:cs="Times New Roman"/>
                <w:b w:val="0"/>
                <w:bCs w:val="0"/>
                <w:sz w:val="24"/>
                <w:szCs w:val="24"/>
              </w:rPr>
              <w:t>Branco</w:t>
            </w:r>
          </w:p>
        </w:tc>
        <w:tc>
          <w:tcPr>
            <w:tcW w:w="3196" w:type="dxa"/>
          </w:tcPr>
          <w:p w14:paraId="7CEB8F89" w14:textId="2239A871" w:rsidR="00197DDC" w:rsidRDefault="00197DDC"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w:t>
            </w:r>
          </w:p>
        </w:tc>
        <w:tc>
          <w:tcPr>
            <w:tcW w:w="2282" w:type="dxa"/>
          </w:tcPr>
          <w:p w14:paraId="73EE6457" w14:textId="621675B6" w:rsidR="00197DDC" w:rsidRDefault="00197DDC" w:rsidP="00A60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w:t>
            </w:r>
          </w:p>
        </w:tc>
      </w:tr>
      <w:tr w:rsidR="0029182B" w:rsidRPr="002E0349" w14:paraId="3C56AFCE" w14:textId="77777777" w:rsidTr="005C6026">
        <w:trPr>
          <w:trHeight w:val="435"/>
        </w:trPr>
        <w:tc>
          <w:tcPr>
            <w:cnfStyle w:val="001000000000" w:firstRow="0" w:lastRow="0" w:firstColumn="1" w:lastColumn="0" w:oddVBand="0" w:evenVBand="0" w:oddHBand="0" w:evenHBand="0" w:firstRowFirstColumn="0" w:firstRowLastColumn="0" w:lastRowFirstColumn="0" w:lastRowLastColumn="0"/>
            <w:tcW w:w="3348" w:type="dxa"/>
          </w:tcPr>
          <w:p w14:paraId="7D39B916" w14:textId="56C2DC99" w:rsidR="0029182B" w:rsidRPr="00106743" w:rsidRDefault="00197DDC" w:rsidP="00A60DBC">
            <w:pPr>
              <w:spacing w:line="360" w:lineRule="auto"/>
              <w:rPr>
                <w:rFonts w:ascii="Times New Roman" w:hAnsi="Times New Roman" w:cs="Times New Roman"/>
                <w:sz w:val="24"/>
                <w:szCs w:val="24"/>
              </w:rPr>
            </w:pPr>
            <w:r>
              <w:rPr>
                <w:rFonts w:ascii="Times New Roman" w:hAnsi="Times New Roman" w:cs="Times New Roman"/>
                <w:sz w:val="24"/>
                <w:szCs w:val="24"/>
              </w:rPr>
              <w:t>Escolaridade</w:t>
            </w:r>
            <w:r w:rsidR="0029182B" w:rsidRPr="00106743">
              <w:rPr>
                <w:rFonts w:ascii="Times New Roman" w:hAnsi="Times New Roman" w:cs="Times New Roman"/>
                <w:sz w:val="24"/>
                <w:szCs w:val="24"/>
              </w:rPr>
              <w:t xml:space="preserve"> </w:t>
            </w:r>
          </w:p>
        </w:tc>
        <w:tc>
          <w:tcPr>
            <w:tcW w:w="3196" w:type="dxa"/>
          </w:tcPr>
          <w:p w14:paraId="2A7E6AB8" w14:textId="04ABFA24" w:rsidR="0029182B" w:rsidRPr="002E0349" w:rsidRDefault="0029182B"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2" w:type="dxa"/>
          </w:tcPr>
          <w:p w14:paraId="4ED0D3B5" w14:textId="5091CE81" w:rsidR="0029182B" w:rsidRPr="002E0349" w:rsidRDefault="0029182B"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9182B" w14:paraId="1E355AB3"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64A33EA3" w14:textId="02C46034" w:rsidR="0029182B" w:rsidRPr="00197DDC" w:rsidRDefault="00197DDC" w:rsidP="00A60DBC">
            <w:pPr>
              <w:spacing w:line="360" w:lineRule="auto"/>
              <w:rPr>
                <w:rFonts w:ascii="Times New Roman" w:hAnsi="Times New Roman" w:cs="Times New Roman"/>
                <w:b w:val="0"/>
                <w:bCs w:val="0"/>
                <w:sz w:val="24"/>
                <w:szCs w:val="24"/>
              </w:rPr>
            </w:pPr>
            <w:r w:rsidRPr="00197DDC">
              <w:rPr>
                <w:rFonts w:ascii="Times New Roman" w:hAnsi="Times New Roman" w:cs="Times New Roman"/>
                <w:b w:val="0"/>
                <w:bCs w:val="0"/>
                <w:sz w:val="24"/>
                <w:szCs w:val="24"/>
              </w:rPr>
              <w:t>Analfabeto</w:t>
            </w:r>
          </w:p>
        </w:tc>
        <w:tc>
          <w:tcPr>
            <w:tcW w:w="3196" w:type="dxa"/>
          </w:tcPr>
          <w:p w14:paraId="65A6D405" w14:textId="5D8678B0" w:rsidR="0029182B" w:rsidRDefault="00197DDC"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w:t>
            </w:r>
          </w:p>
        </w:tc>
        <w:tc>
          <w:tcPr>
            <w:tcW w:w="2282" w:type="dxa"/>
          </w:tcPr>
          <w:p w14:paraId="4C20B7BB" w14:textId="06014D5C" w:rsidR="0029182B" w:rsidRDefault="00197DDC"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r>
      <w:tr w:rsidR="0029182B" w14:paraId="06883CFB" w14:textId="77777777" w:rsidTr="005C6026">
        <w:trPr>
          <w:trHeight w:val="435"/>
        </w:trPr>
        <w:tc>
          <w:tcPr>
            <w:cnfStyle w:val="001000000000" w:firstRow="0" w:lastRow="0" w:firstColumn="1" w:lastColumn="0" w:oddVBand="0" w:evenVBand="0" w:oddHBand="0" w:evenHBand="0" w:firstRowFirstColumn="0" w:firstRowLastColumn="0" w:lastRowFirstColumn="0" w:lastRowLastColumn="0"/>
            <w:tcW w:w="3348" w:type="dxa"/>
          </w:tcPr>
          <w:p w14:paraId="7FE54FBA" w14:textId="1878509B" w:rsidR="0029182B" w:rsidRPr="00197DDC" w:rsidRDefault="00197DDC" w:rsidP="00A60DBC">
            <w:pPr>
              <w:spacing w:line="360" w:lineRule="auto"/>
              <w:rPr>
                <w:rFonts w:ascii="Times New Roman" w:hAnsi="Times New Roman" w:cs="Times New Roman"/>
                <w:b w:val="0"/>
                <w:bCs w:val="0"/>
                <w:sz w:val="24"/>
                <w:szCs w:val="24"/>
              </w:rPr>
            </w:pPr>
            <w:r w:rsidRPr="00197DDC">
              <w:rPr>
                <w:rFonts w:ascii="Times New Roman" w:hAnsi="Times New Roman" w:cs="Times New Roman"/>
                <w:b w:val="0"/>
                <w:bCs w:val="0"/>
                <w:sz w:val="24"/>
                <w:szCs w:val="24"/>
              </w:rPr>
              <w:t>Ensino Fundamental</w:t>
            </w:r>
          </w:p>
        </w:tc>
        <w:tc>
          <w:tcPr>
            <w:tcW w:w="3196" w:type="dxa"/>
          </w:tcPr>
          <w:p w14:paraId="1B309672" w14:textId="539519FA" w:rsidR="0029182B" w:rsidRDefault="00197DDC"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106</w:t>
            </w:r>
          </w:p>
        </w:tc>
        <w:tc>
          <w:tcPr>
            <w:tcW w:w="2282" w:type="dxa"/>
          </w:tcPr>
          <w:p w14:paraId="32086144" w14:textId="43D52C82" w:rsidR="0029182B" w:rsidRDefault="00197DDC"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53,0</w:t>
            </w:r>
          </w:p>
        </w:tc>
      </w:tr>
      <w:tr w:rsidR="0029182B" w14:paraId="62A90539"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33982367" w14:textId="69395B38" w:rsidR="0029182B" w:rsidRPr="00197DDC" w:rsidRDefault="00197DDC" w:rsidP="00A60DBC">
            <w:pPr>
              <w:spacing w:line="360" w:lineRule="auto"/>
              <w:rPr>
                <w:rFonts w:ascii="Times New Roman" w:hAnsi="Times New Roman" w:cs="Times New Roman"/>
                <w:b w:val="0"/>
                <w:bCs w:val="0"/>
                <w:sz w:val="24"/>
                <w:szCs w:val="24"/>
              </w:rPr>
            </w:pPr>
            <w:r w:rsidRPr="00197DDC">
              <w:rPr>
                <w:rFonts w:ascii="Times New Roman" w:hAnsi="Times New Roman" w:cs="Times New Roman"/>
                <w:b w:val="0"/>
                <w:bCs w:val="0"/>
                <w:sz w:val="24"/>
                <w:szCs w:val="24"/>
              </w:rPr>
              <w:t>Ensino Médio</w:t>
            </w:r>
          </w:p>
        </w:tc>
        <w:tc>
          <w:tcPr>
            <w:tcW w:w="3196" w:type="dxa"/>
          </w:tcPr>
          <w:p w14:paraId="6E93056D" w14:textId="4D8F2AD4" w:rsidR="0029182B"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c>
          <w:tcPr>
            <w:tcW w:w="2282" w:type="dxa"/>
          </w:tcPr>
          <w:p w14:paraId="19440CBA" w14:textId="17A4474F" w:rsidR="0029182B"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15,0</w:t>
            </w:r>
          </w:p>
        </w:tc>
      </w:tr>
      <w:tr w:rsidR="0029182B" w14:paraId="55E650B7" w14:textId="77777777" w:rsidTr="005C6026">
        <w:trPr>
          <w:trHeight w:val="435"/>
        </w:trPr>
        <w:tc>
          <w:tcPr>
            <w:cnfStyle w:val="001000000000" w:firstRow="0" w:lastRow="0" w:firstColumn="1" w:lastColumn="0" w:oddVBand="0" w:evenVBand="0" w:oddHBand="0" w:evenHBand="0" w:firstRowFirstColumn="0" w:firstRowLastColumn="0" w:lastRowFirstColumn="0" w:lastRowLastColumn="0"/>
            <w:tcW w:w="3348" w:type="dxa"/>
          </w:tcPr>
          <w:p w14:paraId="093A4AC1" w14:textId="41A0CAD3" w:rsidR="0029182B" w:rsidRPr="00197DDC" w:rsidRDefault="00197DDC" w:rsidP="00A60DBC">
            <w:pPr>
              <w:spacing w:line="360" w:lineRule="auto"/>
              <w:rPr>
                <w:rFonts w:ascii="Times New Roman" w:hAnsi="Times New Roman" w:cs="Times New Roman"/>
                <w:b w:val="0"/>
                <w:bCs w:val="0"/>
                <w:sz w:val="24"/>
                <w:szCs w:val="24"/>
              </w:rPr>
            </w:pPr>
            <w:r w:rsidRPr="00197DDC">
              <w:rPr>
                <w:rFonts w:ascii="Times New Roman" w:hAnsi="Times New Roman" w:cs="Times New Roman"/>
                <w:b w:val="0"/>
                <w:bCs w:val="0"/>
                <w:sz w:val="24"/>
                <w:szCs w:val="24"/>
              </w:rPr>
              <w:t>Ensino Superior</w:t>
            </w:r>
            <w:r w:rsidR="0029182B" w:rsidRPr="00197DDC">
              <w:rPr>
                <w:rFonts w:ascii="Times New Roman" w:hAnsi="Times New Roman" w:cs="Times New Roman"/>
                <w:b w:val="0"/>
                <w:bCs w:val="0"/>
                <w:sz w:val="24"/>
                <w:szCs w:val="24"/>
              </w:rPr>
              <w:t xml:space="preserve"> </w:t>
            </w:r>
          </w:p>
        </w:tc>
        <w:tc>
          <w:tcPr>
            <w:tcW w:w="3196" w:type="dxa"/>
          </w:tcPr>
          <w:p w14:paraId="1C5288EF" w14:textId="6B33763F" w:rsidR="0029182B"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tc>
        <w:tc>
          <w:tcPr>
            <w:tcW w:w="2282" w:type="dxa"/>
          </w:tcPr>
          <w:p w14:paraId="255C02DB" w14:textId="068DF574" w:rsidR="0029182B"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12,0</w:t>
            </w:r>
          </w:p>
        </w:tc>
      </w:tr>
      <w:tr w:rsidR="0029182B" w14:paraId="3E93CF00" w14:textId="77777777" w:rsidTr="005C6026">
        <w:trPr>
          <w:trHeight w:val="435"/>
        </w:trPr>
        <w:tc>
          <w:tcPr>
            <w:cnfStyle w:val="001000000000" w:firstRow="0" w:lastRow="0" w:firstColumn="1" w:lastColumn="0" w:oddVBand="0" w:evenVBand="0" w:oddHBand="0" w:evenHBand="0" w:firstRowFirstColumn="0" w:firstRowLastColumn="0" w:lastRowFirstColumn="0" w:lastRowLastColumn="0"/>
            <w:tcW w:w="3348" w:type="dxa"/>
          </w:tcPr>
          <w:p w14:paraId="7FB36F6B" w14:textId="5DF5D577" w:rsidR="0029182B" w:rsidRPr="00106743" w:rsidRDefault="005C6026" w:rsidP="00A60DBC">
            <w:pPr>
              <w:spacing w:line="360" w:lineRule="auto"/>
              <w:rPr>
                <w:rFonts w:ascii="Times New Roman" w:hAnsi="Times New Roman" w:cs="Times New Roman"/>
                <w:sz w:val="24"/>
                <w:szCs w:val="24"/>
              </w:rPr>
            </w:pPr>
            <w:r>
              <w:rPr>
                <w:rFonts w:ascii="Times New Roman" w:hAnsi="Times New Roman" w:cs="Times New Roman"/>
                <w:sz w:val="24"/>
                <w:szCs w:val="24"/>
              </w:rPr>
              <w:t>Ocupação</w:t>
            </w:r>
          </w:p>
        </w:tc>
        <w:tc>
          <w:tcPr>
            <w:tcW w:w="3196" w:type="dxa"/>
          </w:tcPr>
          <w:p w14:paraId="21C64E24" w14:textId="34D2D8ED" w:rsidR="0029182B" w:rsidRDefault="0029182B"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2" w:type="dxa"/>
          </w:tcPr>
          <w:p w14:paraId="4FB06EB4" w14:textId="3B0B1FE1" w:rsidR="0029182B" w:rsidRDefault="0029182B"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9182B" w14:paraId="78331C46"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47790426" w14:textId="07D94CF9" w:rsidR="0029182B" w:rsidRPr="005C6026" w:rsidRDefault="005C6026" w:rsidP="00A60DBC">
            <w:pPr>
              <w:spacing w:line="360" w:lineRule="auto"/>
              <w:rPr>
                <w:rFonts w:ascii="Times New Roman" w:hAnsi="Times New Roman" w:cs="Times New Roman"/>
                <w:b w:val="0"/>
                <w:bCs w:val="0"/>
                <w:sz w:val="24"/>
                <w:szCs w:val="24"/>
              </w:rPr>
            </w:pPr>
            <w:r w:rsidRPr="005C6026">
              <w:rPr>
                <w:rFonts w:ascii="Times New Roman" w:hAnsi="Times New Roman" w:cs="Times New Roman"/>
                <w:b w:val="0"/>
                <w:bCs w:val="0"/>
                <w:sz w:val="24"/>
                <w:szCs w:val="24"/>
              </w:rPr>
              <w:t>Empregado</w:t>
            </w:r>
          </w:p>
        </w:tc>
        <w:tc>
          <w:tcPr>
            <w:tcW w:w="3196" w:type="dxa"/>
          </w:tcPr>
          <w:p w14:paraId="08A0F4C8" w14:textId="17B6470C" w:rsidR="0029182B"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w:t>
            </w:r>
          </w:p>
        </w:tc>
        <w:tc>
          <w:tcPr>
            <w:tcW w:w="2282" w:type="dxa"/>
          </w:tcPr>
          <w:p w14:paraId="21DB615E" w14:textId="44E60BE2" w:rsidR="0029182B"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29,0</w:t>
            </w:r>
          </w:p>
        </w:tc>
      </w:tr>
      <w:tr w:rsidR="0029182B" w14:paraId="5780A301"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5BD0B46C" w14:textId="1D672632" w:rsidR="0029182B" w:rsidRPr="005C6026" w:rsidRDefault="005C6026" w:rsidP="00A60DBC">
            <w:pPr>
              <w:spacing w:line="360" w:lineRule="auto"/>
              <w:rPr>
                <w:rFonts w:ascii="Times New Roman" w:hAnsi="Times New Roman" w:cs="Times New Roman"/>
                <w:b w:val="0"/>
                <w:bCs w:val="0"/>
                <w:sz w:val="24"/>
                <w:szCs w:val="24"/>
              </w:rPr>
            </w:pPr>
            <w:r w:rsidRPr="005C6026">
              <w:rPr>
                <w:rFonts w:ascii="Times New Roman" w:hAnsi="Times New Roman" w:cs="Times New Roman"/>
                <w:b w:val="0"/>
                <w:bCs w:val="0"/>
                <w:sz w:val="24"/>
                <w:szCs w:val="24"/>
              </w:rPr>
              <w:t>Aposentado</w:t>
            </w:r>
          </w:p>
        </w:tc>
        <w:tc>
          <w:tcPr>
            <w:tcW w:w="3196" w:type="dxa"/>
          </w:tcPr>
          <w:p w14:paraId="70A66AF9" w14:textId="0B762B3B" w:rsidR="0029182B"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97</w:t>
            </w:r>
          </w:p>
        </w:tc>
        <w:tc>
          <w:tcPr>
            <w:tcW w:w="2282" w:type="dxa"/>
          </w:tcPr>
          <w:p w14:paraId="3B62C732" w14:textId="4B39ABE6" w:rsidR="0029182B"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48,5</w:t>
            </w:r>
          </w:p>
        </w:tc>
      </w:tr>
      <w:tr w:rsidR="00C9320C" w14:paraId="515A4E8E"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0E2254C9" w14:textId="24B7BEBF" w:rsidR="00C9320C" w:rsidRPr="005C6026" w:rsidRDefault="005C6026" w:rsidP="00A60DBC">
            <w:pPr>
              <w:spacing w:line="360" w:lineRule="auto"/>
              <w:rPr>
                <w:rFonts w:ascii="Times New Roman" w:hAnsi="Times New Roman" w:cs="Times New Roman"/>
                <w:b w:val="0"/>
                <w:bCs w:val="0"/>
                <w:sz w:val="24"/>
                <w:szCs w:val="24"/>
              </w:rPr>
            </w:pPr>
            <w:r w:rsidRPr="005C6026">
              <w:rPr>
                <w:rFonts w:ascii="Times New Roman" w:hAnsi="Times New Roman" w:cs="Times New Roman"/>
                <w:b w:val="0"/>
                <w:bCs w:val="0"/>
                <w:sz w:val="24"/>
                <w:szCs w:val="24"/>
              </w:rPr>
              <w:t>Dona de Casa</w:t>
            </w:r>
          </w:p>
        </w:tc>
        <w:tc>
          <w:tcPr>
            <w:tcW w:w="3196" w:type="dxa"/>
          </w:tcPr>
          <w:p w14:paraId="561B505A" w14:textId="3A0F41E8" w:rsidR="00C9320C"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tc>
        <w:tc>
          <w:tcPr>
            <w:tcW w:w="2282" w:type="dxa"/>
          </w:tcPr>
          <w:p w14:paraId="70E66269" w14:textId="647E294B" w:rsidR="00C9320C"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r>
      <w:tr w:rsidR="00C9320C" w14:paraId="05676E30"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10847388" w14:textId="0AF59B09" w:rsidR="00C9320C" w:rsidRPr="005C6026" w:rsidRDefault="005C6026" w:rsidP="00A60DBC">
            <w:pPr>
              <w:spacing w:line="360" w:lineRule="auto"/>
              <w:rPr>
                <w:rFonts w:ascii="Times New Roman" w:hAnsi="Times New Roman" w:cs="Times New Roman"/>
                <w:b w:val="0"/>
                <w:bCs w:val="0"/>
                <w:sz w:val="24"/>
                <w:szCs w:val="24"/>
              </w:rPr>
            </w:pPr>
            <w:r w:rsidRPr="005C6026">
              <w:rPr>
                <w:rFonts w:ascii="Times New Roman" w:hAnsi="Times New Roman" w:cs="Times New Roman"/>
                <w:b w:val="0"/>
                <w:bCs w:val="0"/>
                <w:sz w:val="24"/>
                <w:szCs w:val="24"/>
              </w:rPr>
              <w:t>Desempregado</w:t>
            </w:r>
          </w:p>
        </w:tc>
        <w:tc>
          <w:tcPr>
            <w:tcW w:w="3196" w:type="dxa"/>
          </w:tcPr>
          <w:p w14:paraId="4450E8FF" w14:textId="2D0B75EF" w:rsidR="00C9320C"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c>
          <w:tcPr>
            <w:tcW w:w="2282" w:type="dxa"/>
          </w:tcPr>
          <w:p w14:paraId="6F074824" w14:textId="28FC07F3" w:rsidR="00C9320C"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r>
      <w:tr w:rsidR="00C9320C" w14:paraId="01FF3C17"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6BFAEA7F" w14:textId="25F11488" w:rsidR="00C9320C" w:rsidRPr="00106743" w:rsidRDefault="005C6026" w:rsidP="00A60DBC">
            <w:pPr>
              <w:spacing w:line="360" w:lineRule="auto"/>
              <w:rPr>
                <w:rFonts w:ascii="Times New Roman" w:hAnsi="Times New Roman" w:cs="Times New Roman"/>
                <w:sz w:val="24"/>
                <w:szCs w:val="24"/>
              </w:rPr>
            </w:pPr>
            <w:r>
              <w:rPr>
                <w:rFonts w:ascii="Times New Roman" w:hAnsi="Times New Roman" w:cs="Times New Roman"/>
                <w:sz w:val="24"/>
                <w:szCs w:val="24"/>
              </w:rPr>
              <w:t xml:space="preserve">Renda Individual </w:t>
            </w:r>
          </w:p>
        </w:tc>
        <w:tc>
          <w:tcPr>
            <w:tcW w:w="3196" w:type="dxa"/>
          </w:tcPr>
          <w:p w14:paraId="1402F9C8" w14:textId="77777777" w:rsidR="00C9320C" w:rsidRDefault="00C9320C"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2" w:type="dxa"/>
          </w:tcPr>
          <w:p w14:paraId="51353A02" w14:textId="77777777" w:rsidR="00C9320C" w:rsidRDefault="00C9320C"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9320C" w14:paraId="1F0DD6B8"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37B0FE45" w14:textId="44353111" w:rsidR="00C9320C" w:rsidRPr="005C6026" w:rsidRDefault="005C6026" w:rsidP="00A60DBC">
            <w:pPr>
              <w:spacing w:line="360" w:lineRule="auto"/>
              <w:rPr>
                <w:rFonts w:ascii="Times New Roman" w:hAnsi="Times New Roman" w:cs="Times New Roman"/>
                <w:b w:val="0"/>
                <w:bCs w:val="0"/>
                <w:sz w:val="24"/>
                <w:szCs w:val="24"/>
              </w:rPr>
            </w:pPr>
            <w:r w:rsidRPr="005C6026">
              <w:rPr>
                <w:rFonts w:ascii="Times New Roman" w:hAnsi="Times New Roman" w:cs="Times New Roman"/>
                <w:b w:val="0"/>
                <w:bCs w:val="0"/>
                <w:sz w:val="24"/>
                <w:szCs w:val="24"/>
              </w:rPr>
              <w:t>1 Salário Mínimo</w:t>
            </w:r>
          </w:p>
        </w:tc>
        <w:tc>
          <w:tcPr>
            <w:tcW w:w="3196" w:type="dxa"/>
          </w:tcPr>
          <w:p w14:paraId="1C177496" w14:textId="3A6258CA" w:rsidR="00C9320C"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128</w:t>
            </w:r>
          </w:p>
        </w:tc>
        <w:tc>
          <w:tcPr>
            <w:tcW w:w="2282" w:type="dxa"/>
          </w:tcPr>
          <w:p w14:paraId="4AE06EF7" w14:textId="2E29AFAE" w:rsidR="00C9320C"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64,0</w:t>
            </w:r>
          </w:p>
        </w:tc>
      </w:tr>
      <w:tr w:rsidR="00C9320C" w14:paraId="0C63FC44"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70F31447" w14:textId="2A33D508" w:rsidR="00C9320C" w:rsidRPr="005C6026" w:rsidRDefault="005C6026" w:rsidP="00A60DBC">
            <w:pPr>
              <w:spacing w:line="360" w:lineRule="auto"/>
              <w:rPr>
                <w:rFonts w:ascii="Times New Roman" w:hAnsi="Times New Roman" w:cs="Times New Roman"/>
                <w:b w:val="0"/>
                <w:bCs w:val="0"/>
                <w:sz w:val="24"/>
                <w:szCs w:val="24"/>
              </w:rPr>
            </w:pPr>
            <w:r w:rsidRPr="005C6026">
              <w:rPr>
                <w:rFonts w:ascii="Times New Roman" w:hAnsi="Times New Roman" w:cs="Times New Roman"/>
                <w:b w:val="0"/>
                <w:bCs w:val="0"/>
                <w:sz w:val="24"/>
                <w:szCs w:val="24"/>
              </w:rPr>
              <w:t xml:space="preserve">2 Salários Mínimos </w:t>
            </w:r>
          </w:p>
        </w:tc>
        <w:tc>
          <w:tcPr>
            <w:tcW w:w="3196" w:type="dxa"/>
          </w:tcPr>
          <w:p w14:paraId="385DD3EA" w14:textId="525A4668" w:rsidR="00C9320C"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tc>
        <w:tc>
          <w:tcPr>
            <w:tcW w:w="2282" w:type="dxa"/>
          </w:tcPr>
          <w:p w14:paraId="0297960C" w14:textId="6C873084" w:rsidR="00C9320C"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17,0</w:t>
            </w:r>
          </w:p>
        </w:tc>
      </w:tr>
      <w:tr w:rsidR="00C9320C" w14:paraId="544FF4C6"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72D16F21" w14:textId="4F637547" w:rsidR="00C9320C" w:rsidRPr="005C6026" w:rsidRDefault="005C6026" w:rsidP="00A60DBC">
            <w:pPr>
              <w:spacing w:line="360" w:lineRule="auto"/>
              <w:rPr>
                <w:rFonts w:ascii="Times New Roman" w:hAnsi="Times New Roman" w:cs="Times New Roman"/>
                <w:b w:val="0"/>
                <w:bCs w:val="0"/>
                <w:sz w:val="24"/>
                <w:szCs w:val="24"/>
              </w:rPr>
            </w:pPr>
            <w:r w:rsidRPr="005C6026">
              <w:rPr>
                <w:rFonts w:ascii="Times New Roman" w:hAnsi="Times New Roman" w:cs="Times New Roman"/>
                <w:b w:val="0"/>
                <w:bCs w:val="0"/>
                <w:sz w:val="24"/>
                <w:szCs w:val="24"/>
              </w:rPr>
              <w:t>&gt;3 Salários Mínimos</w:t>
            </w:r>
          </w:p>
        </w:tc>
        <w:tc>
          <w:tcPr>
            <w:tcW w:w="3196" w:type="dxa"/>
          </w:tcPr>
          <w:p w14:paraId="67A13F2F" w14:textId="23D95AFA" w:rsidR="00C9320C"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282" w:type="dxa"/>
          </w:tcPr>
          <w:p w14:paraId="3001E8E2" w14:textId="0D09C6EA" w:rsidR="00C9320C"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w:t>
            </w:r>
          </w:p>
        </w:tc>
      </w:tr>
      <w:tr w:rsidR="00C9320C" w14:paraId="58A0DF78"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1A6E457F" w14:textId="61CE0170" w:rsidR="00C9320C" w:rsidRPr="005C6026" w:rsidRDefault="005C6026" w:rsidP="00A60DBC">
            <w:pPr>
              <w:spacing w:line="360" w:lineRule="auto"/>
              <w:rPr>
                <w:rFonts w:ascii="Times New Roman" w:hAnsi="Times New Roman" w:cs="Times New Roman"/>
                <w:b w:val="0"/>
                <w:bCs w:val="0"/>
                <w:sz w:val="24"/>
                <w:szCs w:val="24"/>
              </w:rPr>
            </w:pPr>
            <w:r w:rsidRPr="005C6026">
              <w:rPr>
                <w:rFonts w:ascii="Times New Roman" w:hAnsi="Times New Roman" w:cs="Times New Roman"/>
                <w:b w:val="0"/>
                <w:bCs w:val="0"/>
                <w:sz w:val="24"/>
                <w:szCs w:val="24"/>
              </w:rPr>
              <w:t>Sem renda</w:t>
            </w:r>
          </w:p>
        </w:tc>
        <w:tc>
          <w:tcPr>
            <w:tcW w:w="3196" w:type="dxa"/>
          </w:tcPr>
          <w:p w14:paraId="136CCC64" w14:textId="40F60A83" w:rsidR="00C9320C"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w:t>
            </w:r>
          </w:p>
        </w:tc>
        <w:tc>
          <w:tcPr>
            <w:tcW w:w="2282" w:type="dxa"/>
          </w:tcPr>
          <w:p w14:paraId="4FE9D518" w14:textId="4D28CD4F" w:rsidR="00C9320C"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11,5</w:t>
            </w:r>
          </w:p>
        </w:tc>
      </w:tr>
      <w:tr w:rsidR="00C9320C" w14:paraId="7005531D"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2EA9F20F" w14:textId="789A1C74" w:rsidR="00C9320C" w:rsidRPr="00106743" w:rsidRDefault="005C6026" w:rsidP="00A60DB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Renda Familiar</w:t>
            </w:r>
          </w:p>
        </w:tc>
        <w:tc>
          <w:tcPr>
            <w:tcW w:w="3196" w:type="dxa"/>
          </w:tcPr>
          <w:p w14:paraId="48B7FFC4" w14:textId="77777777" w:rsidR="00C9320C" w:rsidRDefault="00C9320C"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2" w:type="dxa"/>
          </w:tcPr>
          <w:p w14:paraId="55DBE5A2" w14:textId="77777777" w:rsidR="00C9320C" w:rsidRDefault="00C9320C"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9320C" w14:paraId="4B609D1A"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17526285" w14:textId="18C98F89" w:rsidR="00C9320C" w:rsidRPr="00106743" w:rsidRDefault="005C6026" w:rsidP="00A60DBC">
            <w:pPr>
              <w:spacing w:line="360" w:lineRule="auto"/>
              <w:rPr>
                <w:rFonts w:ascii="Times New Roman" w:hAnsi="Times New Roman" w:cs="Times New Roman"/>
                <w:sz w:val="24"/>
                <w:szCs w:val="24"/>
              </w:rPr>
            </w:pPr>
            <w:r w:rsidRPr="005C6026">
              <w:rPr>
                <w:rFonts w:ascii="Times New Roman" w:hAnsi="Times New Roman" w:cs="Times New Roman"/>
                <w:b w:val="0"/>
                <w:bCs w:val="0"/>
                <w:sz w:val="24"/>
                <w:szCs w:val="24"/>
              </w:rPr>
              <w:t>1 Salário Mínimo</w:t>
            </w:r>
          </w:p>
        </w:tc>
        <w:tc>
          <w:tcPr>
            <w:tcW w:w="3196" w:type="dxa"/>
          </w:tcPr>
          <w:p w14:paraId="4E9A39D8" w14:textId="0B02BBCC" w:rsidR="00C9320C"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83</w:t>
            </w:r>
          </w:p>
        </w:tc>
        <w:tc>
          <w:tcPr>
            <w:tcW w:w="2282" w:type="dxa"/>
          </w:tcPr>
          <w:p w14:paraId="0DA9EFC9" w14:textId="278CE2B7" w:rsidR="00C9320C"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41,5</w:t>
            </w:r>
          </w:p>
        </w:tc>
      </w:tr>
      <w:tr w:rsidR="00C9320C" w14:paraId="71C42DEA"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73A48742" w14:textId="43ADA49E" w:rsidR="005C6026" w:rsidRPr="00106743" w:rsidRDefault="005C6026" w:rsidP="00A60DBC">
            <w:pPr>
              <w:spacing w:line="360" w:lineRule="auto"/>
              <w:rPr>
                <w:rFonts w:ascii="Times New Roman" w:hAnsi="Times New Roman" w:cs="Times New Roman"/>
                <w:sz w:val="24"/>
                <w:szCs w:val="24"/>
              </w:rPr>
            </w:pPr>
            <w:r>
              <w:rPr>
                <w:rFonts w:ascii="Times New Roman" w:hAnsi="Times New Roman" w:cs="Times New Roman"/>
                <w:b w:val="0"/>
                <w:bCs w:val="0"/>
                <w:sz w:val="24"/>
                <w:szCs w:val="24"/>
              </w:rPr>
              <w:t>2</w:t>
            </w:r>
            <w:r w:rsidRPr="005C6026">
              <w:rPr>
                <w:rFonts w:ascii="Times New Roman" w:hAnsi="Times New Roman" w:cs="Times New Roman"/>
                <w:b w:val="0"/>
                <w:bCs w:val="0"/>
                <w:sz w:val="24"/>
                <w:szCs w:val="24"/>
              </w:rPr>
              <w:t xml:space="preserve"> Salário</w:t>
            </w:r>
            <w:r>
              <w:rPr>
                <w:rFonts w:ascii="Times New Roman" w:hAnsi="Times New Roman" w:cs="Times New Roman"/>
                <w:b w:val="0"/>
                <w:bCs w:val="0"/>
                <w:sz w:val="24"/>
                <w:szCs w:val="24"/>
              </w:rPr>
              <w:t>s</w:t>
            </w:r>
            <w:r w:rsidRPr="005C6026">
              <w:rPr>
                <w:rFonts w:ascii="Times New Roman" w:hAnsi="Times New Roman" w:cs="Times New Roman"/>
                <w:b w:val="0"/>
                <w:bCs w:val="0"/>
                <w:sz w:val="24"/>
                <w:szCs w:val="24"/>
              </w:rPr>
              <w:t xml:space="preserve"> Mínimo</w:t>
            </w:r>
            <w:r>
              <w:rPr>
                <w:rFonts w:ascii="Times New Roman" w:hAnsi="Times New Roman" w:cs="Times New Roman"/>
                <w:b w:val="0"/>
                <w:bCs w:val="0"/>
                <w:sz w:val="24"/>
                <w:szCs w:val="24"/>
              </w:rPr>
              <w:t>s</w:t>
            </w:r>
          </w:p>
        </w:tc>
        <w:tc>
          <w:tcPr>
            <w:tcW w:w="3196" w:type="dxa"/>
          </w:tcPr>
          <w:p w14:paraId="09E5DEB3" w14:textId="1EC47BED" w:rsidR="00C9320C"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85</w:t>
            </w:r>
          </w:p>
        </w:tc>
        <w:tc>
          <w:tcPr>
            <w:tcW w:w="2282" w:type="dxa"/>
          </w:tcPr>
          <w:p w14:paraId="529D25E9" w14:textId="75269F45" w:rsidR="00C9320C"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42,5</w:t>
            </w:r>
          </w:p>
        </w:tc>
      </w:tr>
      <w:tr w:rsidR="005C6026" w14:paraId="3C78723E"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6D22163F" w14:textId="71493FA5" w:rsidR="005C6026" w:rsidRDefault="005C6026" w:rsidP="00A60DBC">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&gt;3</w:t>
            </w:r>
            <w:r w:rsidRPr="005C6026">
              <w:rPr>
                <w:rFonts w:ascii="Times New Roman" w:hAnsi="Times New Roman" w:cs="Times New Roman"/>
                <w:b w:val="0"/>
                <w:bCs w:val="0"/>
                <w:sz w:val="24"/>
                <w:szCs w:val="24"/>
              </w:rPr>
              <w:t xml:space="preserve"> Salário</w:t>
            </w:r>
            <w:r>
              <w:rPr>
                <w:rFonts w:ascii="Times New Roman" w:hAnsi="Times New Roman" w:cs="Times New Roman"/>
                <w:b w:val="0"/>
                <w:bCs w:val="0"/>
                <w:sz w:val="24"/>
                <w:szCs w:val="24"/>
              </w:rPr>
              <w:t>s</w:t>
            </w:r>
            <w:r w:rsidRPr="005C6026">
              <w:rPr>
                <w:rFonts w:ascii="Times New Roman" w:hAnsi="Times New Roman" w:cs="Times New Roman"/>
                <w:b w:val="0"/>
                <w:bCs w:val="0"/>
                <w:sz w:val="24"/>
                <w:szCs w:val="24"/>
              </w:rPr>
              <w:t xml:space="preserve"> Mínimo</w:t>
            </w:r>
            <w:r>
              <w:rPr>
                <w:rFonts w:ascii="Times New Roman" w:hAnsi="Times New Roman" w:cs="Times New Roman"/>
                <w:b w:val="0"/>
                <w:bCs w:val="0"/>
                <w:sz w:val="24"/>
                <w:szCs w:val="24"/>
              </w:rPr>
              <w:t>s</w:t>
            </w:r>
          </w:p>
        </w:tc>
        <w:tc>
          <w:tcPr>
            <w:tcW w:w="3196" w:type="dxa"/>
          </w:tcPr>
          <w:p w14:paraId="4FBC7396" w14:textId="082926B7"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c>
          <w:tcPr>
            <w:tcW w:w="2282" w:type="dxa"/>
          </w:tcPr>
          <w:p w14:paraId="0BAB0F59" w14:textId="5ACABEDC"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r>
      <w:tr w:rsidR="005C6026" w14:paraId="3BB2DDAB"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73C3951A" w14:textId="48E34BE8" w:rsidR="005C6026" w:rsidRDefault="005C6026" w:rsidP="00A60DBC">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Sem renda</w:t>
            </w:r>
          </w:p>
        </w:tc>
        <w:tc>
          <w:tcPr>
            <w:tcW w:w="3196" w:type="dxa"/>
          </w:tcPr>
          <w:p w14:paraId="313C0BD2" w14:textId="022D3B4D"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2282" w:type="dxa"/>
          </w:tcPr>
          <w:p w14:paraId="679E370D" w14:textId="42DE770D"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w:t>
            </w:r>
          </w:p>
        </w:tc>
      </w:tr>
      <w:tr w:rsidR="005C6026" w14:paraId="28EC5931"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57EEAAD5" w14:textId="2F3B9B96" w:rsidR="005C6026" w:rsidRPr="005C6026" w:rsidRDefault="005C6026" w:rsidP="00A60DBC">
            <w:pPr>
              <w:spacing w:line="360" w:lineRule="auto"/>
              <w:rPr>
                <w:rFonts w:ascii="Times New Roman" w:hAnsi="Times New Roman" w:cs="Times New Roman"/>
                <w:sz w:val="24"/>
                <w:szCs w:val="24"/>
              </w:rPr>
            </w:pPr>
            <w:r w:rsidRPr="005C6026">
              <w:rPr>
                <w:rFonts w:ascii="Times New Roman" w:hAnsi="Times New Roman" w:cs="Times New Roman"/>
                <w:sz w:val="24"/>
                <w:szCs w:val="24"/>
              </w:rPr>
              <w:t>Au</w:t>
            </w:r>
            <w:r w:rsidRPr="005C6026">
              <w:rPr>
                <w:rStyle w:val="nfase"/>
                <w:rFonts w:ascii="Times New Roman" w:hAnsi="Times New Roman" w:cs="Times New Roman"/>
                <w:i w:val="0"/>
                <w:iCs w:val="0"/>
                <w:sz w:val="24"/>
                <w:szCs w:val="24"/>
                <w:shd w:val="clear" w:color="auto" w:fill="FFFFFF"/>
              </w:rPr>
              <w:t>xílio de Renda</w:t>
            </w:r>
          </w:p>
        </w:tc>
        <w:tc>
          <w:tcPr>
            <w:tcW w:w="3196" w:type="dxa"/>
          </w:tcPr>
          <w:p w14:paraId="7A1C92AE" w14:textId="77777777"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2" w:type="dxa"/>
          </w:tcPr>
          <w:p w14:paraId="35340D3B" w14:textId="77777777"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C6026" w14:paraId="3C996BB7"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0E266E97" w14:textId="3DFFA2EB" w:rsidR="005C6026" w:rsidRDefault="005C6026" w:rsidP="00A60DBC">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Não</w:t>
            </w:r>
          </w:p>
        </w:tc>
        <w:tc>
          <w:tcPr>
            <w:tcW w:w="3196" w:type="dxa"/>
          </w:tcPr>
          <w:p w14:paraId="736D5CC3" w14:textId="3DB2CC18"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115</w:t>
            </w:r>
          </w:p>
        </w:tc>
        <w:tc>
          <w:tcPr>
            <w:tcW w:w="2282" w:type="dxa"/>
          </w:tcPr>
          <w:p w14:paraId="458C90BD" w14:textId="3F3606DD"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57,5</w:t>
            </w:r>
          </w:p>
        </w:tc>
      </w:tr>
      <w:tr w:rsidR="005C6026" w14:paraId="5DFE008B"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64C62924" w14:textId="3DE169AF" w:rsidR="005C6026" w:rsidRDefault="005C6026" w:rsidP="00A60DBC">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Sim</w:t>
            </w:r>
          </w:p>
        </w:tc>
        <w:tc>
          <w:tcPr>
            <w:tcW w:w="3196" w:type="dxa"/>
          </w:tcPr>
          <w:p w14:paraId="212525DE" w14:textId="4AA9F417"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85</w:t>
            </w:r>
          </w:p>
        </w:tc>
        <w:tc>
          <w:tcPr>
            <w:tcW w:w="2282" w:type="dxa"/>
          </w:tcPr>
          <w:p w14:paraId="292A7CAF" w14:textId="02DEFAFF"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42,5</w:t>
            </w:r>
          </w:p>
        </w:tc>
      </w:tr>
      <w:tr w:rsidR="005C6026" w14:paraId="02D7DE16"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7467AC76" w14:textId="43B43319" w:rsidR="005C6026" w:rsidRPr="005C6026" w:rsidRDefault="005C6026" w:rsidP="00A60DBC">
            <w:pPr>
              <w:spacing w:line="360" w:lineRule="auto"/>
              <w:rPr>
                <w:rFonts w:ascii="Times New Roman" w:hAnsi="Times New Roman" w:cs="Times New Roman"/>
                <w:sz w:val="24"/>
                <w:szCs w:val="24"/>
              </w:rPr>
            </w:pPr>
            <w:r w:rsidRPr="005C6026">
              <w:rPr>
                <w:rFonts w:ascii="Times New Roman" w:hAnsi="Times New Roman" w:cs="Times New Roman"/>
                <w:sz w:val="24"/>
                <w:szCs w:val="24"/>
              </w:rPr>
              <w:t>Moradia</w:t>
            </w:r>
          </w:p>
        </w:tc>
        <w:tc>
          <w:tcPr>
            <w:tcW w:w="3196" w:type="dxa"/>
          </w:tcPr>
          <w:p w14:paraId="48500E26" w14:textId="77777777"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2" w:type="dxa"/>
          </w:tcPr>
          <w:p w14:paraId="423B9535" w14:textId="77777777"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C6026" w14:paraId="4D8EDC96"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2E6F9E93" w14:textId="46FD4FBE" w:rsidR="005C6026" w:rsidRDefault="005C6026" w:rsidP="00A60DBC">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Alugada</w:t>
            </w:r>
          </w:p>
        </w:tc>
        <w:tc>
          <w:tcPr>
            <w:tcW w:w="3196" w:type="dxa"/>
          </w:tcPr>
          <w:p w14:paraId="0B234A2B" w14:textId="29F64671"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c>
          <w:tcPr>
            <w:tcW w:w="2282" w:type="dxa"/>
          </w:tcPr>
          <w:p w14:paraId="63E11927" w14:textId="17B915E2"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w:t>
            </w:r>
          </w:p>
        </w:tc>
      </w:tr>
      <w:tr w:rsidR="005C6026" w14:paraId="6A2BBF78"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7CB14426" w14:textId="53853828" w:rsidR="005C6026" w:rsidRDefault="005C6026" w:rsidP="00A60DBC">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Própria</w:t>
            </w:r>
          </w:p>
        </w:tc>
        <w:tc>
          <w:tcPr>
            <w:tcW w:w="3196" w:type="dxa"/>
          </w:tcPr>
          <w:p w14:paraId="379067F5" w14:textId="70184E08"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179</w:t>
            </w:r>
          </w:p>
        </w:tc>
        <w:tc>
          <w:tcPr>
            <w:tcW w:w="2282" w:type="dxa"/>
          </w:tcPr>
          <w:p w14:paraId="39F0E91D" w14:textId="48AE520F"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89,5</w:t>
            </w:r>
          </w:p>
        </w:tc>
      </w:tr>
      <w:tr w:rsidR="005C6026" w14:paraId="4B5A655D"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2B5D58CE" w14:textId="1A2C23D8" w:rsidR="005C6026" w:rsidRDefault="005C6026" w:rsidP="00A60DBC">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Sem Moradia</w:t>
            </w:r>
          </w:p>
        </w:tc>
        <w:tc>
          <w:tcPr>
            <w:tcW w:w="3196" w:type="dxa"/>
          </w:tcPr>
          <w:p w14:paraId="37249421" w14:textId="628EF2DF"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282" w:type="dxa"/>
          </w:tcPr>
          <w:p w14:paraId="11537FCC" w14:textId="6088A638"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r>
      <w:tr w:rsidR="005C6026" w14:paraId="55F3DE4A"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65EF79B9" w14:textId="2DD1F785" w:rsidR="005C6026" w:rsidRPr="005C6026" w:rsidRDefault="005C6026" w:rsidP="00A60DBC">
            <w:pPr>
              <w:spacing w:line="360" w:lineRule="auto"/>
              <w:rPr>
                <w:rFonts w:ascii="Times New Roman" w:hAnsi="Times New Roman" w:cs="Times New Roman"/>
                <w:sz w:val="24"/>
                <w:szCs w:val="24"/>
              </w:rPr>
            </w:pPr>
            <w:r w:rsidRPr="005C6026">
              <w:rPr>
                <w:rFonts w:ascii="Times New Roman" w:hAnsi="Times New Roman" w:cs="Times New Roman"/>
                <w:sz w:val="24"/>
                <w:szCs w:val="24"/>
              </w:rPr>
              <w:t>Carro Próprio</w:t>
            </w:r>
          </w:p>
        </w:tc>
        <w:tc>
          <w:tcPr>
            <w:tcW w:w="3196" w:type="dxa"/>
          </w:tcPr>
          <w:p w14:paraId="2F1D9F5A" w14:textId="77777777"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2" w:type="dxa"/>
          </w:tcPr>
          <w:p w14:paraId="1E76FDD0" w14:textId="77777777"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C6026" w14:paraId="08B08175"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Pr>
          <w:p w14:paraId="07A3B2E6" w14:textId="5EFFBB1D" w:rsidR="005C6026" w:rsidRDefault="005C6026" w:rsidP="00A60DBC">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Não</w:t>
            </w:r>
          </w:p>
        </w:tc>
        <w:tc>
          <w:tcPr>
            <w:tcW w:w="3196" w:type="dxa"/>
          </w:tcPr>
          <w:p w14:paraId="2E12D841" w14:textId="1EFC14FC"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tc>
        <w:tc>
          <w:tcPr>
            <w:tcW w:w="2282" w:type="dxa"/>
          </w:tcPr>
          <w:p w14:paraId="23FF0005" w14:textId="75B7EA4F"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83,5</w:t>
            </w:r>
          </w:p>
        </w:tc>
      </w:tr>
      <w:tr w:rsidR="005C6026" w14:paraId="771EA162" w14:textId="77777777" w:rsidTr="005C6026">
        <w:trPr>
          <w:trHeight w:val="418"/>
        </w:trPr>
        <w:tc>
          <w:tcPr>
            <w:cnfStyle w:val="001000000000" w:firstRow="0" w:lastRow="0" w:firstColumn="1" w:lastColumn="0" w:oddVBand="0" w:evenVBand="0" w:oddHBand="0" w:evenHBand="0" w:firstRowFirstColumn="0" w:firstRowLastColumn="0" w:lastRowFirstColumn="0" w:lastRowLastColumn="0"/>
            <w:tcW w:w="3348" w:type="dxa"/>
            <w:tcBorders>
              <w:bottom w:val="single" w:sz="4" w:space="0" w:color="auto"/>
            </w:tcBorders>
          </w:tcPr>
          <w:p w14:paraId="3128E206" w14:textId="4810C2EC" w:rsidR="005C6026" w:rsidRDefault="005C6026" w:rsidP="005C6026">
            <w:pPr>
              <w:tabs>
                <w:tab w:val="left" w:pos="1032"/>
              </w:tabs>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Sim</w:t>
            </w:r>
            <w:r>
              <w:rPr>
                <w:rFonts w:ascii="Times New Roman" w:hAnsi="Times New Roman" w:cs="Times New Roman"/>
                <w:b w:val="0"/>
                <w:bCs w:val="0"/>
                <w:sz w:val="24"/>
                <w:szCs w:val="24"/>
              </w:rPr>
              <w:tab/>
            </w:r>
          </w:p>
        </w:tc>
        <w:tc>
          <w:tcPr>
            <w:tcW w:w="3196" w:type="dxa"/>
            <w:tcBorders>
              <w:bottom w:val="single" w:sz="4" w:space="0" w:color="auto"/>
            </w:tcBorders>
          </w:tcPr>
          <w:p w14:paraId="0873C87D" w14:textId="55DA0A15"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w:t>
            </w:r>
          </w:p>
        </w:tc>
        <w:tc>
          <w:tcPr>
            <w:tcW w:w="2282" w:type="dxa"/>
            <w:tcBorders>
              <w:bottom w:val="single" w:sz="4" w:space="0" w:color="auto"/>
            </w:tcBorders>
          </w:tcPr>
          <w:p w14:paraId="5CDF21C0" w14:textId="379A33FF" w:rsidR="005C6026" w:rsidRDefault="005C6026" w:rsidP="00A60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16,5</w:t>
            </w:r>
          </w:p>
        </w:tc>
      </w:tr>
    </w:tbl>
    <w:p w14:paraId="5B7BA624" w14:textId="77777777" w:rsidR="005C6026" w:rsidRPr="00984CDF" w:rsidRDefault="005C6026" w:rsidP="005C6026">
      <w:pPr>
        <w:spacing w:line="360" w:lineRule="auto"/>
        <w:rPr>
          <w:rFonts w:ascii="Times New Roman" w:eastAsia="Times New Roman" w:hAnsi="Times New Roman" w:cs="Times New Roman"/>
          <w:sz w:val="20"/>
          <w:szCs w:val="20"/>
        </w:rPr>
      </w:pPr>
      <w:r w:rsidRPr="00984CDF">
        <w:rPr>
          <w:rFonts w:ascii="Times New Roman" w:eastAsia="Times New Roman" w:hAnsi="Times New Roman" w:cs="Times New Roman"/>
          <w:sz w:val="20"/>
          <w:szCs w:val="20"/>
        </w:rPr>
        <w:t>Fonte: Próprio autor (2024).</w:t>
      </w:r>
    </w:p>
    <w:p w14:paraId="4192B766" w14:textId="77777777" w:rsidR="005C6026" w:rsidRDefault="005C6026" w:rsidP="005C6026">
      <w:pPr>
        <w:spacing w:line="360" w:lineRule="auto"/>
        <w:ind w:firstLine="709"/>
        <w:rPr>
          <w:rFonts w:ascii="Times New Roman" w:eastAsia="Times New Roman" w:hAnsi="Times New Roman" w:cs="Times New Roman"/>
          <w:sz w:val="24"/>
          <w:szCs w:val="24"/>
        </w:rPr>
      </w:pPr>
    </w:p>
    <w:p w14:paraId="00000111" w14:textId="0D81CA98" w:rsidR="00901E5C" w:rsidRDefault="0057702A" w:rsidP="005C6026">
      <w:pPr>
        <w:spacing w:line="360" w:lineRule="auto"/>
        <w:ind w:firstLine="709"/>
        <w:rPr>
          <w:rFonts w:ascii="Times New Roman" w:eastAsia="Times New Roman" w:hAnsi="Times New Roman" w:cs="Times New Roman"/>
          <w:sz w:val="24"/>
          <w:szCs w:val="24"/>
        </w:rPr>
      </w:pPr>
      <w:commentRangeStart w:id="200"/>
      <w:del w:id="201" w:author="Felipe Cruz" w:date="2024-05-10T18:26:00Z">
        <w:r w:rsidDel="001C68E7">
          <w:rPr>
            <w:rFonts w:ascii="Times New Roman" w:eastAsia="Times New Roman" w:hAnsi="Times New Roman" w:cs="Times New Roman"/>
            <w:sz w:val="24"/>
            <w:szCs w:val="24"/>
          </w:rPr>
          <w:delText xml:space="preserve">Quando </w:delText>
        </w:r>
        <w:r w:rsidR="004C21AE" w:rsidDel="001C68E7">
          <w:rPr>
            <w:rFonts w:ascii="Times New Roman" w:eastAsia="Times New Roman" w:hAnsi="Times New Roman" w:cs="Times New Roman"/>
            <w:sz w:val="24"/>
            <w:szCs w:val="24"/>
          </w:rPr>
          <w:delText>se investigou</w:delText>
        </w:r>
      </w:del>
      <w:ins w:id="202" w:author="Felipe Cruz" w:date="2024-05-10T18:26:00Z">
        <w:r w:rsidR="001C68E7">
          <w:rPr>
            <w:rFonts w:ascii="Times New Roman" w:eastAsia="Times New Roman" w:hAnsi="Times New Roman" w:cs="Times New Roman"/>
            <w:sz w:val="24"/>
            <w:szCs w:val="24"/>
          </w:rPr>
          <w:t>Quanto a</w:t>
        </w:r>
      </w:ins>
      <w:del w:id="203" w:author="Felipe Cruz" w:date="2024-05-10T18:26:00Z">
        <w:r w:rsidDel="001C68E7">
          <w:rPr>
            <w:rFonts w:ascii="Times New Roman" w:eastAsia="Times New Roman" w:hAnsi="Times New Roman" w:cs="Times New Roman"/>
            <w:sz w:val="24"/>
            <w:szCs w:val="24"/>
          </w:rPr>
          <w:delText xml:space="preserve"> </w:delText>
        </w:r>
        <w:r w:rsidR="00D6644A" w:rsidDel="001C68E7">
          <w:rPr>
            <w:rFonts w:ascii="Times New Roman" w:eastAsia="Times New Roman" w:hAnsi="Times New Roman" w:cs="Times New Roman"/>
            <w:sz w:val="24"/>
            <w:szCs w:val="24"/>
          </w:rPr>
          <w:delText>as</w:delText>
        </w:r>
      </w:del>
      <w:r w:rsidR="00D6644A">
        <w:rPr>
          <w:rFonts w:ascii="Times New Roman" w:eastAsia="Times New Roman" w:hAnsi="Times New Roman" w:cs="Times New Roman"/>
          <w:sz w:val="24"/>
          <w:szCs w:val="24"/>
        </w:rPr>
        <w:t xml:space="preserve"> comorbidades, 177 participantes afirmaram que possuem, o que representou (88,94%) e outros 22 afirmaram que não possuem (11,06%). </w:t>
      </w:r>
      <w:commentRangeEnd w:id="200"/>
      <w:r w:rsidR="00B05D14">
        <w:rPr>
          <w:rStyle w:val="Refdecomentrio"/>
        </w:rPr>
        <w:commentReference w:id="200"/>
      </w:r>
      <w:r w:rsidR="00D6644A">
        <w:rPr>
          <w:rFonts w:ascii="Times New Roman" w:eastAsia="Times New Roman" w:hAnsi="Times New Roman" w:cs="Times New Roman"/>
          <w:sz w:val="24"/>
          <w:szCs w:val="24"/>
        </w:rPr>
        <w:t xml:space="preserve">Com relação </w:t>
      </w:r>
      <w:r w:rsidR="004C21AE">
        <w:rPr>
          <w:rFonts w:ascii="Times New Roman" w:eastAsia="Times New Roman" w:hAnsi="Times New Roman" w:cs="Times New Roman"/>
          <w:sz w:val="24"/>
          <w:szCs w:val="24"/>
        </w:rPr>
        <w:t>à</w:t>
      </w:r>
      <w:r w:rsidR="00D6644A">
        <w:rPr>
          <w:rFonts w:ascii="Times New Roman" w:eastAsia="Times New Roman" w:hAnsi="Times New Roman" w:cs="Times New Roman"/>
          <w:sz w:val="24"/>
          <w:szCs w:val="24"/>
        </w:rPr>
        <w:t xml:space="preserve">s doenças crônicas como a </w:t>
      </w:r>
      <w:r w:rsidR="004C21AE">
        <w:rPr>
          <w:rFonts w:ascii="Times New Roman" w:eastAsia="Times New Roman" w:hAnsi="Times New Roman" w:cs="Times New Roman"/>
          <w:sz w:val="24"/>
          <w:szCs w:val="24"/>
        </w:rPr>
        <w:t>hipertensão arterial</w:t>
      </w:r>
      <w:r w:rsidR="00D6644A">
        <w:rPr>
          <w:rFonts w:ascii="Times New Roman" w:eastAsia="Times New Roman" w:hAnsi="Times New Roman" w:cs="Times New Roman"/>
          <w:sz w:val="24"/>
          <w:szCs w:val="24"/>
        </w:rPr>
        <w:t xml:space="preserve">, verificou-se que 164 participantes são hipertensos (82,41%) e outros 35 afirmaram que não são hipertensos (17,59%). Com relação </w:t>
      </w:r>
      <w:r w:rsidR="004C21AE">
        <w:rPr>
          <w:rFonts w:ascii="Times New Roman" w:eastAsia="Times New Roman" w:hAnsi="Times New Roman" w:cs="Times New Roman"/>
          <w:sz w:val="24"/>
          <w:szCs w:val="24"/>
        </w:rPr>
        <w:t xml:space="preserve">à </w:t>
      </w:r>
      <w:r w:rsidR="00D6644A">
        <w:rPr>
          <w:rFonts w:ascii="Times New Roman" w:eastAsia="Times New Roman" w:hAnsi="Times New Roman" w:cs="Times New Roman"/>
          <w:sz w:val="24"/>
          <w:szCs w:val="24"/>
        </w:rPr>
        <w:t xml:space="preserve">diabetes, identificou-se que 136 afirmaram não serem portadores da doença (68%) e outros 64 participantes afirmaram que são portadores da doença (32%). </w:t>
      </w:r>
    </w:p>
    <w:p w14:paraId="0000011A" w14:textId="56995059" w:rsidR="00901E5C" w:rsidRDefault="00D6644A" w:rsidP="00984CDF">
      <w:pPr>
        <w:spacing w:line="360" w:lineRule="auto"/>
        <w:ind w:firstLine="709"/>
        <w:rPr>
          <w:rFonts w:ascii="Times New Roman" w:eastAsia="Times New Roman" w:hAnsi="Times New Roman" w:cs="Times New Roman"/>
          <w:sz w:val="24"/>
          <w:szCs w:val="24"/>
        </w:rPr>
      </w:pPr>
      <w:r w:rsidRPr="001C68E7">
        <w:rPr>
          <w:rFonts w:ascii="Times New Roman" w:eastAsia="Times New Roman" w:hAnsi="Times New Roman" w:cs="Times New Roman"/>
          <w:sz w:val="24"/>
          <w:szCs w:val="24"/>
          <w:highlight w:val="yellow"/>
          <w:rPrChange w:id="204" w:author="Felipe Cruz" w:date="2024-05-10T18:28:00Z">
            <w:rPr>
              <w:rFonts w:ascii="Times New Roman" w:eastAsia="Times New Roman" w:hAnsi="Times New Roman" w:cs="Times New Roman"/>
              <w:sz w:val="24"/>
              <w:szCs w:val="24"/>
            </w:rPr>
          </w:rPrChange>
        </w:rPr>
        <w:t xml:space="preserve">Quando questionados </w:t>
      </w:r>
      <w:r w:rsidR="004C21AE" w:rsidRPr="001C68E7">
        <w:rPr>
          <w:rFonts w:ascii="Times New Roman" w:eastAsia="Times New Roman" w:hAnsi="Times New Roman" w:cs="Times New Roman"/>
          <w:sz w:val="24"/>
          <w:szCs w:val="24"/>
          <w:highlight w:val="yellow"/>
          <w:rPrChange w:id="205" w:author="Felipe Cruz" w:date="2024-05-10T18:28:00Z">
            <w:rPr>
              <w:rFonts w:ascii="Times New Roman" w:eastAsia="Times New Roman" w:hAnsi="Times New Roman" w:cs="Times New Roman"/>
              <w:sz w:val="24"/>
              <w:szCs w:val="24"/>
            </w:rPr>
          </w:rPrChange>
        </w:rPr>
        <w:t>sobre</w:t>
      </w:r>
      <w:r w:rsidRPr="001C68E7">
        <w:rPr>
          <w:rFonts w:ascii="Times New Roman" w:eastAsia="Times New Roman" w:hAnsi="Times New Roman" w:cs="Times New Roman"/>
          <w:sz w:val="24"/>
          <w:szCs w:val="24"/>
          <w:highlight w:val="yellow"/>
          <w:rPrChange w:id="206" w:author="Felipe Cruz" w:date="2024-05-10T18:28:00Z">
            <w:rPr>
              <w:rFonts w:ascii="Times New Roman" w:eastAsia="Times New Roman" w:hAnsi="Times New Roman" w:cs="Times New Roman"/>
              <w:sz w:val="24"/>
              <w:szCs w:val="24"/>
            </w:rPr>
          </w:rPrChange>
        </w:rPr>
        <w:t xml:space="preserve"> doenças respiratórias, verificou-se que 189 participantes não têm (94,50%)</w:t>
      </w:r>
      <w:r w:rsidR="00984CDF" w:rsidRPr="001C68E7">
        <w:rPr>
          <w:rFonts w:ascii="Times New Roman" w:eastAsia="Times New Roman" w:hAnsi="Times New Roman" w:cs="Times New Roman"/>
          <w:sz w:val="24"/>
          <w:szCs w:val="24"/>
          <w:highlight w:val="yellow"/>
          <w:rPrChange w:id="207" w:author="Felipe Cruz" w:date="2024-05-10T18:28:00Z">
            <w:rPr>
              <w:rFonts w:ascii="Times New Roman" w:eastAsia="Times New Roman" w:hAnsi="Times New Roman" w:cs="Times New Roman"/>
              <w:sz w:val="24"/>
              <w:szCs w:val="24"/>
            </w:rPr>
          </w:rPrChange>
        </w:rPr>
        <w:t xml:space="preserve">, enquanto </w:t>
      </w:r>
      <w:r w:rsidRPr="001C68E7">
        <w:rPr>
          <w:rFonts w:ascii="Times New Roman" w:eastAsia="Times New Roman" w:hAnsi="Times New Roman" w:cs="Times New Roman"/>
          <w:sz w:val="24"/>
          <w:szCs w:val="24"/>
          <w:highlight w:val="yellow"/>
          <w:rPrChange w:id="208" w:author="Felipe Cruz" w:date="2024-05-10T18:28:00Z">
            <w:rPr>
              <w:rFonts w:ascii="Times New Roman" w:eastAsia="Times New Roman" w:hAnsi="Times New Roman" w:cs="Times New Roman"/>
              <w:sz w:val="24"/>
              <w:szCs w:val="24"/>
            </w:rPr>
          </w:rPrChange>
        </w:rPr>
        <w:t>11</w:t>
      </w:r>
      <w:r w:rsidR="00984CDF" w:rsidRPr="001C68E7">
        <w:rPr>
          <w:rFonts w:ascii="Times New Roman" w:eastAsia="Times New Roman" w:hAnsi="Times New Roman" w:cs="Times New Roman"/>
          <w:sz w:val="24"/>
          <w:szCs w:val="24"/>
          <w:highlight w:val="yellow"/>
          <w:rPrChange w:id="209" w:author="Felipe Cruz" w:date="2024-05-10T18:28:00Z">
            <w:rPr>
              <w:rFonts w:ascii="Times New Roman" w:eastAsia="Times New Roman" w:hAnsi="Times New Roman" w:cs="Times New Roman"/>
              <w:sz w:val="24"/>
              <w:szCs w:val="24"/>
            </w:rPr>
          </w:rPrChange>
        </w:rPr>
        <w:t xml:space="preserve"> </w:t>
      </w:r>
      <w:r w:rsidRPr="001C68E7">
        <w:rPr>
          <w:rFonts w:ascii="Times New Roman" w:eastAsia="Times New Roman" w:hAnsi="Times New Roman" w:cs="Times New Roman"/>
          <w:sz w:val="24"/>
          <w:szCs w:val="24"/>
          <w:highlight w:val="yellow"/>
          <w:rPrChange w:id="210" w:author="Felipe Cruz" w:date="2024-05-10T18:28:00Z">
            <w:rPr>
              <w:rFonts w:ascii="Times New Roman" w:eastAsia="Times New Roman" w:hAnsi="Times New Roman" w:cs="Times New Roman"/>
              <w:sz w:val="24"/>
              <w:szCs w:val="24"/>
            </w:rPr>
          </w:rPrChange>
        </w:rPr>
        <w:t>(5,50%)</w:t>
      </w:r>
      <w:r w:rsidR="00984CDF" w:rsidRPr="001C68E7">
        <w:rPr>
          <w:rFonts w:ascii="Times New Roman" w:eastAsia="Times New Roman" w:hAnsi="Times New Roman" w:cs="Times New Roman"/>
          <w:sz w:val="24"/>
          <w:szCs w:val="24"/>
          <w:highlight w:val="yellow"/>
          <w:rPrChange w:id="211" w:author="Felipe Cruz" w:date="2024-05-10T18:28:00Z">
            <w:rPr>
              <w:rFonts w:ascii="Times New Roman" w:eastAsia="Times New Roman" w:hAnsi="Times New Roman" w:cs="Times New Roman"/>
              <w:sz w:val="24"/>
              <w:szCs w:val="24"/>
            </w:rPr>
          </w:rPrChange>
        </w:rPr>
        <w:t xml:space="preserve"> possuem</w:t>
      </w:r>
      <w:r>
        <w:rPr>
          <w:rFonts w:ascii="Times New Roman" w:eastAsia="Times New Roman" w:hAnsi="Times New Roman" w:cs="Times New Roman"/>
          <w:sz w:val="24"/>
          <w:szCs w:val="24"/>
        </w:rPr>
        <w:t xml:space="preserve">. Tratando-se das doenças renais, foi possível verificar que 199 </w:t>
      </w:r>
      <w:r w:rsidR="00984CDF">
        <w:rPr>
          <w:rFonts w:ascii="Times New Roman" w:eastAsia="Times New Roman" w:hAnsi="Times New Roman" w:cs="Times New Roman"/>
          <w:sz w:val="24"/>
          <w:szCs w:val="24"/>
        </w:rPr>
        <w:t xml:space="preserve">dos indivíduos </w:t>
      </w:r>
      <w:r>
        <w:rPr>
          <w:rFonts w:ascii="Times New Roman" w:eastAsia="Times New Roman" w:hAnsi="Times New Roman" w:cs="Times New Roman"/>
          <w:sz w:val="24"/>
          <w:szCs w:val="24"/>
        </w:rPr>
        <w:t>afirmaram não ser portadores, o que representou (99,50%) e somente um participante afirmou ser portador de doença renal (0,50%).</w:t>
      </w:r>
      <w:r w:rsidR="00984C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Tabela 2 mostra a associação entre as condições clínicas e a ocorrência de gastos em saúde entre pacientes com diagnósticos de DCNT </w:t>
      </w:r>
      <w:r w:rsidR="00007010">
        <w:rPr>
          <w:rFonts w:ascii="Times New Roman" w:eastAsia="Times New Roman" w:hAnsi="Times New Roman" w:cs="Times New Roman"/>
          <w:sz w:val="24"/>
          <w:szCs w:val="24"/>
        </w:rPr>
        <w:t xml:space="preserve">atendidos pelas unidades básicas de saúde. </w:t>
      </w:r>
    </w:p>
    <w:p w14:paraId="52AC517B" w14:textId="37BEABC8" w:rsidR="00A60DBC" w:rsidRDefault="00A60DBC" w:rsidP="00984CDF">
      <w:pPr>
        <w:spacing w:line="360" w:lineRule="auto"/>
        <w:ind w:firstLine="709"/>
        <w:rPr>
          <w:rFonts w:ascii="Times New Roman" w:eastAsia="Times New Roman" w:hAnsi="Times New Roman" w:cs="Times New Roman"/>
          <w:sz w:val="24"/>
          <w:szCs w:val="24"/>
        </w:rPr>
      </w:pPr>
    </w:p>
    <w:p w14:paraId="28D0F82A" w14:textId="77777777" w:rsidR="00A60DBC" w:rsidRDefault="00A60DBC" w:rsidP="00984CDF">
      <w:pPr>
        <w:spacing w:line="360" w:lineRule="auto"/>
        <w:ind w:firstLine="709"/>
        <w:rPr>
          <w:rFonts w:ascii="Times New Roman" w:eastAsia="Times New Roman" w:hAnsi="Times New Roman" w:cs="Times New Roman"/>
          <w:sz w:val="24"/>
          <w:szCs w:val="24"/>
        </w:rPr>
      </w:pPr>
    </w:p>
    <w:p w14:paraId="0000011B" w14:textId="678274EE" w:rsidR="00901E5C" w:rsidRDefault="00901E5C">
      <w:pPr>
        <w:rPr>
          <w:rFonts w:ascii="Times New Roman" w:eastAsia="Times New Roman" w:hAnsi="Times New Roman" w:cs="Times New Roman"/>
          <w:sz w:val="24"/>
          <w:szCs w:val="24"/>
        </w:rPr>
      </w:pPr>
    </w:p>
    <w:p w14:paraId="12CCAF32" w14:textId="5169D7BF" w:rsidR="00A60DBC" w:rsidRDefault="00A60DBC">
      <w:pPr>
        <w:rPr>
          <w:rFonts w:ascii="Times New Roman" w:eastAsia="Times New Roman" w:hAnsi="Times New Roman" w:cs="Times New Roman"/>
          <w:sz w:val="24"/>
          <w:szCs w:val="24"/>
        </w:rPr>
      </w:pPr>
    </w:p>
    <w:p w14:paraId="64869845" w14:textId="1A8C7FC3" w:rsidR="00A60DBC" w:rsidRDefault="00A60DBC">
      <w:pPr>
        <w:rPr>
          <w:rFonts w:ascii="Times New Roman" w:eastAsia="Times New Roman" w:hAnsi="Times New Roman" w:cs="Times New Roman"/>
          <w:sz w:val="24"/>
          <w:szCs w:val="24"/>
        </w:rPr>
      </w:pPr>
    </w:p>
    <w:p w14:paraId="1B0E1683" w14:textId="06825BB0" w:rsidR="00A60DBC" w:rsidRDefault="00A60DBC">
      <w:pPr>
        <w:rPr>
          <w:rFonts w:ascii="Times New Roman" w:eastAsia="Times New Roman" w:hAnsi="Times New Roman" w:cs="Times New Roman"/>
          <w:sz w:val="24"/>
          <w:szCs w:val="24"/>
        </w:rPr>
      </w:pPr>
    </w:p>
    <w:p w14:paraId="520415F9" w14:textId="01CBE3A7" w:rsidR="00A60DBC" w:rsidRDefault="00A60DBC">
      <w:pPr>
        <w:rPr>
          <w:rFonts w:ascii="Times New Roman" w:eastAsia="Times New Roman" w:hAnsi="Times New Roman" w:cs="Times New Roman"/>
          <w:sz w:val="24"/>
          <w:szCs w:val="24"/>
        </w:rPr>
      </w:pPr>
    </w:p>
    <w:p w14:paraId="05E92A41" w14:textId="5D06B603" w:rsidR="00A60DBC" w:rsidRDefault="00A60DBC">
      <w:pPr>
        <w:rPr>
          <w:rFonts w:ascii="Times New Roman" w:eastAsia="Times New Roman" w:hAnsi="Times New Roman" w:cs="Times New Roman"/>
          <w:sz w:val="24"/>
          <w:szCs w:val="24"/>
        </w:rPr>
      </w:pPr>
    </w:p>
    <w:p w14:paraId="65817CFA" w14:textId="33A462F4" w:rsidR="00A60DBC" w:rsidRPr="00A60DBC" w:rsidRDefault="00A60DBC">
      <w:pPr>
        <w:rPr>
          <w:rFonts w:ascii="Times New Roman" w:eastAsia="Times New Roman" w:hAnsi="Times New Roman" w:cs="Times New Roman"/>
          <w:sz w:val="20"/>
          <w:szCs w:val="20"/>
        </w:rPr>
      </w:pPr>
    </w:p>
    <w:p w14:paraId="3B24C211" w14:textId="26E36566" w:rsidR="00A60DBC" w:rsidRPr="00A60DBC" w:rsidRDefault="00A60DBC" w:rsidP="00A60DBC">
      <w:pPr>
        <w:rPr>
          <w:rFonts w:ascii="Times New Roman" w:hAnsi="Times New Roman" w:cs="Times New Roman"/>
          <w:b/>
          <w:sz w:val="20"/>
          <w:szCs w:val="20"/>
        </w:rPr>
      </w:pPr>
    </w:p>
    <w:p w14:paraId="63BA6A74" w14:textId="2DF37531" w:rsidR="00A60DBC" w:rsidRDefault="00A60DBC" w:rsidP="00A60DBC">
      <w:pPr>
        <w:rPr>
          <w:rFonts w:ascii="Times New Roman" w:hAnsi="Times New Roman" w:cs="Times New Roman"/>
          <w:sz w:val="20"/>
          <w:szCs w:val="20"/>
        </w:rPr>
      </w:pPr>
      <w:r w:rsidRPr="00A60DBC">
        <w:rPr>
          <w:rFonts w:ascii="Times New Roman" w:hAnsi="Times New Roman" w:cs="Times New Roman"/>
          <w:b/>
          <w:bCs/>
          <w:sz w:val="20"/>
          <w:szCs w:val="20"/>
        </w:rPr>
        <w:t xml:space="preserve">Tabela </w:t>
      </w:r>
      <w:r>
        <w:rPr>
          <w:rFonts w:ascii="Times New Roman" w:hAnsi="Times New Roman" w:cs="Times New Roman"/>
          <w:b/>
          <w:bCs/>
          <w:sz w:val="20"/>
          <w:szCs w:val="20"/>
        </w:rPr>
        <w:t>2</w:t>
      </w:r>
      <w:r w:rsidRPr="00A60DBC">
        <w:rPr>
          <w:rFonts w:ascii="Times New Roman" w:hAnsi="Times New Roman" w:cs="Times New Roman"/>
          <w:b/>
          <w:bCs/>
          <w:sz w:val="20"/>
          <w:szCs w:val="20"/>
        </w:rPr>
        <w:t xml:space="preserve">. </w:t>
      </w:r>
      <w:r w:rsidRPr="00A60DBC">
        <w:rPr>
          <w:rFonts w:ascii="Times New Roman" w:hAnsi="Times New Roman" w:cs="Times New Roman"/>
          <w:sz w:val="20"/>
          <w:szCs w:val="20"/>
        </w:rPr>
        <w:t xml:space="preserve">Regressões lineares </w:t>
      </w:r>
      <w:proofErr w:type="spellStart"/>
      <w:r w:rsidRPr="00A60DBC">
        <w:rPr>
          <w:rFonts w:ascii="Times New Roman" w:hAnsi="Times New Roman" w:cs="Times New Roman"/>
          <w:sz w:val="20"/>
          <w:szCs w:val="20"/>
        </w:rPr>
        <w:t>univariadas</w:t>
      </w:r>
      <w:proofErr w:type="spellEnd"/>
      <w:r w:rsidRPr="00A60DBC">
        <w:rPr>
          <w:rFonts w:ascii="Times New Roman" w:hAnsi="Times New Roman" w:cs="Times New Roman"/>
          <w:sz w:val="20"/>
          <w:szCs w:val="20"/>
        </w:rPr>
        <w:t xml:space="preserve"> para relação das características com os gastos.</w:t>
      </w:r>
    </w:p>
    <w:p w14:paraId="278A8948" w14:textId="77777777" w:rsidR="00A60DBC" w:rsidRPr="00A60DBC" w:rsidRDefault="00A60DBC" w:rsidP="00A60DBC">
      <w:pPr>
        <w:rPr>
          <w:rFonts w:ascii="Times New Roman" w:hAnsi="Times New Roman" w:cs="Times New Roman"/>
          <w:sz w:val="20"/>
          <w:szCs w:val="20"/>
        </w:rPr>
      </w:pPr>
    </w:p>
    <w:tbl>
      <w:tblPr>
        <w:tblStyle w:val="formatada"/>
        <w:tblW w:w="0" w:type="auto"/>
        <w:tblLook w:val="04A0" w:firstRow="1" w:lastRow="0" w:firstColumn="1" w:lastColumn="0" w:noHBand="0" w:noVBand="1"/>
      </w:tblPr>
      <w:tblGrid>
        <w:gridCol w:w="2835"/>
        <w:gridCol w:w="3261"/>
        <w:gridCol w:w="1568"/>
        <w:gridCol w:w="991"/>
      </w:tblGrid>
      <w:tr w:rsidR="00A60DBC" w14:paraId="0E49DD62" w14:textId="77777777" w:rsidTr="00A60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192C062" w14:textId="77777777" w:rsidR="00A60DBC" w:rsidRDefault="00A60DBC" w:rsidP="00A60DBC">
            <w:bookmarkStart w:id="212" w:name="_Hlk166006498"/>
            <w:r>
              <w:t>Variáveis</w:t>
            </w:r>
          </w:p>
        </w:tc>
        <w:tc>
          <w:tcPr>
            <w:tcW w:w="3261" w:type="dxa"/>
          </w:tcPr>
          <w:p w14:paraId="75EB13B7" w14:textId="77777777" w:rsidR="00A60DBC" w:rsidRDefault="00A60DBC" w:rsidP="00A60DBC">
            <w:pPr>
              <w:cnfStyle w:val="100000000000" w:firstRow="1" w:lastRow="0" w:firstColumn="0" w:lastColumn="0" w:oddVBand="0" w:evenVBand="0" w:oddHBand="0" w:evenHBand="0" w:firstRowFirstColumn="0" w:firstRowLastColumn="0" w:lastRowFirstColumn="0" w:lastRowLastColumn="0"/>
            </w:pPr>
            <w:r>
              <w:rPr>
                <w:rFonts w:cs="Times New Roman"/>
              </w:rPr>
              <w:t>β</w:t>
            </w:r>
            <w:r>
              <w:t xml:space="preserve"> (IC 95%)</w:t>
            </w:r>
          </w:p>
        </w:tc>
        <w:tc>
          <w:tcPr>
            <w:tcW w:w="1417" w:type="dxa"/>
          </w:tcPr>
          <w:p w14:paraId="56604273" w14:textId="77777777" w:rsidR="00A60DBC" w:rsidRDefault="00A60DBC" w:rsidP="00A60DBC">
            <w:pPr>
              <w:cnfStyle w:val="100000000000" w:firstRow="1" w:lastRow="0" w:firstColumn="0" w:lastColumn="0" w:oddVBand="0" w:evenVBand="0" w:oddHBand="0" w:evenHBand="0" w:firstRowFirstColumn="0" w:firstRowLastColumn="0" w:lastRowFirstColumn="0" w:lastRowLastColumn="0"/>
            </w:pPr>
            <w:r>
              <w:t xml:space="preserve">R² </w:t>
            </w:r>
            <w:commentRangeStart w:id="213"/>
            <w:r>
              <w:t>ajustado</w:t>
            </w:r>
            <w:commentRangeEnd w:id="213"/>
            <w:r w:rsidR="00B05D14">
              <w:rPr>
                <w:rStyle w:val="Refdecomentrio"/>
                <w:rFonts w:ascii="Calibri" w:hAnsi="Calibri" w:cs="Calibri"/>
                <w:b w:val="0"/>
              </w:rPr>
              <w:commentReference w:id="213"/>
            </w:r>
          </w:p>
        </w:tc>
        <w:tc>
          <w:tcPr>
            <w:tcW w:w="991" w:type="dxa"/>
          </w:tcPr>
          <w:p w14:paraId="45E21B9B" w14:textId="77777777" w:rsidR="00A60DBC" w:rsidRDefault="00A60DBC" w:rsidP="00A60DBC">
            <w:pPr>
              <w:cnfStyle w:val="100000000000" w:firstRow="1" w:lastRow="0" w:firstColumn="0" w:lastColumn="0" w:oddVBand="0" w:evenVBand="0" w:oddHBand="0" w:evenHBand="0" w:firstRowFirstColumn="0" w:firstRowLastColumn="0" w:lastRowFirstColumn="0" w:lastRowLastColumn="0"/>
            </w:pPr>
            <w:r>
              <w:t>p*</w:t>
            </w:r>
          </w:p>
        </w:tc>
      </w:tr>
      <w:tr w:rsidR="00A60DBC" w14:paraId="1DA50764"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42BEA46F" w14:textId="77777777" w:rsidR="00A60DBC" w:rsidRPr="008F1655" w:rsidRDefault="00A60DBC" w:rsidP="00A60DBC">
            <w:pPr>
              <w:rPr>
                <w:b/>
                <w:bCs/>
              </w:rPr>
            </w:pPr>
            <w:r w:rsidRPr="008F1655">
              <w:rPr>
                <w:b/>
                <w:bCs/>
              </w:rPr>
              <w:t xml:space="preserve">Idade </w:t>
            </w:r>
          </w:p>
        </w:tc>
        <w:tc>
          <w:tcPr>
            <w:tcW w:w="3261" w:type="dxa"/>
          </w:tcPr>
          <w:p w14:paraId="5838588A"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0,54 (-6,14; 7,23)</w:t>
            </w:r>
          </w:p>
          <w:p w14:paraId="26B71A21" w14:textId="1FD8B8DA"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59723BBA"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-0,005</w:t>
            </w:r>
          </w:p>
        </w:tc>
        <w:tc>
          <w:tcPr>
            <w:tcW w:w="991" w:type="dxa"/>
          </w:tcPr>
          <w:p w14:paraId="0E6A4350"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0,872</w:t>
            </w:r>
          </w:p>
        </w:tc>
      </w:tr>
      <w:tr w:rsidR="00A60DBC" w14:paraId="19ACC1F4"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5F194B10" w14:textId="77777777" w:rsidR="00A60DBC" w:rsidRPr="008F1655" w:rsidRDefault="00A60DBC" w:rsidP="00A60DBC">
            <w:pPr>
              <w:rPr>
                <w:b/>
                <w:bCs/>
              </w:rPr>
            </w:pPr>
            <w:r w:rsidRPr="008F1655">
              <w:rPr>
                <w:b/>
                <w:bCs/>
              </w:rPr>
              <w:t>Sexo</w:t>
            </w:r>
            <w:r>
              <w:rPr>
                <w:b/>
                <w:bCs/>
              </w:rPr>
              <w:t xml:space="preserve"> masculino</w:t>
            </w:r>
          </w:p>
        </w:tc>
        <w:tc>
          <w:tcPr>
            <w:tcW w:w="3261" w:type="dxa"/>
          </w:tcPr>
          <w:p w14:paraId="74FB6C7F"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10,45 (-221,96; 242,88)</w:t>
            </w:r>
          </w:p>
          <w:p w14:paraId="68618671" w14:textId="04A97BB4"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006F90E5"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-0,005</w:t>
            </w:r>
          </w:p>
        </w:tc>
        <w:tc>
          <w:tcPr>
            <w:tcW w:w="991" w:type="dxa"/>
          </w:tcPr>
          <w:p w14:paraId="53164DA0"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0,929</w:t>
            </w:r>
          </w:p>
        </w:tc>
      </w:tr>
      <w:tr w:rsidR="00A60DBC" w14:paraId="73257444"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13996FE1" w14:textId="77777777" w:rsidR="00A60DBC" w:rsidRPr="0038178A" w:rsidRDefault="00A60DBC" w:rsidP="00A60DBC">
            <w:pPr>
              <w:rPr>
                <w:b/>
                <w:bCs/>
              </w:rPr>
            </w:pPr>
            <w:r w:rsidRPr="0038178A">
              <w:rPr>
                <w:b/>
                <w:bCs/>
              </w:rPr>
              <w:t>Estado civil</w:t>
            </w:r>
          </w:p>
        </w:tc>
        <w:tc>
          <w:tcPr>
            <w:tcW w:w="3261" w:type="dxa"/>
          </w:tcPr>
          <w:p w14:paraId="43B467E8"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62,12 (-76,92; 201,17)</w:t>
            </w:r>
          </w:p>
          <w:p w14:paraId="0065D419" w14:textId="6C7E489C"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5D866FE3"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-0,001</w:t>
            </w:r>
          </w:p>
        </w:tc>
        <w:tc>
          <w:tcPr>
            <w:tcW w:w="991" w:type="dxa"/>
          </w:tcPr>
          <w:p w14:paraId="097F4923"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0,379</w:t>
            </w:r>
          </w:p>
        </w:tc>
      </w:tr>
      <w:tr w:rsidR="00A60DBC" w14:paraId="58E2B1FB"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7EEA4983" w14:textId="77777777" w:rsidR="00A60DBC" w:rsidRPr="008F1655" w:rsidRDefault="00A60DBC" w:rsidP="00A60DBC">
            <w:pPr>
              <w:rPr>
                <w:b/>
                <w:bCs/>
              </w:rPr>
            </w:pPr>
            <w:r w:rsidRPr="008F1655">
              <w:rPr>
                <w:b/>
                <w:bCs/>
              </w:rPr>
              <w:t>Escolaridade</w:t>
            </w:r>
          </w:p>
        </w:tc>
        <w:tc>
          <w:tcPr>
            <w:tcW w:w="3261" w:type="dxa"/>
          </w:tcPr>
          <w:p w14:paraId="3DBE44BA"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96,99 (-25,37; 219,36)</w:t>
            </w:r>
          </w:p>
          <w:p w14:paraId="7D132DAF" w14:textId="7B030406"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63CC7F98"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0,007</w:t>
            </w:r>
          </w:p>
        </w:tc>
        <w:tc>
          <w:tcPr>
            <w:tcW w:w="991" w:type="dxa"/>
          </w:tcPr>
          <w:p w14:paraId="3747CF26"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0,120</w:t>
            </w:r>
          </w:p>
        </w:tc>
      </w:tr>
      <w:tr w:rsidR="00A60DBC" w14:paraId="58EB7492"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0BD2C779" w14:textId="77777777" w:rsidR="00A60DBC" w:rsidRPr="008F1655" w:rsidRDefault="00A60DBC" w:rsidP="00A60DBC">
            <w:pPr>
              <w:rPr>
                <w:b/>
                <w:bCs/>
              </w:rPr>
            </w:pPr>
            <w:r>
              <w:rPr>
                <w:b/>
                <w:bCs/>
              </w:rPr>
              <w:t>Renda</w:t>
            </w:r>
          </w:p>
        </w:tc>
        <w:tc>
          <w:tcPr>
            <w:tcW w:w="3261" w:type="dxa"/>
          </w:tcPr>
          <w:p w14:paraId="34AA1329"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65,03 (-40,88; 171,16)</w:t>
            </w:r>
          </w:p>
          <w:p w14:paraId="303B25E7" w14:textId="475F78CC"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6829EA8E"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0,002</w:t>
            </w:r>
          </w:p>
        </w:tc>
        <w:tc>
          <w:tcPr>
            <w:tcW w:w="991" w:type="dxa"/>
          </w:tcPr>
          <w:p w14:paraId="2B18290C"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0,227</w:t>
            </w:r>
          </w:p>
        </w:tc>
      </w:tr>
      <w:tr w:rsidR="00A60DBC" w14:paraId="50AC5979"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5BE3DC41" w14:textId="77777777" w:rsidR="00A60DBC" w:rsidRPr="00F54959" w:rsidRDefault="00A60DBC" w:rsidP="00A60DBC">
            <w:pPr>
              <w:rPr>
                <w:b/>
                <w:bCs/>
              </w:rPr>
            </w:pPr>
            <w:r w:rsidRPr="00F54959">
              <w:rPr>
                <w:b/>
                <w:bCs/>
              </w:rPr>
              <w:t>HAS</w:t>
            </w:r>
          </w:p>
        </w:tc>
        <w:tc>
          <w:tcPr>
            <w:tcW w:w="3261" w:type="dxa"/>
          </w:tcPr>
          <w:p w14:paraId="575F0578"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207,15 (-80,89; 495,20)</w:t>
            </w:r>
          </w:p>
          <w:p w14:paraId="4F8593F0" w14:textId="7BADD8B1"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52892E5C"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0,005</w:t>
            </w:r>
          </w:p>
        </w:tc>
        <w:tc>
          <w:tcPr>
            <w:tcW w:w="991" w:type="dxa"/>
          </w:tcPr>
          <w:p w14:paraId="73C466E5"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0,158</w:t>
            </w:r>
          </w:p>
        </w:tc>
      </w:tr>
      <w:tr w:rsidR="00A60DBC" w14:paraId="23A29FD5"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7EF16194" w14:textId="77777777" w:rsidR="00A60DBC" w:rsidRPr="008F1655" w:rsidRDefault="00A60DBC" w:rsidP="00A60DBC">
            <w:pPr>
              <w:rPr>
                <w:b/>
                <w:bCs/>
              </w:rPr>
            </w:pPr>
            <w:r>
              <w:rPr>
                <w:b/>
                <w:bCs/>
              </w:rPr>
              <w:t>Diabetes</w:t>
            </w:r>
          </w:p>
        </w:tc>
        <w:tc>
          <w:tcPr>
            <w:tcW w:w="3261" w:type="dxa"/>
          </w:tcPr>
          <w:p w14:paraId="082314FF"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105,18 (-129,52; 339,89)</w:t>
            </w:r>
          </w:p>
          <w:p w14:paraId="0D3956D1" w14:textId="7361C081"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6BC440B4"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-0,001</w:t>
            </w:r>
          </w:p>
        </w:tc>
        <w:tc>
          <w:tcPr>
            <w:tcW w:w="991" w:type="dxa"/>
          </w:tcPr>
          <w:p w14:paraId="62F31CBE"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0,378</w:t>
            </w:r>
          </w:p>
        </w:tc>
      </w:tr>
      <w:tr w:rsidR="00A60DBC" w14:paraId="76EEB26F"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30DA7D0E" w14:textId="77777777" w:rsidR="00A60DBC" w:rsidRPr="008F1655" w:rsidRDefault="00A60DBC" w:rsidP="00A60DBC">
            <w:pPr>
              <w:rPr>
                <w:b/>
                <w:bCs/>
              </w:rPr>
            </w:pPr>
            <w:r>
              <w:rPr>
                <w:b/>
                <w:bCs/>
              </w:rPr>
              <w:t>Doenças respiratórias</w:t>
            </w:r>
          </w:p>
        </w:tc>
        <w:tc>
          <w:tcPr>
            <w:tcW w:w="3261" w:type="dxa"/>
          </w:tcPr>
          <w:p w14:paraId="3E5BFA13"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-229,72 (-779,08; 179,63)</w:t>
            </w:r>
          </w:p>
          <w:p w14:paraId="48FC5149" w14:textId="44E91F20"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12C73723"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0,002</w:t>
            </w:r>
          </w:p>
        </w:tc>
        <w:tc>
          <w:tcPr>
            <w:tcW w:w="991" w:type="dxa"/>
          </w:tcPr>
          <w:p w14:paraId="7F9AF67A"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0,219</w:t>
            </w:r>
          </w:p>
        </w:tc>
      </w:tr>
      <w:tr w:rsidR="00A60DBC" w14:paraId="77BC141F"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3E403FF0" w14:textId="77777777" w:rsidR="00A60DBC" w:rsidRDefault="00A60DBC" w:rsidP="00A60DBC">
            <w:pPr>
              <w:rPr>
                <w:b/>
                <w:bCs/>
              </w:rPr>
            </w:pPr>
            <w:r>
              <w:rPr>
                <w:b/>
                <w:bCs/>
              </w:rPr>
              <w:t>Câncer</w:t>
            </w:r>
          </w:p>
        </w:tc>
        <w:tc>
          <w:tcPr>
            <w:tcW w:w="3261" w:type="dxa"/>
          </w:tcPr>
          <w:p w14:paraId="250A219D"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-69,64 (-629,39; 490,09)</w:t>
            </w:r>
          </w:p>
          <w:p w14:paraId="41E1BE84" w14:textId="69957082"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0C56B01D"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-0,004</w:t>
            </w:r>
          </w:p>
        </w:tc>
        <w:tc>
          <w:tcPr>
            <w:tcW w:w="991" w:type="dxa"/>
          </w:tcPr>
          <w:p w14:paraId="74AEFA0F"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0,806</w:t>
            </w:r>
          </w:p>
        </w:tc>
      </w:tr>
      <w:tr w:rsidR="00A60DBC" w14:paraId="126BE0BB"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055CE113" w14:textId="77777777" w:rsidR="00A60DBC" w:rsidRDefault="00A60DBC" w:rsidP="00A60DBC">
            <w:pPr>
              <w:rPr>
                <w:b/>
                <w:bCs/>
              </w:rPr>
            </w:pPr>
            <w:r>
              <w:rPr>
                <w:b/>
                <w:bCs/>
              </w:rPr>
              <w:t>Saúde Mental</w:t>
            </w:r>
          </w:p>
        </w:tc>
        <w:tc>
          <w:tcPr>
            <w:tcW w:w="3261" w:type="dxa"/>
          </w:tcPr>
          <w:p w14:paraId="0BEAAC91"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-3,28 (-905,80; 899,22)</w:t>
            </w:r>
          </w:p>
          <w:p w14:paraId="57335A76" w14:textId="10B85D94"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6822426C"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-0,005</w:t>
            </w:r>
          </w:p>
        </w:tc>
        <w:tc>
          <w:tcPr>
            <w:tcW w:w="991" w:type="dxa"/>
          </w:tcPr>
          <w:p w14:paraId="055B161C"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0,994</w:t>
            </w:r>
          </w:p>
        </w:tc>
      </w:tr>
      <w:tr w:rsidR="00A60DBC" w14:paraId="7FAB6C54"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4F990E05" w14:textId="77777777" w:rsidR="00A60DBC" w:rsidRDefault="00A60DBC" w:rsidP="00A60DBC">
            <w:pPr>
              <w:rPr>
                <w:b/>
                <w:bCs/>
              </w:rPr>
            </w:pPr>
            <w:r>
              <w:rPr>
                <w:b/>
                <w:bCs/>
              </w:rPr>
              <w:t>AVC</w:t>
            </w:r>
          </w:p>
        </w:tc>
        <w:tc>
          <w:tcPr>
            <w:tcW w:w="3261" w:type="dxa"/>
          </w:tcPr>
          <w:p w14:paraId="058CD02B"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-84,93 (-868,44; 698,56)</w:t>
            </w:r>
          </w:p>
          <w:p w14:paraId="3DBBB679" w14:textId="44EAFA30"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655425EF"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-0,004</w:t>
            </w:r>
          </w:p>
        </w:tc>
        <w:tc>
          <w:tcPr>
            <w:tcW w:w="991" w:type="dxa"/>
          </w:tcPr>
          <w:p w14:paraId="684023D4"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0,831</w:t>
            </w:r>
          </w:p>
        </w:tc>
      </w:tr>
      <w:tr w:rsidR="00A60DBC" w14:paraId="2496B6FB"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6E67DD6E" w14:textId="77777777" w:rsidR="00A60DBC" w:rsidRDefault="00A60DBC" w:rsidP="00A60DBC">
            <w:pPr>
              <w:rPr>
                <w:b/>
                <w:bCs/>
              </w:rPr>
            </w:pPr>
            <w:r>
              <w:rPr>
                <w:b/>
                <w:bCs/>
              </w:rPr>
              <w:t>Doença Cardíaca</w:t>
            </w:r>
          </w:p>
        </w:tc>
        <w:tc>
          <w:tcPr>
            <w:tcW w:w="3261" w:type="dxa"/>
          </w:tcPr>
          <w:p w14:paraId="49A251C1"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-196,08 (-755,23; 363,06)</w:t>
            </w:r>
          </w:p>
          <w:p w14:paraId="21A6BC2D" w14:textId="061AB51A"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148DBD87"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-0,002</w:t>
            </w:r>
          </w:p>
        </w:tc>
        <w:tc>
          <w:tcPr>
            <w:tcW w:w="991" w:type="dxa"/>
          </w:tcPr>
          <w:p w14:paraId="1CAC99D8"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0,490</w:t>
            </w:r>
          </w:p>
        </w:tc>
      </w:tr>
      <w:tr w:rsidR="00A60DBC" w14:paraId="4F662919"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44F687E9" w14:textId="77777777" w:rsidR="00A60DBC" w:rsidRDefault="00A60DBC" w:rsidP="00A60DBC">
            <w:pPr>
              <w:rPr>
                <w:b/>
                <w:bCs/>
              </w:rPr>
            </w:pPr>
            <w:r>
              <w:rPr>
                <w:b/>
                <w:bCs/>
              </w:rPr>
              <w:t>Infarto</w:t>
            </w:r>
          </w:p>
        </w:tc>
        <w:tc>
          <w:tcPr>
            <w:tcW w:w="3261" w:type="dxa"/>
          </w:tcPr>
          <w:p w14:paraId="41C94D17"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173,49 (-928,79; 1275,78)</w:t>
            </w:r>
          </w:p>
          <w:p w14:paraId="40C8CF7C" w14:textId="73273280"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72CC99B7"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-0,004</w:t>
            </w:r>
          </w:p>
        </w:tc>
        <w:tc>
          <w:tcPr>
            <w:tcW w:w="991" w:type="dxa"/>
          </w:tcPr>
          <w:p w14:paraId="2E32013C"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0,757</w:t>
            </w:r>
          </w:p>
        </w:tc>
      </w:tr>
      <w:tr w:rsidR="00A60DBC" w14:paraId="09E82452"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1D4376CE" w14:textId="77777777" w:rsidR="00A60DBC" w:rsidRDefault="00A60DBC" w:rsidP="00A60DBC">
            <w:pPr>
              <w:rPr>
                <w:b/>
                <w:bCs/>
              </w:rPr>
            </w:pPr>
            <w:r>
              <w:rPr>
                <w:b/>
                <w:bCs/>
              </w:rPr>
              <w:t>Hanseníase</w:t>
            </w:r>
          </w:p>
        </w:tc>
        <w:tc>
          <w:tcPr>
            <w:tcW w:w="3261" w:type="dxa"/>
          </w:tcPr>
          <w:p w14:paraId="1111F927"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-165,83 (-1273,35; 941,69)</w:t>
            </w:r>
          </w:p>
          <w:p w14:paraId="403184B1" w14:textId="629F371B"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46BC5B8F"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-0,004</w:t>
            </w:r>
          </w:p>
        </w:tc>
        <w:tc>
          <w:tcPr>
            <w:tcW w:w="991" w:type="dxa"/>
          </w:tcPr>
          <w:p w14:paraId="43114DF2"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0,768</w:t>
            </w:r>
          </w:p>
        </w:tc>
      </w:tr>
    </w:tbl>
    <w:p w14:paraId="29C60461" w14:textId="77777777" w:rsidR="00A60DBC" w:rsidRPr="00A60DBC" w:rsidRDefault="00A60DBC" w:rsidP="00A60DBC">
      <w:pPr>
        <w:rPr>
          <w:rFonts w:ascii="Times New Roman" w:hAnsi="Times New Roman" w:cs="Times New Roman"/>
          <w:sz w:val="20"/>
          <w:szCs w:val="20"/>
        </w:rPr>
      </w:pPr>
      <w:r w:rsidRPr="00A60DBC">
        <w:rPr>
          <w:rFonts w:ascii="Times New Roman" w:hAnsi="Times New Roman" w:cs="Times New Roman"/>
          <w:sz w:val="20"/>
          <w:szCs w:val="20"/>
        </w:rPr>
        <w:t xml:space="preserve">HAS:   Hipertensão Arterial Sistêmica; AVC: Acidente Vascular Cerebral; IC 95%: Intervalo de Confiança de 95%; * Regressão Linear </w:t>
      </w:r>
      <w:proofErr w:type="spellStart"/>
      <w:r w:rsidRPr="00A60DBC">
        <w:rPr>
          <w:rFonts w:ascii="Times New Roman" w:hAnsi="Times New Roman" w:cs="Times New Roman"/>
          <w:sz w:val="20"/>
          <w:szCs w:val="20"/>
        </w:rPr>
        <w:t>univariada</w:t>
      </w:r>
      <w:proofErr w:type="spellEnd"/>
    </w:p>
    <w:p w14:paraId="2CA2C59F" w14:textId="77777777" w:rsidR="00A60DBC" w:rsidRDefault="00A60DBC" w:rsidP="00A60DBC">
      <w:pPr>
        <w:rPr>
          <w:b/>
          <w:bCs/>
        </w:rPr>
      </w:pPr>
    </w:p>
    <w:p w14:paraId="7B842A11" w14:textId="77777777" w:rsidR="00A60DBC" w:rsidRDefault="00A60DBC" w:rsidP="00A60DBC">
      <w:pPr>
        <w:rPr>
          <w:b/>
          <w:bCs/>
        </w:rPr>
      </w:pPr>
    </w:p>
    <w:bookmarkEnd w:id="212"/>
    <w:p w14:paraId="0000011C" w14:textId="77777777" w:rsidR="00901E5C" w:rsidRDefault="00901E5C">
      <w:pPr>
        <w:rPr>
          <w:rFonts w:ascii="Times New Roman" w:eastAsia="Times New Roman" w:hAnsi="Times New Roman" w:cs="Times New Roman"/>
          <w:sz w:val="24"/>
          <w:szCs w:val="24"/>
        </w:rPr>
      </w:pPr>
    </w:p>
    <w:p w14:paraId="7AD20480" w14:textId="0D155195" w:rsidR="00BD35C8" w:rsidRPr="00984CDF" w:rsidRDefault="00D6644A">
      <w:pPr>
        <w:spacing w:line="360" w:lineRule="auto"/>
        <w:rPr>
          <w:rFonts w:ascii="Times New Roman" w:eastAsia="Times New Roman" w:hAnsi="Times New Roman" w:cs="Times New Roman"/>
          <w:sz w:val="20"/>
          <w:szCs w:val="20"/>
        </w:rPr>
      </w:pPr>
      <w:r w:rsidRPr="00984CDF">
        <w:rPr>
          <w:rFonts w:ascii="Times New Roman" w:eastAsia="Times New Roman" w:hAnsi="Times New Roman" w:cs="Times New Roman"/>
          <w:b/>
          <w:sz w:val="20"/>
          <w:szCs w:val="20"/>
        </w:rPr>
        <w:t xml:space="preserve">Tabela </w:t>
      </w:r>
      <w:r w:rsidR="00A60DBC">
        <w:rPr>
          <w:rFonts w:ascii="Times New Roman" w:eastAsia="Times New Roman" w:hAnsi="Times New Roman" w:cs="Times New Roman"/>
          <w:b/>
          <w:sz w:val="20"/>
          <w:szCs w:val="20"/>
        </w:rPr>
        <w:t>3</w:t>
      </w:r>
      <w:r w:rsidRPr="00984CDF">
        <w:rPr>
          <w:rFonts w:ascii="Times New Roman" w:eastAsia="Times New Roman" w:hAnsi="Times New Roman" w:cs="Times New Roman"/>
          <w:b/>
          <w:sz w:val="20"/>
          <w:szCs w:val="20"/>
        </w:rPr>
        <w:t xml:space="preserve">. </w:t>
      </w:r>
      <w:r w:rsidRPr="00984CDF">
        <w:rPr>
          <w:rFonts w:ascii="Times New Roman" w:eastAsia="Times New Roman" w:hAnsi="Times New Roman" w:cs="Times New Roman"/>
          <w:sz w:val="20"/>
          <w:szCs w:val="20"/>
        </w:rPr>
        <w:t>Associação entre as condições clínicas e a ocorrência de gastos em saúde entre paciente</w:t>
      </w:r>
      <w:r w:rsidR="00B74B24">
        <w:rPr>
          <w:rFonts w:ascii="Times New Roman" w:eastAsia="Times New Roman" w:hAnsi="Times New Roman" w:cs="Times New Roman"/>
          <w:sz w:val="20"/>
          <w:szCs w:val="20"/>
        </w:rPr>
        <w:t>s</w:t>
      </w:r>
      <w:r w:rsidRPr="00984CDF">
        <w:rPr>
          <w:rFonts w:ascii="Times New Roman" w:eastAsia="Times New Roman" w:hAnsi="Times New Roman" w:cs="Times New Roman"/>
          <w:sz w:val="20"/>
          <w:szCs w:val="20"/>
        </w:rPr>
        <w:t xml:space="preserve"> com diagnóstico de DCNT atendidos pelas Unidades Básicas de Saúde do município de Floriano- PI.  </w:t>
      </w:r>
    </w:p>
    <w:tbl>
      <w:tblPr>
        <w:tblStyle w:val="TabeladeGrade1Clara"/>
        <w:tblW w:w="9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3270"/>
        <w:gridCol w:w="2335"/>
      </w:tblGrid>
      <w:tr w:rsidR="00956036" w14:paraId="0D70393B" w14:textId="77777777" w:rsidTr="00A60DBC">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426" w:type="dxa"/>
            <w:shd w:val="clear" w:color="auto" w:fill="AEAAAA" w:themeFill="background2" w:themeFillShade="BF"/>
          </w:tcPr>
          <w:p w14:paraId="2EA566B3" w14:textId="77777777" w:rsidR="00956036" w:rsidRDefault="00956036" w:rsidP="00A60DBC">
            <w:pPr>
              <w:rPr>
                <w:rFonts w:ascii="Times New Roman" w:hAnsi="Times New Roman" w:cs="Times New Roman"/>
                <w:sz w:val="24"/>
                <w:szCs w:val="24"/>
              </w:rPr>
            </w:pPr>
            <w:r>
              <w:rPr>
                <w:rFonts w:ascii="Times New Roman" w:hAnsi="Times New Roman" w:cs="Times New Roman"/>
                <w:sz w:val="24"/>
                <w:szCs w:val="24"/>
              </w:rPr>
              <w:t xml:space="preserve">Variável </w:t>
            </w:r>
          </w:p>
        </w:tc>
        <w:tc>
          <w:tcPr>
            <w:tcW w:w="3270" w:type="dxa"/>
            <w:shd w:val="clear" w:color="auto" w:fill="AEAAAA" w:themeFill="background2" w:themeFillShade="BF"/>
          </w:tcPr>
          <w:p w14:paraId="1A61A0CB" w14:textId="77777777" w:rsidR="00956036" w:rsidRDefault="00956036" w:rsidP="00984C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Coeficiente</w:t>
            </w:r>
          </w:p>
        </w:tc>
        <w:tc>
          <w:tcPr>
            <w:tcW w:w="2335" w:type="dxa"/>
            <w:shd w:val="clear" w:color="auto" w:fill="AEAAAA" w:themeFill="background2" w:themeFillShade="BF"/>
          </w:tcPr>
          <w:p w14:paraId="2E625554" w14:textId="3E4E1664" w:rsidR="00956036" w:rsidRDefault="00BD4FA3" w:rsidP="00984C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p>
        </w:tc>
      </w:tr>
      <w:tr w:rsidR="00956036" w14:paraId="5453722C" w14:textId="77777777" w:rsidTr="00A60DBC">
        <w:trPr>
          <w:trHeight w:val="416"/>
        </w:trPr>
        <w:tc>
          <w:tcPr>
            <w:cnfStyle w:val="001000000000" w:firstRow="0" w:lastRow="0" w:firstColumn="1" w:lastColumn="0" w:oddVBand="0" w:evenVBand="0" w:oddHBand="0" w:evenHBand="0" w:firstRowFirstColumn="0" w:firstRowLastColumn="0" w:lastRowFirstColumn="0" w:lastRowLastColumn="0"/>
            <w:tcW w:w="3426" w:type="dxa"/>
          </w:tcPr>
          <w:p w14:paraId="25504B60" w14:textId="77777777" w:rsidR="00956036" w:rsidRPr="00106743" w:rsidRDefault="00956036" w:rsidP="00A60DBC">
            <w:pPr>
              <w:spacing w:line="360" w:lineRule="auto"/>
              <w:rPr>
                <w:rFonts w:ascii="Times New Roman" w:hAnsi="Times New Roman" w:cs="Times New Roman"/>
                <w:sz w:val="24"/>
                <w:szCs w:val="24"/>
              </w:rPr>
            </w:pPr>
            <w:r w:rsidRPr="00106743">
              <w:rPr>
                <w:rFonts w:ascii="Times New Roman" w:hAnsi="Times New Roman" w:cs="Times New Roman"/>
                <w:sz w:val="24"/>
                <w:szCs w:val="24"/>
              </w:rPr>
              <w:t>Diabetes</w:t>
            </w:r>
          </w:p>
        </w:tc>
        <w:tc>
          <w:tcPr>
            <w:tcW w:w="3270" w:type="dxa"/>
          </w:tcPr>
          <w:p w14:paraId="14686B88" w14:textId="77777777" w:rsidR="00956036" w:rsidRDefault="00956036" w:rsidP="00984C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105,187</w:t>
            </w:r>
          </w:p>
        </w:tc>
        <w:tc>
          <w:tcPr>
            <w:tcW w:w="2335" w:type="dxa"/>
          </w:tcPr>
          <w:p w14:paraId="04F20917" w14:textId="77777777" w:rsidR="00956036" w:rsidRDefault="00956036" w:rsidP="00984C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0,378</w:t>
            </w:r>
          </w:p>
        </w:tc>
      </w:tr>
      <w:tr w:rsidR="00956036" w14:paraId="4F1CABC1" w14:textId="77777777" w:rsidTr="00A60DBC">
        <w:trPr>
          <w:trHeight w:val="433"/>
        </w:trPr>
        <w:tc>
          <w:tcPr>
            <w:cnfStyle w:val="001000000000" w:firstRow="0" w:lastRow="0" w:firstColumn="1" w:lastColumn="0" w:oddVBand="0" w:evenVBand="0" w:oddHBand="0" w:evenHBand="0" w:firstRowFirstColumn="0" w:firstRowLastColumn="0" w:lastRowFirstColumn="0" w:lastRowLastColumn="0"/>
            <w:tcW w:w="3426" w:type="dxa"/>
          </w:tcPr>
          <w:p w14:paraId="204FF261" w14:textId="77777777" w:rsidR="00956036" w:rsidRPr="00106743" w:rsidRDefault="00956036" w:rsidP="00A60DBC">
            <w:pPr>
              <w:spacing w:line="360" w:lineRule="auto"/>
              <w:rPr>
                <w:rFonts w:ascii="Times New Roman" w:hAnsi="Times New Roman" w:cs="Times New Roman"/>
                <w:sz w:val="24"/>
                <w:szCs w:val="24"/>
              </w:rPr>
            </w:pPr>
            <w:r w:rsidRPr="00106743">
              <w:rPr>
                <w:rFonts w:ascii="Times New Roman" w:hAnsi="Times New Roman" w:cs="Times New Roman"/>
                <w:sz w:val="24"/>
                <w:szCs w:val="24"/>
              </w:rPr>
              <w:t>HAS</w:t>
            </w:r>
          </w:p>
        </w:tc>
        <w:tc>
          <w:tcPr>
            <w:tcW w:w="3270" w:type="dxa"/>
          </w:tcPr>
          <w:p w14:paraId="36123866" w14:textId="77777777" w:rsidR="00956036" w:rsidRDefault="00956036" w:rsidP="00984C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207,152</w:t>
            </w:r>
          </w:p>
        </w:tc>
        <w:tc>
          <w:tcPr>
            <w:tcW w:w="2335" w:type="dxa"/>
          </w:tcPr>
          <w:p w14:paraId="740A6DA1" w14:textId="77777777" w:rsidR="00956036" w:rsidRDefault="00956036" w:rsidP="00984C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0,158</w:t>
            </w:r>
          </w:p>
        </w:tc>
      </w:tr>
      <w:tr w:rsidR="00956036" w:rsidRPr="002E0349" w14:paraId="1E8DF4C6" w14:textId="77777777" w:rsidTr="00A60DBC">
        <w:trPr>
          <w:trHeight w:val="433"/>
        </w:trPr>
        <w:tc>
          <w:tcPr>
            <w:cnfStyle w:val="001000000000" w:firstRow="0" w:lastRow="0" w:firstColumn="1" w:lastColumn="0" w:oddVBand="0" w:evenVBand="0" w:oddHBand="0" w:evenHBand="0" w:firstRowFirstColumn="0" w:firstRowLastColumn="0" w:lastRowFirstColumn="0" w:lastRowLastColumn="0"/>
            <w:tcW w:w="3426" w:type="dxa"/>
          </w:tcPr>
          <w:p w14:paraId="19F5E51B" w14:textId="77777777" w:rsidR="00956036" w:rsidRPr="00106743" w:rsidRDefault="00956036" w:rsidP="00A60DBC">
            <w:pPr>
              <w:spacing w:line="360" w:lineRule="auto"/>
              <w:rPr>
                <w:rFonts w:ascii="Times New Roman" w:hAnsi="Times New Roman" w:cs="Times New Roman"/>
                <w:sz w:val="24"/>
                <w:szCs w:val="24"/>
              </w:rPr>
            </w:pPr>
            <w:r w:rsidRPr="00106743">
              <w:rPr>
                <w:rFonts w:ascii="Times New Roman" w:hAnsi="Times New Roman" w:cs="Times New Roman"/>
                <w:sz w:val="24"/>
                <w:szCs w:val="24"/>
              </w:rPr>
              <w:t xml:space="preserve">Doenças Respiratórias </w:t>
            </w:r>
          </w:p>
        </w:tc>
        <w:tc>
          <w:tcPr>
            <w:tcW w:w="3270" w:type="dxa"/>
          </w:tcPr>
          <w:p w14:paraId="0962F60F" w14:textId="77777777" w:rsidR="00956036" w:rsidRPr="002E0349" w:rsidRDefault="00956036" w:rsidP="0098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-299,723</w:t>
            </w:r>
          </w:p>
        </w:tc>
        <w:tc>
          <w:tcPr>
            <w:tcW w:w="2335" w:type="dxa"/>
          </w:tcPr>
          <w:p w14:paraId="3486483C" w14:textId="77777777" w:rsidR="00956036" w:rsidRPr="002E0349" w:rsidRDefault="00956036" w:rsidP="0098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0,219</w:t>
            </w:r>
          </w:p>
        </w:tc>
      </w:tr>
      <w:tr w:rsidR="00956036" w14:paraId="00E29B46" w14:textId="77777777" w:rsidTr="00A60DBC">
        <w:trPr>
          <w:trHeight w:val="416"/>
        </w:trPr>
        <w:tc>
          <w:tcPr>
            <w:cnfStyle w:val="001000000000" w:firstRow="0" w:lastRow="0" w:firstColumn="1" w:lastColumn="0" w:oddVBand="0" w:evenVBand="0" w:oddHBand="0" w:evenHBand="0" w:firstRowFirstColumn="0" w:firstRowLastColumn="0" w:lastRowFirstColumn="0" w:lastRowLastColumn="0"/>
            <w:tcW w:w="3426" w:type="dxa"/>
          </w:tcPr>
          <w:p w14:paraId="46F414A4" w14:textId="77777777" w:rsidR="00956036" w:rsidRPr="00106743" w:rsidRDefault="00956036" w:rsidP="00A60DBC">
            <w:pPr>
              <w:spacing w:line="360" w:lineRule="auto"/>
              <w:rPr>
                <w:rFonts w:ascii="Times New Roman" w:hAnsi="Times New Roman" w:cs="Times New Roman"/>
                <w:sz w:val="24"/>
                <w:szCs w:val="24"/>
              </w:rPr>
            </w:pPr>
            <w:r w:rsidRPr="00106743">
              <w:rPr>
                <w:rFonts w:ascii="Times New Roman" w:hAnsi="Times New Roman" w:cs="Times New Roman"/>
                <w:sz w:val="24"/>
                <w:szCs w:val="24"/>
              </w:rPr>
              <w:t>Câncer</w:t>
            </w:r>
          </w:p>
        </w:tc>
        <w:tc>
          <w:tcPr>
            <w:tcW w:w="3270" w:type="dxa"/>
          </w:tcPr>
          <w:p w14:paraId="1CC8A0B6" w14:textId="77777777" w:rsidR="00956036" w:rsidRDefault="00956036" w:rsidP="0098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-69,649</w:t>
            </w:r>
          </w:p>
        </w:tc>
        <w:tc>
          <w:tcPr>
            <w:tcW w:w="2335" w:type="dxa"/>
          </w:tcPr>
          <w:p w14:paraId="57CA2462" w14:textId="77777777" w:rsidR="00956036" w:rsidRDefault="00956036" w:rsidP="0098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0,8064</w:t>
            </w:r>
          </w:p>
        </w:tc>
      </w:tr>
      <w:tr w:rsidR="00956036" w14:paraId="46D02566" w14:textId="77777777" w:rsidTr="00A60DBC">
        <w:trPr>
          <w:trHeight w:val="433"/>
        </w:trPr>
        <w:tc>
          <w:tcPr>
            <w:cnfStyle w:val="001000000000" w:firstRow="0" w:lastRow="0" w:firstColumn="1" w:lastColumn="0" w:oddVBand="0" w:evenVBand="0" w:oddHBand="0" w:evenHBand="0" w:firstRowFirstColumn="0" w:firstRowLastColumn="0" w:lastRowFirstColumn="0" w:lastRowLastColumn="0"/>
            <w:tcW w:w="3426" w:type="dxa"/>
          </w:tcPr>
          <w:p w14:paraId="106B6D7A" w14:textId="77777777" w:rsidR="00956036" w:rsidRPr="00106743" w:rsidRDefault="00956036" w:rsidP="00A60DBC">
            <w:pPr>
              <w:spacing w:line="360" w:lineRule="auto"/>
              <w:rPr>
                <w:rFonts w:ascii="Times New Roman" w:hAnsi="Times New Roman" w:cs="Times New Roman"/>
                <w:sz w:val="24"/>
                <w:szCs w:val="24"/>
              </w:rPr>
            </w:pPr>
            <w:r w:rsidRPr="00106743">
              <w:rPr>
                <w:rFonts w:ascii="Times New Roman" w:hAnsi="Times New Roman" w:cs="Times New Roman"/>
                <w:sz w:val="24"/>
                <w:szCs w:val="24"/>
              </w:rPr>
              <w:t>Saúde Mental</w:t>
            </w:r>
          </w:p>
        </w:tc>
        <w:tc>
          <w:tcPr>
            <w:tcW w:w="3270" w:type="dxa"/>
          </w:tcPr>
          <w:p w14:paraId="045398C6" w14:textId="77777777" w:rsidR="00956036" w:rsidRDefault="00956036" w:rsidP="0098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-3,287</w:t>
            </w:r>
          </w:p>
        </w:tc>
        <w:tc>
          <w:tcPr>
            <w:tcW w:w="2335" w:type="dxa"/>
          </w:tcPr>
          <w:p w14:paraId="16188C6E" w14:textId="77777777" w:rsidR="00956036" w:rsidRDefault="00956036" w:rsidP="0098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0,9943</w:t>
            </w:r>
          </w:p>
        </w:tc>
      </w:tr>
      <w:tr w:rsidR="00956036" w14:paraId="7A9E6B70" w14:textId="77777777" w:rsidTr="00A60DBC">
        <w:trPr>
          <w:trHeight w:val="416"/>
        </w:trPr>
        <w:tc>
          <w:tcPr>
            <w:cnfStyle w:val="001000000000" w:firstRow="0" w:lastRow="0" w:firstColumn="1" w:lastColumn="0" w:oddVBand="0" w:evenVBand="0" w:oddHBand="0" w:evenHBand="0" w:firstRowFirstColumn="0" w:firstRowLastColumn="0" w:lastRowFirstColumn="0" w:lastRowLastColumn="0"/>
            <w:tcW w:w="3426" w:type="dxa"/>
          </w:tcPr>
          <w:p w14:paraId="3A379C8C" w14:textId="77777777" w:rsidR="00956036" w:rsidRPr="00106743" w:rsidRDefault="00956036" w:rsidP="00A60DBC">
            <w:pPr>
              <w:spacing w:line="360" w:lineRule="auto"/>
              <w:rPr>
                <w:rFonts w:ascii="Times New Roman" w:hAnsi="Times New Roman" w:cs="Times New Roman"/>
                <w:sz w:val="24"/>
                <w:szCs w:val="24"/>
              </w:rPr>
            </w:pPr>
            <w:r w:rsidRPr="00106743">
              <w:rPr>
                <w:rFonts w:ascii="Times New Roman" w:hAnsi="Times New Roman" w:cs="Times New Roman"/>
                <w:sz w:val="24"/>
                <w:szCs w:val="24"/>
              </w:rPr>
              <w:lastRenderedPageBreak/>
              <w:t>AVC</w:t>
            </w:r>
          </w:p>
        </w:tc>
        <w:tc>
          <w:tcPr>
            <w:tcW w:w="3270" w:type="dxa"/>
          </w:tcPr>
          <w:p w14:paraId="027D8AF8" w14:textId="77777777" w:rsidR="00956036" w:rsidRDefault="00956036" w:rsidP="0098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-84,937</w:t>
            </w:r>
          </w:p>
        </w:tc>
        <w:tc>
          <w:tcPr>
            <w:tcW w:w="2335" w:type="dxa"/>
          </w:tcPr>
          <w:p w14:paraId="2548F2FC" w14:textId="77777777" w:rsidR="00956036" w:rsidRDefault="00956036" w:rsidP="0098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0,831</w:t>
            </w:r>
          </w:p>
        </w:tc>
      </w:tr>
      <w:tr w:rsidR="00956036" w14:paraId="36440D49" w14:textId="77777777" w:rsidTr="00A60DBC">
        <w:trPr>
          <w:trHeight w:val="433"/>
        </w:trPr>
        <w:tc>
          <w:tcPr>
            <w:cnfStyle w:val="001000000000" w:firstRow="0" w:lastRow="0" w:firstColumn="1" w:lastColumn="0" w:oddVBand="0" w:evenVBand="0" w:oddHBand="0" w:evenHBand="0" w:firstRowFirstColumn="0" w:firstRowLastColumn="0" w:lastRowFirstColumn="0" w:lastRowLastColumn="0"/>
            <w:tcW w:w="3426" w:type="dxa"/>
          </w:tcPr>
          <w:p w14:paraId="2A8C99E1" w14:textId="77777777" w:rsidR="00956036" w:rsidRPr="00106743" w:rsidRDefault="00956036" w:rsidP="00A60DBC">
            <w:pPr>
              <w:spacing w:line="360" w:lineRule="auto"/>
              <w:rPr>
                <w:rFonts w:ascii="Times New Roman" w:hAnsi="Times New Roman" w:cs="Times New Roman"/>
                <w:sz w:val="24"/>
                <w:szCs w:val="24"/>
              </w:rPr>
            </w:pPr>
            <w:r w:rsidRPr="00106743">
              <w:rPr>
                <w:rFonts w:ascii="Times New Roman" w:hAnsi="Times New Roman" w:cs="Times New Roman"/>
                <w:sz w:val="24"/>
                <w:szCs w:val="24"/>
              </w:rPr>
              <w:t xml:space="preserve">Doença Cardíaca </w:t>
            </w:r>
          </w:p>
        </w:tc>
        <w:tc>
          <w:tcPr>
            <w:tcW w:w="3270" w:type="dxa"/>
          </w:tcPr>
          <w:p w14:paraId="6EF81FAE" w14:textId="77777777" w:rsidR="00956036" w:rsidRDefault="00956036" w:rsidP="0098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-196,081</w:t>
            </w:r>
          </w:p>
        </w:tc>
        <w:tc>
          <w:tcPr>
            <w:tcW w:w="2335" w:type="dxa"/>
          </w:tcPr>
          <w:p w14:paraId="3FE45956" w14:textId="77777777" w:rsidR="00956036" w:rsidRDefault="00956036" w:rsidP="0098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0,490</w:t>
            </w:r>
          </w:p>
        </w:tc>
      </w:tr>
      <w:tr w:rsidR="00956036" w14:paraId="6E1A8D18" w14:textId="77777777" w:rsidTr="00A60DBC">
        <w:trPr>
          <w:trHeight w:val="433"/>
        </w:trPr>
        <w:tc>
          <w:tcPr>
            <w:cnfStyle w:val="001000000000" w:firstRow="0" w:lastRow="0" w:firstColumn="1" w:lastColumn="0" w:oddVBand="0" w:evenVBand="0" w:oddHBand="0" w:evenHBand="0" w:firstRowFirstColumn="0" w:firstRowLastColumn="0" w:lastRowFirstColumn="0" w:lastRowLastColumn="0"/>
            <w:tcW w:w="3426" w:type="dxa"/>
          </w:tcPr>
          <w:p w14:paraId="6BBE8993" w14:textId="77777777" w:rsidR="00956036" w:rsidRPr="00106743" w:rsidRDefault="00956036" w:rsidP="00A60DBC">
            <w:pPr>
              <w:spacing w:line="360" w:lineRule="auto"/>
              <w:rPr>
                <w:rFonts w:ascii="Times New Roman" w:hAnsi="Times New Roman" w:cs="Times New Roman"/>
                <w:sz w:val="24"/>
                <w:szCs w:val="24"/>
              </w:rPr>
            </w:pPr>
            <w:r w:rsidRPr="00106743">
              <w:rPr>
                <w:rFonts w:ascii="Times New Roman" w:hAnsi="Times New Roman" w:cs="Times New Roman"/>
                <w:sz w:val="24"/>
                <w:szCs w:val="24"/>
              </w:rPr>
              <w:t xml:space="preserve">Infarto </w:t>
            </w:r>
          </w:p>
        </w:tc>
        <w:tc>
          <w:tcPr>
            <w:tcW w:w="3270" w:type="dxa"/>
          </w:tcPr>
          <w:p w14:paraId="07B0C75D" w14:textId="77777777" w:rsidR="00956036" w:rsidRDefault="00956036" w:rsidP="0098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173,496</w:t>
            </w:r>
          </w:p>
        </w:tc>
        <w:tc>
          <w:tcPr>
            <w:tcW w:w="2335" w:type="dxa"/>
          </w:tcPr>
          <w:p w14:paraId="23DCF11C" w14:textId="77777777" w:rsidR="00956036" w:rsidRDefault="00956036" w:rsidP="0098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0,757</w:t>
            </w:r>
          </w:p>
        </w:tc>
      </w:tr>
      <w:tr w:rsidR="00956036" w14:paraId="71DC155D" w14:textId="77777777" w:rsidTr="00A60DBC">
        <w:trPr>
          <w:trHeight w:val="416"/>
        </w:trPr>
        <w:tc>
          <w:tcPr>
            <w:cnfStyle w:val="001000000000" w:firstRow="0" w:lastRow="0" w:firstColumn="1" w:lastColumn="0" w:oddVBand="0" w:evenVBand="0" w:oddHBand="0" w:evenHBand="0" w:firstRowFirstColumn="0" w:firstRowLastColumn="0" w:lastRowFirstColumn="0" w:lastRowLastColumn="0"/>
            <w:tcW w:w="3426" w:type="dxa"/>
          </w:tcPr>
          <w:p w14:paraId="0BA3CE54" w14:textId="77777777" w:rsidR="00956036" w:rsidRPr="00106743" w:rsidRDefault="00956036" w:rsidP="00A60DBC">
            <w:pPr>
              <w:spacing w:line="360" w:lineRule="auto"/>
              <w:rPr>
                <w:rFonts w:ascii="Times New Roman" w:hAnsi="Times New Roman" w:cs="Times New Roman"/>
                <w:sz w:val="24"/>
                <w:szCs w:val="24"/>
              </w:rPr>
            </w:pPr>
            <w:r w:rsidRPr="00106743">
              <w:rPr>
                <w:rFonts w:ascii="Times New Roman" w:hAnsi="Times New Roman" w:cs="Times New Roman"/>
                <w:sz w:val="24"/>
                <w:szCs w:val="24"/>
              </w:rPr>
              <w:t xml:space="preserve">Hanseníase </w:t>
            </w:r>
          </w:p>
        </w:tc>
        <w:tc>
          <w:tcPr>
            <w:tcW w:w="3270" w:type="dxa"/>
          </w:tcPr>
          <w:p w14:paraId="262F22B1" w14:textId="77777777" w:rsidR="00956036" w:rsidRDefault="00956036" w:rsidP="0098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-165,83</w:t>
            </w:r>
          </w:p>
        </w:tc>
        <w:tc>
          <w:tcPr>
            <w:tcW w:w="2335" w:type="dxa"/>
          </w:tcPr>
          <w:p w14:paraId="7952A049" w14:textId="77777777" w:rsidR="00956036" w:rsidRDefault="00956036" w:rsidP="0098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0,7681</w:t>
            </w:r>
          </w:p>
        </w:tc>
      </w:tr>
      <w:tr w:rsidR="00956036" w14:paraId="77DF47B4" w14:textId="77777777" w:rsidTr="00A60DBC">
        <w:trPr>
          <w:trHeight w:val="416"/>
        </w:trPr>
        <w:tc>
          <w:tcPr>
            <w:cnfStyle w:val="001000000000" w:firstRow="0" w:lastRow="0" w:firstColumn="1" w:lastColumn="0" w:oddVBand="0" w:evenVBand="0" w:oddHBand="0" w:evenHBand="0" w:firstRowFirstColumn="0" w:firstRowLastColumn="0" w:lastRowFirstColumn="0" w:lastRowLastColumn="0"/>
            <w:tcW w:w="3426" w:type="dxa"/>
            <w:tcBorders>
              <w:bottom w:val="single" w:sz="4" w:space="0" w:color="auto"/>
            </w:tcBorders>
          </w:tcPr>
          <w:p w14:paraId="232C92F0" w14:textId="77777777" w:rsidR="00956036" w:rsidRPr="00106743" w:rsidRDefault="00956036" w:rsidP="00A60DBC">
            <w:pPr>
              <w:spacing w:line="360" w:lineRule="auto"/>
              <w:rPr>
                <w:rFonts w:ascii="Times New Roman" w:hAnsi="Times New Roman" w:cs="Times New Roman"/>
                <w:sz w:val="24"/>
                <w:szCs w:val="24"/>
              </w:rPr>
            </w:pPr>
            <w:r w:rsidRPr="00106743">
              <w:rPr>
                <w:rFonts w:ascii="Times New Roman" w:hAnsi="Times New Roman" w:cs="Times New Roman"/>
                <w:sz w:val="24"/>
                <w:szCs w:val="24"/>
              </w:rPr>
              <w:t>Renda Basal</w:t>
            </w:r>
          </w:p>
        </w:tc>
        <w:tc>
          <w:tcPr>
            <w:tcW w:w="3270" w:type="dxa"/>
            <w:tcBorders>
              <w:bottom w:val="single" w:sz="4" w:space="0" w:color="auto"/>
            </w:tcBorders>
          </w:tcPr>
          <w:p w14:paraId="000DC84C" w14:textId="77777777" w:rsidR="00956036" w:rsidRDefault="00956036" w:rsidP="0098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65,139</w:t>
            </w:r>
          </w:p>
        </w:tc>
        <w:tc>
          <w:tcPr>
            <w:tcW w:w="2335" w:type="dxa"/>
            <w:tcBorders>
              <w:bottom w:val="single" w:sz="4" w:space="0" w:color="auto"/>
            </w:tcBorders>
          </w:tcPr>
          <w:p w14:paraId="2BC9CD8C" w14:textId="77777777" w:rsidR="00956036" w:rsidRDefault="00956036" w:rsidP="00984C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0,2271</w:t>
            </w:r>
          </w:p>
        </w:tc>
      </w:tr>
    </w:tbl>
    <w:p w14:paraId="31F9226C" w14:textId="5AE77E5B" w:rsidR="00BD35C8" w:rsidRPr="00984CDF" w:rsidRDefault="00984CDF">
      <w:pPr>
        <w:spacing w:line="360" w:lineRule="auto"/>
        <w:rPr>
          <w:rFonts w:ascii="Times New Roman" w:eastAsia="Times New Roman" w:hAnsi="Times New Roman" w:cs="Times New Roman"/>
          <w:sz w:val="20"/>
          <w:szCs w:val="20"/>
        </w:rPr>
      </w:pPr>
      <w:r w:rsidRPr="00984CDF">
        <w:rPr>
          <w:rFonts w:ascii="Times New Roman" w:eastAsia="Times New Roman" w:hAnsi="Times New Roman" w:cs="Times New Roman"/>
          <w:sz w:val="20"/>
          <w:szCs w:val="20"/>
        </w:rPr>
        <w:t>Fonte: Próprio autor (2024).</w:t>
      </w:r>
    </w:p>
    <w:p w14:paraId="0000015E" w14:textId="77777777" w:rsidR="00901E5C" w:rsidRPr="00A60DBC" w:rsidRDefault="00901E5C">
      <w:pPr>
        <w:rPr>
          <w:rFonts w:ascii="Times New Roman" w:eastAsia="Courier New" w:hAnsi="Times New Roman" w:cs="Times New Roman"/>
          <w:sz w:val="20"/>
          <w:szCs w:val="20"/>
        </w:rPr>
      </w:pPr>
    </w:p>
    <w:p w14:paraId="268198BD" w14:textId="799007AF" w:rsidR="00A60DBC" w:rsidRPr="00A60DBC" w:rsidRDefault="00A60DBC">
      <w:pPr>
        <w:spacing w:line="360" w:lineRule="auto"/>
        <w:ind w:firstLine="709"/>
        <w:rPr>
          <w:rFonts w:ascii="Times New Roman" w:eastAsia="Times New Roman" w:hAnsi="Times New Roman" w:cs="Times New Roman"/>
          <w:sz w:val="20"/>
          <w:szCs w:val="20"/>
        </w:rPr>
      </w:pPr>
    </w:p>
    <w:p w14:paraId="4A54C126" w14:textId="6D54E19B" w:rsidR="00A60DBC" w:rsidRDefault="00A60DBC" w:rsidP="00A60DBC">
      <w:pPr>
        <w:rPr>
          <w:rFonts w:ascii="Times New Roman" w:hAnsi="Times New Roman" w:cs="Times New Roman"/>
          <w:sz w:val="20"/>
          <w:szCs w:val="20"/>
        </w:rPr>
      </w:pPr>
      <w:r w:rsidRPr="00A60DBC">
        <w:rPr>
          <w:rFonts w:ascii="Times New Roman" w:hAnsi="Times New Roman" w:cs="Times New Roman"/>
          <w:b/>
          <w:bCs/>
          <w:sz w:val="20"/>
          <w:szCs w:val="20"/>
        </w:rPr>
        <w:t xml:space="preserve">Tabela </w:t>
      </w:r>
      <w:r>
        <w:rPr>
          <w:rFonts w:ascii="Times New Roman" w:hAnsi="Times New Roman" w:cs="Times New Roman"/>
          <w:b/>
          <w:bCs/>
          <w:sz w:val="20"/>
          <w:szCs w:val="20"/>
        </w:rPr>
        <w:t>4</w:t>
      </w:r>
      <w:r w:rsidRPr="00A60DBC">
        <w:rPr>
          <w:rFonts w:ascii="Times New Roman" w:hAnsi="Times New Roman" w:cs="Times New Roman"/>
          <w:b/>
          <w:bCs/>
          <w:sz w:val="20"/>
          <w:szCs w:val="20"/>
        </w:rPr>
        <w:t xml:space="preserve">. </w:t>
      </w:r>
      <w:r w:rsidRPr="00A60DBC">
        <w:rPr>
          <w:rFonts w:ascii="Times New Roman" w:hAnsi="Times New Roman" w:cs="Times New Roman"/>
          <w:sz w:val="20"/>
          <w:szCs w:val="20"/>
        </w:rPr>
        <w:t>Regressão multivariada sobre os fatores associados aos gastos.</w:t>
      </w:r>
    </w:p>
    <w:p w14:paraId="75A59287" w14:textId="77777777" w:rsidR="00A60DBC" w:rsidRPr="00A60DBC" w:rsidRDefault="00A60DBC" w:rsidP="00A60DBC">
      <w:pPr>
        <w:rPr>
          <w:rFonts w:ascii="Times New Roman" w:hAnsi="Times New Roman" w:cs="Times New Roman"/>
          <w:sz w:val="20"/>
          <w:szCs w:val="20"/>
        </w:rPr>
      </w:pPr>
    </w:p>
    <w:tbl>
      <w:tblPr>
        <w:tblStyle w:val="formatada"/>
        <w:tblW w:w="0" w:type="auto"/>
        <w:tblLook w:val="04A0" w:firstRow="1" w:lastRow="0" w:firstColumn="1" w:lastColumn="0" w:noHBand="0" w:noVBand="1"/>
      </w:tblPr>
      <w:tblGrid>
        <w:gridCol w:w="2835"/>
        <w:gridCol w:w="3261"/>
        <w:gridCol w:w="1417"/>
        <w:gridCol w:w="991"/>
      </w:tblGrid>
      <w:tr w:rsidR="00A60DBC" w14:paraId="1234A4B7" w14:textId="77777777" w:rsidTr="00A60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08299E2" w14:textId="77777777" w:rsidR="00A60DBC" w:rsidRDefault="00A60DBC" w:rsidP="00A60DBC">
            <w:r>
              <w:t>Variáveis</w:t>
            </w:r>
          </w:p>
        </w:tc>
        <w:tc>
          <w:tcPr>
            <w:tcW w:w="3261" w:type="dxa"/>
          </w:tcPr>
          <w:p w14:paraId="1D564D18" w14:textId="77777777" w:rsidR="00A60DBC" w:rsidRDefault="00A60DBC" w:rsidP="00A60DBC">
            <w:pPr>
              <w:cnfStyle w:val="100000000000" w:firstRow="1" w:lastRow="0" w:firstColumn="0" w:lastColumn="0" w:oddVBand="0" w:evenVBand="0" w:oddHBand="0" w:evenHBand="0" w:firstRowFirstColumn="0" w:firstRowLastColumn="0" w:lastRowFirstColumn="0" w:lastRowLastColumn="0"/>
            </w:pPr>
            <w:r>
              <w:rPr>
                <w:rFonts w:cs="Times New Roman"/>
              </w:rPr>
              <w:t>β</w:t>
            </w:r>
            <w:r>
              <w:t xml:space="preserve"> (IC 95%)</w:t>
            </w:r>
          </w:p>
        </w:tc>
        <w:tc>
          <w:tcPr>
            <w:tcW w:w="1417" w:type="dxa"/>
          </w:tcPr>
          <w:p w14:paraId="12D84AF8" w14:textId="77777777" w:rsidR="00A60DBC" w:rsidRDefault="00A60DBC" w:rsidP="00A60DBC">
            <w:pPr>
              <w:cnfStyle w:val="100000000000" w:firstRow="1" w:lastRow="0" w:firstColumn="0" w:lastColumn="0" w:oddVBand="0" w:evenVBand="0" w:oddHBand="0" w:evenHBand="0" w:firstRowFirstColumn="0" w:firstRowLastColumn="0" w:lastRowFirstColumn="0" w:lastRowLastColumn="0"/>
            </w:pPr>
            <w:r>
              <w:t>R² ajustado</w:t>
            </w:r>
          </w:p>
        </w:tc>
        <w:tc>
          <w:tcPr>
            <w:tcW w:w="991" w:type="dxa"/>
          </w:tcPr>
          <w:p w14:paraId="0EC0B6E2" w14:textId="77777777" w:rsidR="00A60DBC" w:rsidRDefault="00A60DBC" w:rsidP="00A60DBC">
            <w:pPr>
              <w:cnfStyle w:val="100000000000" w:firstRow="1" w:lastRow="0" w:firstColumn="0" w:lastColumn="0" w:oddVBand="0" w:evenVBand="0" w:oddHBand="0" w:evenHBand="0" w:firstRowFirstColumn="0" w:firstRowLastColumn="0" w:lastRowFirstColumn="0" w:lastRowLastColumn="0"/>
            </w:pPr>
            <w:r>
              <w:t>P</w:t>
            </w:r>
          </w:p>
        </w:tc>
      </w:tr>
      <w:tr w:rsidR="00A60DBC" w14:paraId="51C22B75"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089FC532" w14:textId="77777777" w:rsidR="00A60DBC" w:rsidRPr="008F1655" w:rsidRDefault="00A60DBC" w:rsidP="00A60DBC">
            <w:pPr>
              <w:rPr>
                <w:b/>
                <w:bCs/>
              </w:rPr>
            </w:pPr>
            <w:r w:rsidRPr="008F1655">
              <w:rPr>
                <w:b/>
                <w:bCs/>
              </w:rPr>
              <w:t xml:space="preserve">Idade </w:t>
            </w:r>
          </w:p>
        </w:tc>
        <w:tc>
          <w:tcPr>
            <w:tcW w:w="3261" w:type="dxa"/>
          </w:tcPr>
          <w:p w14:paraId="6AA0E280"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-1,88 (-9,40; 5,63)</w:t>
            </w:r>
          </w:p>
          <w:p w14:paraId="745CB1EE" w14:textId="6BF32A0B"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2322DC17"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-0,031</w:t>
            </w:r>
          </w:p>
        </w:tc>
        <w:tc>
          <w:tcPr>
            <w:tcW w:w="991" w:type="dxa"/>
          </w:tcPr>
          <w:p w14:paraId="0B62361A"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0,622</w:t>
            </w:r>
          </w:p>
        </w:tc>
      </w:tr>
      <w:tr w:rsidR="00A60DBC" w14:paraId="29C820CE"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210A0132" w14:textId="77777777" w:rsidR="00A60DBC" w:rsidRPr="008F1655" w:rsidRDefault="00A60DBC" w:rsidP="00A60DBC">
            <w:pPr>
              <w:rPr>
                <w:b/>
                <w:bCs/>
              </w:rPr>
            </w:pPr>
            <w:r w:rsidRPr="008F1655">
              <w:rPr>
                <w:b/>
                <w:bCs/>
              </w:rPr>
              <w:t>Sexo</w:t>
            </w:r>
            <w:r>
              <w:rPr>
                <w:b/>
                <w:bCs/>
              </w:rPr>
              <w:t xml:space="preserve"> masculino</w:t>
            </w:r>
          </w:p>
        </w:tc>
        <w:tc>
          <w:tcPr>
            <w:tcW w:w="3261" w:type="dxa"/>
          </w:tcPr>
          <w:p w14:paraId="59C0F419"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-16,02 (-269,55; 237,50)</w:t>
            </w:r>
          </w:p>
          <w:p w14:paraId="17DC9EE7" w14:textId="391E481B"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05C8BF31"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991" w:type="dxa"/>
          </w:tcPr>
          <w:p w14:paraId="015B61EB"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0,901</w:t>
            </w:r>
          </w:p>
        </w:tc>
      </w:tr>
      <w:tr w:rsidR="00A60DBC" w14:paraId="018959A9"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7D9F4DA9" w14:textId="77777777" w:rsidR="00A60DBC" w:rsidRPr="00F54959" w:rsidRDefault="00A60DBC" w:rsidP="00A60DBC">
            <w:pPr>
              <w:rPr>
                <w:b/>
                <w:bCs/>
              </w:rPr>
            </w:pPr>
            <w:r w:rsidRPr="00F54959">
              <w:rPr>
                <w:b/>
                <w:bCs/>
              </w:rPr>
              <w:t>HAS</w:t>
            </w:r>
          </w:p>
        </w:tc>
        <w:tc>
          <w:tcPr>
            <w:tcW w:w="3261" w:type="dxa"/>
          </w:tcPr>
          <w:p w14:paraId="5E8AC57E"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236,35 (-117,58; 590,28)</w:t>
            </w:r>
          </w:p>
          <w:p w14:paraId="63733508" w14:textId="5A613713"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55C6540A"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991" w:type="dxa"/>
          </w:tcPr>
          <w:p w14:paraId="3492DF32"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0,189</w:t>
            </w:r>
          </w:p>
        </w:tc>
      </w:tr>
      <w:tr w:rsidR="00A60DBC" w14:paraId="4C0FBAF1"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0D41495E" w14:textId="77777777" w:rsidR="00A60DBC" w:rsidRPr="008F1655" w:rsidRDefault="00A60DBC" w:rsidP="00A60DBC">
            <w:pPr>
              <w:rPr>
                <w:b/>
                <w:bCs/>
              </w:rPr>
            </w:pPr>
            <w:r>
              <w:rPr>
                <w:b/>
                <w:bCs/>
              </w:rPr>
              <w:t>Diabetes</w:t>
            </w:r>
          </w:p>
        </w:tc>
        <w:tc>
          <w:tcPr>
            <w:tcW w:w="3261" w:type="dxa"/>
          </w:tcPr>
          <w:p w14:paraId="56EF5C65"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135,76 (-116,88; 388,41)</w:t>
            </w:r>
          </w:p>
          <w:p w14:paraId="1CA84BA1" w14:textId="0CC75AB4"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7F6A3278"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991" w:type="dxa"/>
          </w:tcPr>
          <w:p w14:paraId="281F1906"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0,290</w:t>
            </w:r>
          </w:p>
        </w:tc>
      </w:tr>
      <w:tr w:rsidR="00A60DBC" w14:paraId="0BD6E332"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12839F7F" w14:textId="77777777" w:rsidR="00A60DBC" w:rsidRPr="008F1655" w:rsidRDefault="00A60DBC" w:rsidP="00A60DBC">
            <w:pPr>
              <w:rPr>
                <w:b/>
                <w:bCs/>
              </w:rPr>
            </w:pPr>
            <w:r>
              <w:rPr>
                <w:b/>
                <w:bCs/>
              </w:rPr>
              <w:t>Doenças respiratórias</w:t>
            </w:r>
          </w:p>
        </w:tc>
        <w:tc>
          <w:tcPr>
            <w:tcW w:w="3261" w:type="dxa"/>
          </w:tcPr>
          <w:p w14:paraId="375E48CA"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-222,69 (-752,52; 307,14)</w:t>
            </w:r>
          </w:p>
          <w:p w14:paraId="5E8A8CD9" w14:textId="371B2F3F" w:rsidR="00A60DBC" w:rsidRDefault="00A60DBC" w:rsidP="00A60DBC">
            <w:pPr>
              <w:jc w:val="both"/>
              <w:cnfStyle w:val="000000000000" w:firstRow="0" w:lastRow="0" w:firstColumn="0" w:lastColumn="0" w:oddVBand="0" w:evenVBand="0" w:oddHBand="0" w:evenHBand="0" w:firstRowFirstColumn="0" w:firstRowLastColumn="0" w:lastRowFirstColumn="0" w:lastRowLastColumn="0"/>
            </w:pPr>
          </w:p>
        </w:tc>
        <w:tc>
          <w:tcPr>
            <w:tcW w:w="1417" w:type="dxa"/>
          </w:tcPr>
          <w:p w14:paraId="044A4624"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991" w:type="dxa"/>
          </w:tcPr>
          <w:p w14:paraId="3071765F"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0,408</w:t>
            </w:r>
          </w:p>
        </w:tc>
      </w:tr>
      <w:tr w:rsidR="00A60DBC" w14:paraId="5A806AC0"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4DD6AFFB" w14:textId="77777777" w:rsidR="00A60DBC" w:rsidRDefault="00A60DBC" w:rsidP="00A60DBC">
            <w:pPr>
              <w:rPr>
                <w:b/>
                <w:bCs/>
              </w:rPr>
            </w:pPr>
            <w:r>
              <w:rPr>
                <w:b/>
                <w:bCs/>
              </w:rPr>
              <w:t>Câncer</w:t>
            </w:r>
          </w:p>
        </w:tc>
        <w:tc>
          <w:tcPr>
            <w:tcW w:w="3261" w:type="dxa"/>
          </w:tcPr>
          <w:p w14:paraId="79F0E6D3"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-26,85 (-695,64; 641,94)</w:t>
            </w:r>
          </w:p>
          <w:p w14:paraId="402A2094" w14:textId="2657309E"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2B3092ED"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991" w:type="dxa"/>
          </w:tcPr>
          <w:p w14:paraId="01815AAE"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0,937</w:t>
            </w:r>
          </w:p>
        </w:tc>
      </w:tr>
      <w:tr w:rsidR="00A60DBC" w14:paraId="14DC425F"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0B8C21AB" w14:textId="77777777" w:rsidR="00A60DBC" w:rsidRDefault="00A60DBC" w:rsidP="00A60DBC">
            <w:pPr>
              <w:rPr>
                <w:b/>
                <w:bCs/>
              </w:rPr>
            </w:pPr>
            <w:r>
              <w:rPr>
                <w:b/>
                <w:bCs/>
              </w:rPr>
              <w:t>Saúde Mental</w:t>
            </w:r>
          </w:p>
        </w:tc>
        <w:tc>
          <w:tcPr>
            <w:tcW w:w="3261" w:type="dxa"/>
          </w:tcPr>
          <w:p w14:paraId="4BD51ECA"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121,06 (-946,60; 118,73)</w:t>
            </w:r>
          </w:p>
          <w:p w14:paraId="19F45ADD" w14:textId="29D42D28"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4E4E9D89"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991" w:type="dxa"/>
          </w:tcPr>
          <w:p w14:paraId="38FE7506"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0,823</w:t>
            </w:r>
          </w:p>
        </w:tc>
      </w:tr>
      <w:tr w:rsidR="00A60DBC" w14:paraId="7A9A86F2"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60EAEC29" w14:textId="77777777" w:rsidR="00A60DBC" w:rsidRDefault="00A60DBC" w:rsidP="00A60DBC">
            <w:pPr>
              <w:rPr>
                <w:b/>
                <w:bCs/>
              </w:rPr>
            </w:pPr>
            <w:r>
              <w:rPr>
                <w:b/>
                <w:bCs/>
              </w:rPr>
              <w:t>AVC</w:t>
            </w:r>
          </w:p>
        </w:tc>
        <w:tc>
          <w:tcPr>
            <w:tcW w:w="3261" w:type="dxa"/>
          </w:tcPr>
          <w:p w14:paraId="2255DE95"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-195,50 (-1076,38; 685,38)</w:t>
            </w:r>
          </w:p>
          <w:p w14:paraId="2F72BCD5" w14:textId="4A0AFB42"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5FC30C59"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991" w:type="dxa"/>
          </w:tcPr>
          <w:p w14:paraId="58BD8B6C"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0,662</w:t>
            </w:r>
          </w:p>
        </w:tc>
      </w:tr>
      <w:tr w:rsidR="00A60DBC" w14:paraId="6F924733"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1537F484" w14:textId="77777777" w:rsidR="00A60DBC" w:rsidRDefault="00A60DBC" w:rsidP="00A60DBC">
            <w:pPr>
              <w:rPr>
                <w:b/>
                <w:bCs/>
              </w:rPr>
            </w:pPr>
            <w:r>
              <w:rPr>
                <w:b/>
                <w:bCs/>
              </w:rPr>
              <w:t>Doença Cardíaca</w:t>
            </w:r>
          </w:p>
        </w:tc>
        <w:tc>
          <w:tcPr>
            <w:tcW w:w="3261" w:type="dxa"/>
          </w:tcPr>
          <w:p w14:paraId="27CE32BF"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-242,95 (-839,38; 353,48)</w:t>
            </w:r>
          </w:p>
          <w:p w14:paraId="1EAC3682" w14:textId="5348B82B"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4FB3E8CD"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991" w:type="dxa"/>
          </w:tcPr>
          <w:p w14:paraId="43F6D691"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0,423</w:t>
            </w:r>
          </w:p>
        </w:tc>
      </w:tr>
      <w:tr w:rsidR="00A60DBC" w14:paraId="051E228B"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59C25727" w14:textId="77777777" w:rsidR="00A60DBC" w:rsidRDefault="00A60DBC" w:rsidP="00A60DBC">
            <w:pPr>
              <w:rPr>
                <w:b/>
                <w:bCs/>
              </w:rPr>
            </w:pPr>
            <w:r>
              <w:rPr>
                <w:b/>
                <w:bCs/>
              </w:rPr>
              <w:t>Infarto</w:t>
            </w:r>
          </w:p>
        </w:tc>
        <w:tc>
          <w:tcPr>
            <w:tcW w:w="3261" w:type="dxa"/>
          </w:tcPr>
          <w:p w14:paraId="6A02E437"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254,69 (-1125,00; 1634,38)</w:t>
            </w:r>
          </w:p>
          <w:p w14:paraId="0F96551A" w14:textId="2C7D9D28"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154B896F"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991" w:type="dxa"/>
          </w:tcPr>
          <w:p w14:paraId="0DE429A4"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0,716</w:t>
            </w:r>
          </w:p>
        </w:tc>
      </w:tr>
      <w:tr w:rsidR="00A60DBC" w14:paraId="33FAA8A1" w14:textId="77777777" w:rsidTr="00A60DBC">
        <w:tc>
          <w:tcPr>
            <w:cnfStyle w:val="001000000000" w:firstRow="0" w:lastRow="0" w:firstColumn="1" w:lastColumn="0" w:oddVBand="0" w:evenVBand="0" w:oddHBand="0" w:evenHBand="0" w:firstRowFirstColumn="0" w:firstRowLastColumn="0" w:lastRowFirstColumn="0" w:lastRowLastColumn="0"/>
            <w:tcW w:w="2835" w:type="dxa"/>
          </w:tcPr>
          <w:p w14:paraId="701FD72E" w14:textId="77777777" w:rsidR="00A60DBC" w:rsidRDefault="00A60DBC" w:rsidP="00A60DBC">
            <w:pPr>
              <w:rPr>
                <w:b/>
                <w:bCs/>
              </w:rPr>
            </w:pPr>
            <w:r>
              <w:rPr>
                <w:b/>
                <w:bCs/>
              </w:rPr>
              <w:t>Hanseníase</w:t>
            </w:r>
          </w:p>
        </w:tc>
        <w:tc>
          <w:tcPr>
            <w:tcW w:w="3261" w:type="dxa"/>
          </w:tcPr>
          <w:p w14:paraId="11CF5B50"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-240,09 (-1370,96; 890,77)</w:t>
            </w:r>
          </w:p>
          <w:p w14:paraId="108EF1C1" w14:textId="0BFA0646"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1417" w:type="dxa"/>
          </w:tcPr>
          <w:p w14:paraId="56DD3E45"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p>
        </w:tc>
        <w:tc>
          <w:tcPr>
            <w:tcW w:w="991" w:type="dxa"/>
          </w:tcPr>
          <w:p w14:paraId="00AAD003" w14:textId="77777777" w:rsidR="00A60DBC" w:rsidRDefault="00A60DBC" w:rsidP="00A60DBC">
            <w:pPr>
              <w:cnfStyle w:val="000000000000" w:firstRow="0" w:lastRow="0" w:firstColumn="0" w:lastColumn="0" w:oddVBand="0" w:evenVBand="0" w:oddHBand="0" w:evenHBand="0" w:firstRowFirstColumn="0" w:firstRowLastColumn="0" w:lastRowFirstColumn="0" w:lastRowLastColumn="0"/>
            </w:pPr>
            <w:r>
              <w:t>0,676</w:t>
            </w:r>
          </w:p>
        </w:tc>
      </w:tr>
    </w:tbl>
    <w:p w14:paraId="55FE5A1E" w14:textId="77777777" w:rsidR="00B94F5B" w:rsidRDefault="00B94F5B" w:rsidP="00A60DBC">
      <w:pPr>
        <w:rPr>
          <w:rFonts w:ascii="Times New Roman" w:hAnsi="Times New Roman" w:cs="Times New Roman"/>
          <w:sz w:val="20"/>
          <w:szCs w:val="20"/>
        </w:rPr>
      </w:pPr>
    </w:p>
    <w:p w14:paraId="32240268" w14:textId="785AFF3A" w:rsidR="00A60DBC" w:rsidRPr="00A60DBC" w:rsidRDefault="00A60DBC" w:rsidP="00A60DBC">
      <w:pPr>
        <w:rPr>
          <w:rFonts w:ascii="Times New Roman" w:hAnsi="Times New Roman" w:cs="Times New Roman"/>
          <w:sz w:val="20"/>
          <w:szCs w:val="20"/>
        </w:rPr>
      </w:pPr>
      <w:r w:rsidRPr="00A60DBC">
        <w:rPr>
          <w:rFonts w:ascii="Times New Roman" w:hAnsi="Times New Roman" w:cs="Times New Roman"/>
          <w:sz w:val="20"/>
          <w:szCs w:val="20"/>
        </w:rPr>
        <w:t xml:space="preserve">HAS:   Hipertensão Arterial Sistêmica; AVC: Acidente Vascular Cerebral; IC 95%: Intervalo de Confiança de 95%; * Regressão Linear </w:t>
      </w:r>
      <w:proofErr w:type="spellStart"/>
      <w:r w:rsidRPr="00A60DBC">
        <w:rPr>
          <w:rFonts w:ascii="Times New Roman" w:hAnsi="Times New Roman" w:cs="Times New Roman"/>
          <w:sz w:val="20"/>
          <w:szCs w:val="20"/>
        </w:rPr>
        <w:t>univariada</w:t>
      </w:r>
      <w:proofErr w:type="spellEnd"/>
    </w:p>
    <w:p w14:paraId="6B5ECC83" w14:textId="77777777" w:rsidR="00A60DBC" w:rsidRDefault="00A60DBC" w:rsidP="00A60DBC">
      <w:pPr>
        <w:spacing w:line="360" w:lineRule="auto"/>
        <w:rPr>
          <w:rFonts w:ascii="Times New Roman" w:eastAsia="Times New Roman" w:hAnsi="Times New Roman" w:cs="Times New Roman"/>
          <w:sz w:val="24"/>
          <w:szCs w:val="24"/>
        </w:rPr>
      </w:pPr>
    </w:p>
    <w:p w14:paraId="4C4C229D" w14:textId="77777777" w:rsidR="00A60DBC" w:rsidRDefault="00A60DBC">
      <w:pPr>
        <w:spacing w:line="360" w:lineRule="auto"/>
        <w:ind w:firstLine="709"/>
        <w:rPr>
          <w:rFonts w:ascii="Times New Roman" w:eastAsia="Times New Roman" w:hAnsi="Times New Roman" w:cs="Times New Roman"/>
          <w:sz w:val="24"/>
          <w:szCs w:val="24"/>
        </w:rPr>
      </w:pPr>
    </w:p>
    <w:p w14:paraId="0000015F" w14:textId="69626F2B"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base no </w:t>
      </w:r>
      <w:r w:rsidRPr="00984CDF">
        <w:rPr>
          <w:rFonts w:ascii="Times New Roman" w:eastAsia="Times New Roman" w:hAnsi="Times New Roman" w:cs="Times New Roman"/>
          <w:sz w:val="24"/>
          <w:szCs w:val="24"/>
        </w:rPr>
        <w:t xml:space="preserve">nível de significância (p) </w:t>
      </w:r>
      <w:r>
        <w:rPr>
          <w:rFonts w:ascii="Times New Roman" w:eastAsia="Times New Roman" w:hAnsi="Times New Roman" w:cs="Times New Roman"/>
          <w:sz w:val="24"/>
          <w:szCs w:val="24"/>
        </w:rPr>
        <w:t xml:space="preserve">adotado na metodologia, nenhuma das condições clínicas e/ou comorbidades dos pacientes com diagnósticos de DCNT apresentou a associação significativa com gastos fora de cobertura, haja vista que todos os valores de significância são superiores a 0,05. O resultado sugere que, de acordo com o modelo de regressão, nenhuma das condições do paciente tem impacto significativo na ocorrência de gastos fora de cobertura.  </w:t>
      </w:r>
    </w:p>
    <w:p w14:paraId="004FC367" w14:textId="0F0806C9" w:rsidR="00B94F5B" w:rsidRDefault="00B94F5B">
      <w:pPr>
        <w:spacing w:line="360" w:lineRule="auto"/>
        <w:ind w:firstLine="709"/>
        <w:rPr>
          <w:rFonts w:ascii="Times New Roman" w:eastAsia="Times New Roman" w:hAnsi="Times New Roman" w:cs="Times New Roman"/>
          <w:sz w:val="24"/>
          <w:szCs w:val="24"/>
        </w:rPr>
      </w:pPr>
    </w:p>
    <w:p w14:paraId="41F9019F" w14:textId="6950102B" w:rsidR="00B94F5B" w:rsidDel="00771313" w:rsidRDefault="00B94F5B">
      <w:pPr>
        <w:spacing w:line="360" w:lineRule="auto"/>
        <w:ind w:firstLine="709"/>
        <w:rPr>
          <w:del w:id="214" w:author="Felipe Cruz" w:date="2024-05-10T18:30:00Z"/>
          <w:rFonts w:ascii="Times New Roman" w:eastAsia="Times New Roman" w:hAnsi="Times New Roman" w:cs="Times New Roman"/>
          <w:sz w:val="24"/>
          <w:szCs w:val="24"/>
        </w:rPr>
      </w:pPr>
    </w:p>
    <w:p w14:paraId="49BC172B" w14:textId="3F893EC0" w:rsidR="00B94F5B" w:rsidDel="00771313" w:rsidRDefault="00B94F5B">
      <w:pPr>
        <w:spacing w:line="360" w:lineRule="auto"/>
        <w:ind w:firstLine="709"/>
        <w:rPr>
          <w:del w:id="215" w:author="Felipe Cruz" w:date="2024-05-10T18:30:00Z"/>
          <w:rFonts w:ascii="Times New Roman" w:eastAsia="Times New Roman" w:hAnsi="Times New Roman" w:cs="Times New Roman"/>
          <w:sz w:val="24"/>
          <w:szCs w:val="24"/>
        </w:rPr>
      </w:pPr>
    </w:p>
    <w:p w14:paraId="3A981B45" w14:textId="77777777" w:rsidR="00B94F5B" w:rsidDel="00771313" w:rsidRDefault="00B94F5B">
      <w:pPr>
        <w:spacing w:line="360" w:lineRule="auto"/>
        <w:ind w:firstLine="709"/>
        <w:rPr>
          <w:del w:id="216" w:author="Felipe Cruz" w:date="2024-05-10T18:30:00Z"/>
          <w:rFonts w:ascii="Times New Roman" w:eastAsia="Times New Roman" w:hAnsi="Times New Roman" w:cs="Times New Roman"/>
          <w:sz w:val="24"/>
          <w:szCs w:val="24"/>
        </w:rPr>
      </w:pPr>
    </w:p>
    <w:p w14:paraId="00000160" w14:textId="77777777" w:rsidR="00901E5C" w:rsidRDefault="00901E5C">
      <w:pPr>
        <w:spacing w:line="360" w:lineRule="auto"/>
        <w:rPr>
          <w:rFonts w:ascii="Times New Roman" w:eastAsia="Times New Roman" w:hAnsi="Times New Roman" w:cs="Times New Roman"/>
          <w:sz w:val="24"/>
          <w:szCs w:val="24"/>
        </w:rPr>
        <w:pPrChange w:id="217" w:author="Felipe Cruz" w:date="2024-05-10T18:30:00Z">
          <w:pPr>
            <w:spacing w:line="360" w:lineRule="auto"/>
            <w:ind w:firstLine="709"/>
          </w:pPr>
        </w:pPrChange>
      </w:pPr>
    </w:p>
    <w:p w14:paraId="00000161" w14:textId="7F9DF011" w:rsidR="00901E5C" w:rsidRDefault="00346B45">
      <w:pPr>
        <w:shd w:val="clear" w:color="auto" w:fill="FFFFFF"/>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4</w:t>
      </w:r>
      <w:sdt>
        <w:sdtPr>
          <w:tag w:val="goog_rdk_5"/>
          <w:id w:val="1845051115"/>
        </w:sdtPr>
        <w:sdtContent>
          <w:r>
            <w:t xml:space="preserve"> </w:t>
          </w:r>
        </w:sdtContent>
      </w:sdt>
      <w:r>
        <w:rPr>
          <w:rFonts w:ascii="Times New Roman" w:eastAsia="Times New Roman" w:hAnsi="Times New Roman" w:cs="Times New Roman"/>
          <w:b/>
          <w:sz w:val="24"/>
          <w:szCs w:val="24"/>
          <w:highlight w:val="white"/>
        </w:rPr>
        <w:t>DISCUSSÃO</w:t>
      </w:r>
    </w:p>
    <w:p w14:paraId="1B7FFA96" w14:textId="77777777" w:rsidR="00650934" w:rsidRDefault="00650934">
      <w:pPr>
        <w:shd w:val="clear" w:color="auto" w:fill="FFFFFF"/>
        <w:spacing w:line="360" w:lineRule="auto"/>
        <w:rPr>
          <w:rFonts w:ascii="Times New Roman" w:eastAsia="Times New Roman" w:hAnsi="Times New Roman" w:cs="Times New Roman"/>
          <w:b/>
          <w:sz w:val="24"/>
          <w:szCs w:val="24"/>
          <w:highlight w:val="white"/>
        </w:rPr>
      </w:pPr>
    </w:p>
    <w:p w14:paraId="77BDF300" w14:textId="13950B12" w:rsidR="00B06A70" w:rsidRDefault="00D6644A" w:rsidP="00B06A70">
      <w:pPr>
        <w:shd w:val="clear" w:color="auto" w:fill="FFFFFF"/>
        <w:spacing w:line="360" w:lineRule="auto"/>
        <w:rPr>
          <w:rFonts w:ascii="Times New Roman" w:eastAsia="Times New Roman" w:hAnsi="Times New Roman" w:cs="Times New Roman"/>
          <w:sz w:val="24"/>
          <w:szCs w:val="24"/>
          <w:highlight w:val="white"/>
        </w:rPr>
      </w:pPr>
      <w:bookmarkStart w:id="218" w:name="_heading=h.30j0zll" w:colFirst="0" w:colLast="0"/>
      <w:bookmarkEnd w:id="218"/>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A população desse estudo</w:t>
      </w:r>
      <w:r w:rsidR="00B06A70">
        <w:rPr>
          <w:rFonts w:ascii="Times New Roman" w:eastAsia="Times New Roman" w:hAnsi="Times New Roman" w:cs="Times New Roman"/>
          <w:sz w:val="24"/>
          <w:szCs w:val="24"/>
          <w:highlight w:val="white"/>
        </w:rPr>
        <w:t xml:space="preserve"> foi</w:t>
      </w:r>
      <w:r>
        <w:rPr>
          <w:rFonts w:ascii="Times New Roman" w:eastAsia="Times New Roman" w:hAnsi="Times New Roman" w:cs="Times New Roman"/>
          <w:sz w:val="24"/>
          <w:szCs w:val="24"/>
          <w:highlight w:val="white"/>
        </w:rPr>
        <w:t xml:space="preserve"> formada por paciente com diagnóstico de DCNT que t</w:t>
      </w:r>
      <w:r w:rsidR="00A47A11">
        <w:rPr>
          <w:rFonts w:ascii="Times New Roman" w:eastAsia="Times New Roman" w:hAnsi="Times New Roman" w:cs="Times New Roman"/>
          <w:sz w:val="24"/>
          <w:szCs w:val="24"/>
          <w:highlight w:val="white"/>
        </w:rPr>
        <w:t>ê</w:t>
      </w:r>
      <w:r>
        <w:rPr>
          <w:rFonts w:ascii="Times New Roman" w:eastAsia="Times New Roman" w:hAnsi="Times New Roman" w:cs="Times New Roman"/>
          <w:sz w:val="24"/>
          <w:szCs w:val="24"/>
          <w:highlight w:val="white"/>
        </w:rPr>
        <w:t xml:space="preserve">m indicação do uso de medicamentos relacionados ao tratamento e </w:t>
      </w:r>
      <w:r w:rsidR="00B06A70">
        <w:rPr>
          <w:rFonts w:ascii="Times New Roman" w:eastAsia="Times New Roman" w:hAnsi="Times New Roman" w:cs="Times New Roman"/>
          <w:sz w:val="24"/>
          <w:szCs w:val="24"/>
          <w:highlight w:val="white"/>
        </w:rPr>
        <w:t xml:space="preserve">possuem </w:t>
      </w:r>
      <w:r>
        <w:rPr>
          <w:rFonts w:ascii="Times New Roman" w:eastAsia="Times New Roman" w:hAnsi="Times New Roman" w:cs="Times New Roman"/>
          <w:sz w:val="24"/>
          <w:szCs w:val="24"/>
          <w:highlight w:val="white"/>
        </w:rPr>
        <w:t xml:space="preserve">acompanhamento </w:t>
      </w:r>
      <w:r w:rsidR="00B06A70">
        <w:rPr>
          <w:rFonts w:ascii="Times New Roman" w:eastAsia="Times New Roman" w:hAnsi="Times New Roman" w:cs="Times New Roman"/>
          <w:sz w:val="24"/>
          <w:szCs w:val="24"/>
          <w:highlight w:val="white"/>
        </w:rPr>
        <w:t>concedido pelas USB.</w:t>
      </w:r>
    </w:p>
    <w:p w14:paraId="00000165" w14:textId="49FF3ECB" w:rsidR="00901E5C" w:rsidRPr="00DE34A3" w:rsidRDefault="00D6644A">
      <w:pPr>
        <w:shd w:val="clear" w:color="auto" w:fill="FFFFFF"/>
        <w:spacing w:line="360" w:lineRule="auto"/>
        <w:ind w:firstLine="709"/>
        <w:rPr>
          <w:rFonts w:ascii="Times New Roman" w:eastAsia="Times New Roman" w:hAnsi="Times New Roman" w:cs="Times New Roman"/>
          <w:sz w:val="24"/>
          <w:szCs w:val="24"/>
          <w:highlight w:val="yellow"/>
          <w:rPrChange w:id="219" w:author="Felipe Cruz" w:date="2024-05-10T20:04:00Z">
            <w:rPr>
              <w:rFonts w:ascii="Times New Roman" w:eastAsia="Times New Roman" w:hAnsi="Times New Roman" w:cs="Times New Roman"/>
              <w:sz w:val="24"/>
              <w:szCs w:val="24"/>
              <w:highlight w:val="white"/>
            </w:rPr>
          </w:rPrChange>
        </w:rPr>
      </w:pPr>
      <w:commentRangeStart w:id="220"/>
      <w:r w:rsidRPr="00DE34A3">
        <w:rPr>
          <w:rFonts w:ascii="Times New Roman" w:eastAsia="Times New Roman" w:hAnsi="Times New Roman" w:cs="Times New Roman"/>
          <w:sz w:val="24"/>
          <w:szCs w:val="24"/>
          <w:highlight w:val="yellow"/>
          <w:rPrChange w:id="221" w:author="Felipe Cruz" w:date="2024-05-10T20:04:00Z">
            <w:rPr>
              <w:rFonts w:ascii="Times New Roman" w:eastAsia="Times New Roman" w:hAnsi="Times New Roman" w:cs="Times New Roman"/>
              <w:sz w:val="24"/>
              <w:szCs w:val="24"/>
              <w:highlight w:val="white"/>
            </w:rPr>
          </w:rPrChange>
        </w:rPr>
        <w:t>Entre</w:t>
      </w:r>
      <w:commentRangeEnd w:id="220"/>
      <w:r w:rsidR="00DE34A3">
        <w:rPr>
          <w:rStyle w:val="Refdecomentrio"/>
        </w:rPr>
        <w:commentReference w:id="220"/>
      </w:r>
      <w:r w:rsidRPr="00DE34A3">
        <w:rPr>
          <w:rFonts w:ascii="Times New Roman" w:eastAsia="Times New Roman" w:hAnsi="Times New Roman" w:cs="Times New Roman"/>
          <w:sz w:val="24"/>
          <w:szCs w:val="24"/>
          <w:highlight w:val="yellow"/>
          <w:rPrChange w:id="222" w:author="Felipe Cruz" w:date="2024-05-10T20:04:00Z">
            <w:rPr>
              <w:rFonts w:ascii="Times New Roman" w:eastAsia="Times New Roman" w:hAnsi="Times New Roman" w:cs="Times New Roman"/>
              <w:sz w:val="24"/>
              <w:szCs w:val="24"/>
              <w:highlight w:val="white"/>
            </w:rPr>
          </w:rPrChange>
        </w:rPr>
        <w:t xml:space="preserve"> os 200 pacientes </w:t>
      </w:r>
      <w:r w:rsidR="00A47A11" w:rsidRPr="00DE34A3">
        <w:rPr>
          <w:rFonts w:ascii="Times New Roman" w:eastAsia="Times New Roman" w:hAnsi="Times New Roman" w:cs="Times New Roman"/>
          <w:sz w:val="24"/>
          <w:szCs w:val="24"/>
          <w:highlight w:val="yellow"/>
          <w:rPrChange w:id="223" w:author="Felipe Cruz" w:date="2024-05-10T20:04:00Z">
            <w:rPr>
              <w:rFonts w:ascii="Times New Roman" w:eastAsia="Times New Roman" w:hAnsi="Times New Roman" w:cs="Times New Roman"/>
              <w:sz w:val="24"/>
              <w:szCs w:val="24"/>
              <w:highlight w:val="white"/>
            </w:rPr>
          </w:rPrChange>
        </w:rPr>
        <w:t>avaliados nesse estudo,</w:t>
      </w:r>
      <w:r w:rsidRPr="00DE34A3">
        <w:rPr>
          <w:rFonts w:ascii="Times New Roman" w:eastAsia="Times New Roman" w:hAnsi="Times New Roman" w:cs="Times New Roman"/>
          <w:sz w:val="24"/>
          <w:szCs w:val="24"/>
          <w:highlight w:val="yellow"/>
          <w:rPrChange w:id="224" w:author="Felipe Cruz" w:date="2024-05-10T20:04:00Z">
            <w:rPr>
              <w:rFonts w:ascii="Times New Roman" w:eastAsia="Times New Roman" w:hAnsi="Times New Roman" w:cs="Times New Roman"/>
              <w:sz w:val="24"/>
              <w:szCs w:val="24"/>
              <w:highlight w:val="white"/>
            </w:rPr>
          </w:rPrChange>
        </w:rPr>
        <w:t xml:space="preserve"> 164 </w:t>
      </w:r>
      <w:r w:rsidR="001C7C0D" w:rsidRPr="00DE34A3">
        <w:rPr>
          <w:rFonts w:ascii="Times New Roman" w:eastAsia="Times New Roman" w:hAnsi="Times New Roman" w:cs="Times New Roman"/>
          <w:sz w:val="24"/>
          <w:szCs w:val="24"/>
          <w:highlight w:val="yellow"/>
          <w:rPrChange w:id="225" w:author="Felipe Cruz" w:date="2024-05-10T20:04:00Z">
            <w:rPr>
              <w:rFonts w:ascii="Times New Roman" w:eastAsia="Times New Roman" w:hAnsi="Times New Roman" w:cs="Times New Roman"/>
              <w:sz w:val="24"/>
              <w:szCs w:val="24"/>
              <w:highlight w:val="white"/>
            </w:rPr>
          </w:rPrChange>
        </w:rPr>
        <w:t>possuem hipertensão arterial sistêmica (</w:t>
      </w:r>
      <w:r w:rsidRPr="00DE34A3">
        <w:rPr>
          <w:rFonts w:ascii="Times New Roman" w:eastAsia="Times New Roman" w:hAnsi="Times New Roman" w:cs="Times New Roman"/>
          <w:sz w:val="24"/>
          <w:szCs w:val="24"/>
          <w:highlight w:val="yellow"/>
          <w:rPrChange w:id="226" w:author="Felipe Cruz" w:date="2024-05-10T20:04:00Z">
            <w:rPr>
              <w:rFonts w:ascii="Times New Roman" w:eastAsia="Times New Roman" w:hAnsi="Times New Roman" w:cs="Times New Roman"/>
              <w:sz w:val="24"/>
              <w:szCs w:val="24"/>
              <w:highlight w:val="white"/>
            </w:rPr>
          </w:rPrChange>
        </w:rPr>
        <w:t>83,50%), 64 t</w:t>
      </w:r>
      <w:r w:rsidR="001C7C0D" w:rsidRPr="00DE34A3">
        <w:rPr>
          <w:rFonts w:ascii="Times New Roman" w:eastAsia="Times New Roman" w:hAnsi="Times New Roman" w:cs="Times New Roman"/>
          <w:sz w:val="24"/>
          <w:szCs w:val="24"/>
          <w:highlight w:val="yellow"/>
          <w:rPrChange w:id="227" w:author="Felipe Cruz" w:date="2024-05-10T20:04:00Z">
            <w:rPr>
              <w:rFonts w:ascii="Times New Roman" w:eastAsia="Times New Roman" w:hAnsi="Times New Roman" w:cs="Times New Roman"/>
              <w:sz w:val="24"/>
              <w:szCs w:val="24"/>
              <w:highlight w:val="white"/>
            </w:rPr>
          </w:rPrChange>
        </w:rPr>
        <w:t>ê</w:t>
      </w:r>
      <w:r w:rsidRPr="00DE34A3">
        <w:rPr>
          <w:rFonts w:ascii="Times New Roman" w:eastAsia="Times New Roman" w:hAnsi="Times New Roman" w:cs="Times New Roman"/>
          <w:sz w:val="24"/>
          <w:szCs w:val="24"/>
          <w:highlight w:val="yellow"/>
          <w:rPrChange w:id="228" w:author="Felipe Cruz" w:date="2024-05-10T20:04:00Z">
            <w:rPr>
              <w:rFonts w:ascii="Times New Roman" w:eastAsia="Times New Roman" w:hAnsi="Times New Roman" w:cs="Times New Roman"/>
              <w:sz w:val="24"/>
              <w:szCs w:val="24"/>
              <w:highlight w:val="white"/>
            </w:rPr>
          </w:rPrChange>
        </w:rPr>
        <w:t xml:space="preserve">m diagnóstico de </w:t>
      </w:r>
      <w:r w:rsidR="001C7C0D" w:rsidRPr="00DE34A3">
        <w:rPr>
          <w:rFonts w:ascii="Times New Roman" w:eastAsia="Times New Roman" w:hAnsi="Times New Roman" w:cs="Times New Roman"/>
          <w:sz w:val="24"/>
          <w:szCs w:val="24"/>
          <w:highlight w:val="yellow"/>
          <w:rPrChange w:id="229" w:author="Felipe Cruz" w:date="2024-05-10T20:04:00Z">
            <w:rPr>
              <w:rFonts w:ascii="Times New Roman" w:eastAsia="Times New Roman" w:hAnsi="Times New Roman" w:cs="Times New Roman"/>
              <w:sz w:val="24"/>
              <w:szCs w:val="24"/>
              <w:highlight w:val="white"/>
            </w:rPr>
          </w:rPrChange>
        </w:rPr>
        <w:t>d</w:t>
      </w:r>
      <w:r w:rsidRPr="00DE34A3">
        <w:rPr>
          <w:rFonts w:ascii="Times New Roman" w:eastAsia="Times New Roman" w:hAnsi="Times New Roman" w:cs="Times New Roman"/>
          <w:sz w:val="24"/>
          <w:szCs w:val="24"/>
          <w:highlight w:val="yellow"/>
          <w:rPrChange w:id="230" w:author="Felipe Cruz" w:date="2024-05-10T20:04:00Z">
            <w:rPr>
              <w:rFonts w:ascii="Times New Roman" w:eastAsia="Times New Roman" w:hAnsi="Times New Roman" w:cs="Times New Roman"/>
              <w:sz w:val="24"/>
              <w:szCs w:val="24"/>
              <w:highlight w:val="white"/>
            </w:rPr>
          </w:rPrChange>
        </w:rPr>
        <w:t>iabetes (32%), 11</w:t>
      </w:r>
      <w:r w:rsidR="001C7C0D" w:rsidRPr="00DE34A3">
        <w:rPr>
          <w:rFonts w:ascii="Times New Roman" w:eastAsia="Times New Roman" w:hAnsi="Times New Roman" w:cs="Times New Roman"/>
          <w:sz w:val="24"/>
          <w:szCs w:val="24"/>
          <w:highlight w:val="yellow"/>
          <w:rPrChange w:id="231" w:author="Felipe Cruz" w:date="2024-05-10T20:04:00Z">
            <w:rPr>
              <w:rFonts w:ascii="Times New Roman" w:eastAsia="Times New Roman" w:hAnsi="Times New Roman" w:cs="Times New Roman"/>
              <w:sz w:val="24"/>
              <w:szCs w:val="24"/>
              <w:highlight w:val="white"/>
            </w:rPr>
          </w:rPrChange>
        </w:rPr>
        <w:t>, de d</w:t>
      </w:r>
      <w:r w:rsidRPr="00DE34A3">
        <w:rPr>
          <w:rFonts w:ascii="Times New Roman" w:eastAsia="Times New Roman" w:hAnsi="Times New Roman" w:cs="Times New Roman"/>
          <w:sz w:val="24"/>
          <w:szCs w:val="24"/>
          <w:highlight w:val="yellow"/>
          <w:rPrChange w:id="232" w:author="Felipe Cruz" w:date="2024-05-10T20:04:00Z">
            <w:rPr>
              <w:rFonts w:ascii="Times New Roman" w:eastAsia="Times New Roman" w:hAnsi="Times New Roman" w:cs="Times New Roman"/>
              <w:sz w:val="24"/>
              <w:szCs w:val="24"/>
              <w:highlight w:val="white"/>
            </w:rPr>
          </w:rPrChange>
        </w:rPr>
        <w:t xml:space="preserve">oenças </w:t>
      </w:r>
      <w:r w:rsidR="001C7C0D" w:rsidRPr="00DE34A3">
        <w:rPr>
          <w:rFonts w:ascii="Times New Roman" w:eastAsia="Times New Roman" w:hAnsi="Times New Roman" w:cs="Times New Roman"/>
          <w:sz w:val="24"/>
          <w:szCs w:val="24"/>
          <w:highlight w:val="yellow"/>
          <w:rPrChange w:id="233" w:author="Felipe Cruz" w:date="2024-05-10T20:04:00Z">
            <w:rPr>
              <w:rFonts w:ascii="Times New Roman" w:eastAsia="Times New Roman" w:hAnsi="Times New Roman" w:cs="Times New Roman"/>
              <w:sz w:val="24"/>
              <w:szCs w:val="24"/>
              <w:highlight w:val="white"/>
            </w:rPr>
          </w:rPrChange>
        </w:rPr>
        <w:t>r</w:t>
      </w:r>
      <w:r w:rsidRPr="00DE34A3">
        <w:rPr>
          <w:rFonts w:ascii="Times New Roman" w:eastAsia="Times New Roman" w:hAnsi="Times New Roman" w:cs="Times New Roman"/>
          <w:sz w:val="24"/>
          <w:szCs w:val="24"/>
          <w:highlight w:val="yellow"/>
          <w:rPrChange w:id="234" w:author="Felipe Cruz" w:date="2024-05-10T20:04:00Z">
            <w:rPr>
              <w:rFonts w:ascii="Times New Roman" w:eastAsia="Times New Roman" w:hAnsi="Times New Roman" w:cs="Times New Roman"/>
              <w:sz w:val="24"/>
              <w:szCs w:val="24"/>
              <w:highlight w:val="white"/>
            </w:rPr>
          </w:rPrChange>
        </w:rPr>
        <w:t>espiratórias</w:t>
      </w:r>
      <w:r w:rsidR="00781C73" w:rsidRPr="00DE34A3">
        <w:rPr>
          <w:rFonts w:ascii="Times New Roman" w:eastAsia="Times New Roman" w:hAnsi="Times New Roman" w:cs="Times New Roman"/>
          <w:sz w:val="24"/>
          <w:szCs w:val="24"/>
          <w:highlight w:val="yellow"/>
          <w:rPrChange w:id="235" w:author="Felipe Cruz" w:date="2024-05-10T20:04:00Z">
            <w:rPr>
              <w:rFonts w:ascii="Times New Roman" w:eastAsia="Times New Roman" w:hAnsi="Times New Roman" w:cs="Times New Roman"/>
              <w:sz w:val="24"/>
              <w:szCs w:val="24"/>
              <w:highlight w:val="white"/>
            </w:rPr>
          </w:rPrChange>
        </w:rPr>
        <w:t xml:space="preserve"> (</w:t>
      </w:r>
      <w:r w:rsidRPr="00DE34A3">
        <w:rPr>
          <w:rFonts w:ascii="Times New Roman" w:eastAsia="Times New Roman" w:hAnsi="Times New Roman" w:cs="Times New Roman"/>
          <w:sz w:val="24"/>
          <w:szCs w:val="24"/>
          <w:highlight w:val="yellow"/>
          <w:rPrChange w:id="236" w:author="Felipe Cruz" w:date="2024-05-10T20:04:00Z">
            <w:rPr>
              <w:rFonts w:ascii="Times New Roman" w:eastAsia="Times New Roman" w:hAnsi="Times New Roman" w:cs="Times New Roman"/>
              <w:sz w:val="24"/>
              <w:szCs w:val="24"/>
              <w:highlight w:val="white"/>
            </w:rPr>
          </w:rPrChange>
        </w:rPr>
        <w:t>5,5%</w:t>
      </w:r>
      <w:r w:rsidR="00781C73" w:rsidRPr="00DE34A3">
        <w:rPr>
          <w:rFonts w:ascii="Times New Roman" w:eastAsia="Times New Roman" w:hAnsi="Times New Roman" w:cs="Times New Roman"/>
          <w:sz w:val="24"/>
          <w:szCs w:val="24"/>
          <w:highlight w:val="yellow"/>
          <w:rPrChange w:id="237" w:author="Felipe Cruz" w:date="2024-05-10T20:04:00Z">
            <w:rPr>
              <w:rFonts w:ascii="Times New Roman" w:eastAsia="Times New Roman" w:hAnsi="Times New Roman" w:cs="Times New Roman"/>
              <w:sz w:val="24"/>
              <w:szCs w:val="24"/>
              <w:highlight w:val="white"/>
            </w:rPr>
          </w:rPrChange>
        </w:rPr>
        <w:t>)</w:t>
      </w:r>
      <w:r w:rsidRPr="00DE34A3">
        <w:rPr>
          <w:rFonts w:ascii="Times New Roman" w:eastAsia="Times New Roman" w:hAnsi="Times New Roman" w:cs="Times New Roman"/>
          <w:sz w:val="24"/>
          <w:szCs w:val="24"/>
          <w:highlight w:val="yellow"/>
          <w:rPrChange w:id="238" w:author="Felipe Cruz" w:date="2024-05-10T20:04:00Z">
            <w:rPr>
              <w:rFonts w:ascii="Times New Roman" w:eastAsia="Times New Roman" w:hAnsi="Times New Roman" w:cs="Times New Roman"/>
              <w:sz w:val="24"/>
              <w:szCs w:val="24"/>
              <w:highlight w:val="white"/>
            </w:rPr>
          </w:rPrChange>
        </w:rPr>
        <w:t xml:space="preserve">, </w:t>
      </w:r>
      <w:r w:rsidR="00781C73" w:rsidRPr="00DE34A3">
        <w:rPr>
          <w:rFonts w:ascii="Times New Roman" w:eastAsia="Times New Roman" w:hAnsi="Times New Roman" w:cs="Times New Roman"/>
          <w:sz w:val="24"/>
          <w:szCs w:val="24"/>
          <w:highlight w:val="yellow"/>
          <w:rPrChange w:id="239" w:author="Felipe Cruz" w:date="2024-05-10T20:04:00Z">
            <w:rPr>
              <w:rFonts w:ascii="Times New Roman" w:eastAsia="Times New Roman" w:hAnsi="Times New Roman" w:cs="Times New Roman"/>
              <w:sz w:val="24"/>
              <w:szCs w:val="24"/>
              <w:highlight w:val="white"/>
            </w:rPr>
          </w:rPrChange>
        </w:rPr>
        <w:t xml:space="preserve">8 </w:t>
      </w:r>
      <w:r w:rsidR="00C4589A" w:rsidRPr="00DE34A3">
        <w:rPr>
          <w:rFonts w:ascii="Times New Roman" w:eastAsia="Times New Roman" w:hAnsi="Times New Roman" w:cs="Times New Roman"/>
          <w:sz w:val="24"/>
          <w:szCs w:val="24"/>
          <w:highlight w:val="yellow"/>
          <w:rPrChange w:id="240" w:author="Felipe Cruz" w:date="2024-05-10T20:04:00Z">
            <w:rPr>
              <w:rFonts w:ascii="Times New Roman" w:eastAsia="Times New Roman" w:hAnsi="Times New Roman" w:cs="Times New Roman"/>
              <w:sz w:val="24"/>
              <w:szCs w:val="24"/>
              <w:highlight w:val="white"/>
            </w:rPr>
          </w:rPrChange>
        </w:rPr>
        <w:t xml:space="preserve">estão </w:t>
      </w:r>
      <w:r w:rsidRPr="00DE34A3">
        <w:rPr>
          <w:rFonts w:ascii="Times New Roman" w:eastAsia="Times New Roman" w:hAnsi="Times New Roman" w:cs="Times New Roman"/>
          <w:sz w:val="24"/>
          <w:szCs w:val="24"/>
          <w:highlight w:val="yellow"/>
          <w:rPrChange w:id="241" w:author="Felipe Cruz" w:date="2024-05-10T20:04:00Z">
            <w:rPr>
              <w:rFonts w:ascii="Times New Roman" w:eastAsia="Times New Roman" w:hAnsi="Times New Roman" w:cs="Times New Roman"/>
              <w:sz w:val="24"/>
              <w:szCs w:val="24"/>
              <w:highlight w:val="white"/>
            </w:rPr>
          </w:rPrChange>
        </w:rPr>
        <w:t xml:space="preserve">com diagnóstico de câncer </w:t>
      </w:r>
      <w:r w:rsidR="00781C73" w:rsidRPr="00DE34A3">
        <w:rPr>
          <w:rFonts w:ascii="Times New Roman" w:eastAsia="Times New Roman" w:hAnsi="Times New Roman" w:cs="Times New Roman"/>
          <w:sz w:val="24"/>
          <w:szCs w:val="24"/>
          <w:highlight w:val="yellow"/>
          <w:rPrChange w:id="242" w:author="Felipe Cruz" w:date="2024-05-10T20:04:00Z">
            <w:rPr>
              <w:rFonts w:ascii="Times New Roman" w:eastAsia="Times New Roman" w:hAnsi="Times New Roman" w:cs="Times New Roman"/>
              <w:sz w:val="24"/>
              <w:szCs w:val="24"/>
              <w:highlight w:val="white"/>
            </w:rPr>
          </w:rPrChange>
        </w:rPr>
        <w:t>(</w:t>
      </w:r>
      <w:r w:rsidRPr="00DE34A3">
        <w:rPr>
          <w:rFonts w:ascii="Times New Roman" w:eastAsia="Times New Roman" w:hAnsi="Times New Roman" w:cs="Times New Roman"/>
          <w:sz w:val="24"/>
          <w:szCs w:val="24"/>
          <w:highlight w:val="yellow"/>
          <w:rPrChange w:id="243" w:author="Felipe Cruz" w:date="2024-05-10T20:04:00Z">
            <w:rPr>
              <w:rFonts w:ascii="Times New Roman" w:eastAsia="Times New Roman" w:hAnsi="Times New Roman" w:cs="Times New Roman"/>
              <w:sz w:val="24"/>
              <w:szCs w:val="24"/>
              <w:highlight w:val="white"/>
            </w:rPr>
          </w:rPrChange>
        </w:rPr>
        <w:t>4%</w:t>
      </w:r>
      <w:r w:rsidR="00781C73" w:rsidRPr="00DE34A3">
        <w:rPr>
          <w:rFonts w:ascii="Times New Roman" w:eastAsia="Times New Roman" w:hAnsi="Times New Roman" w:cs="Times New Roman"/>
          <w:sz w:val="24"/>
          <w:szCs w:val="24"/>
          <w:highlight w:val="yellow"/>
          <w:rPrChange w:id="244" w:author="Felipe Cruz" w:date="2024-05-10T20:04:00Z">
            <w:rPr>
              <w:rFonts w:ascii="Times New Roman" w:eastAsia="Times New Roman" w:hAnsi="Times New Roman" w:cs="Times New Roman"/>
              <w:sz w:val="24"/>
              <w:szCs w:val="24"/>
              <w:highlight w:val="white"/>
            </w:rPr>
          </w:rPrChange>
        </w:rPr>
        <w:t>)</w:t>
      </w:r>
      <w:r w:rsidRPr="00DE34A3">
        <w:rPr>
          <w:rFonts w:ascii="Times New Roman" w:eastAsia="Times New Roman" w:hAnsi="Times New Roman" w:cs="Times New Roman"/>
          <w:sz w:val="24"/>
          <w:szCs w:val="24"/>
          <w:highlight w:val="yellow"/>
          <w:rPrChange w:id="245" w:author="Felipe Cruz" w:date="2024-05-10T20:04:00Z">
            <w:rPr>
              <w:rFonts w:ascii="Times New Roman" w:eastAsia="Times New Roman" w:hAnsi="Times New Roman" w:cs="Times New Roman"/>
              <w:sz w:val="24"/>
              <w:szCs w:val="24"/>
              <w:highlight w:val="white"/>
            </w:rPr>
          </w:rPrChange>
        </w:rPr>
        <w:t xml:space="preserve">, </w:t>
      </w:r>
      <w:r w:rsidR="005D7B25" w:rsidRPr="00DE34A3">
        <w:rPr>
          <w:rFonts w:ascii="Times New Roman" w:eastAsia="Times New Roman" w:hAnsi="Times New Roman" w:cs="Times New Roman"/>
          <w:sz w:val="24"/>
          <w:szCs w:val="24"/>
          <w:highlight w:val="yellow"/>
          <w:rPrChange w:id="246" w:author="Felipe Cruz" w:date="2024-05-10T20:04:00Z">
            <w:rPr>
              <w:rFonts w:ascii="Times New Roman" w:eastAsia="Times New Roman" w:hAnsi="Times New Roman" w:cs="Times New Roman"/>
              <w:sz w:val="24"/>
              <w:szCs w:val="24"/>
              <w:highlight w:val="white"/>
            </w:rPr>
          </w:rPrChange>
        </w:rPr>
        <w:t xml:space="preserve">8 </w:t>
      </w:r>
      <w:r w:rsidR="00FE17AA" w:rsidRPr="00DE34A3">
        <w:rPr>
          <w:rFonts w:ascii="Times New Roman" w:eastAsia="Times New Roman" w:hAnsi="Times New Roman" w:cs="Times New Roman"/>
          <w:sz w:val="24"/>
          <w:szCs w:val="24"/>
          <w:highlight w:val="yellow"/>
          <w:rPrChange w:id="247" w:author="Felipe Cruz" w:date="2024-05-10T20:04:00Z">
            <w:rPr>
              <w:rFonts w:ascii="Times New Roman" w:eastAsia="Times New Roman" w:hAnsi="Times New Roman" w:cs="Times New Roman"/>
              <w:sz w:val="24"/>
              <w:szCs w:val="24"/>
              <w:highlight w:val="white"/>
            </w:rPr>
          </w:rPrChange>
        </w:rPr>
        <w:t>de</w:t>
      </w:r>
      <w:r w:rsidR="005D7B25" w:rsidRPr="00DE34A3">
        <w:rPr>
          <w:rFonts w:ascii="Times New Roman" w:eastAsia="Times New Roman" w:hAnsi="Times New Roman" w:cs="Times New Roman"/>
          <w:sz w:val="24"/>
          <w:szCs w:val="24"/>
          <w:highlight w:val="yellow"/>
          <w:rPrChange w:id="248" w:author="Felipe Cruz" w:date="2024-05-10T20:04:00Z">
            <w:rPr>
              <w:rFonts w:ascii="Times New Roman" w:eastAsia="Times New Roman" w:hAnsi="Times New Roman" w:cs="Times New Roman"/>
              <w:sz w:val="24"/>
              <w:szCs w:val="24"/>
              <w:highlight w:val="white"/>
            </w:rPr>
          </w:rPrChange>
        </w:rPr>
        <w:t xml:space="preserve"> d</w:t>
      </w:r>
      <w:r w:rsidRPr="00DE34A3">
        <w:rPr>
          <w:rFonts w:ascii="Times New Roman" w:eastAsia="Times New Roman" w:hAnsi="Times New Roman" w:cs="Times New Roman"/>
          <w:sz w:val="24"/>
          <w:szCs w:val="24"/>
          <w:highlight w:val="yellow"/>
          <w:rPrChange w:id="249" w:author="Felipe Cruz" w:date="2024-05-10T20:04:00Z">
            <w:rPr>
              <w:rFonts w:ascii="Times New Roman" w:eastAsia="Times New Roman" w:hAnsi="Times New Roman" w:cs="Times New Roman"/>
              <w:sz w:val="24"/>
              <w:szCs w:val="24"/>
              <w:highlight w:val="white"/>
            </w:rPr>
          </w:rPrChange>
        </w:rPr>
        <w:t xml:space="preserve">oenças cardíaca </w:t>
      </w:r>
      <w:r w:rsidR="005D7B25" w:rsidRPr="00DE34A3">
        <w:rPr>
          <w:rFonts w:ascii="Times New Roman" w:eastAsia="Times New Roman" w:hAnsi="Times New Roman" w:cs="Times New Roman"/>
          <w:sz w:val="24"/>
          <w:szCs w:val="24"/>
          <w:highlight w:val="yellow"/>
          <w:rPrChange w:id="250" w:author="Felipe Cruz" w:date="2024-05-10T20:04:00Z">
            <w:rPr>
              <w:rFonts w:ascii="Times New Roman" w:eastAsia="Times New Roman" w:hAnsi="Times New Roman" w:cs="Times New Roman"/>
              <w:sz w:val="24"/>
              <w:szCs w:val="24"/>
              <w:highlight w:val="white"/>
            </w:rPr>
          </w:rPrChange>
        </w:rPr>
        <w:t>(</w:t>
      </w:r>
      <w:r w:rsidRPr="00DE34A3">
        <w:rPr>
          <w:rFonts w:ascii="Times New Roman" w:eastAsia="Times New Roman" w:hAnsi="Times New Roman" w:cs="Times New Roman"/>
          <w:sz w:val="24"/>
          <w:szCs w:val="24"/>
          <w:highlight w:val="yellow"/>
          <w:rPrChange w:id="251" w:author="Felipe Cruz" w:date="2024-05-10T20:04:00Z">
            <w:rPr>
              <w:rFonts w:ascii="Times New Roman" w:eastAsia="Times New Roman" w:hAnsi="Times New Roman" w:cs="Times New Roman"/>
              <w:sz w:val="24"/>
              <w:szCs w:val="24"/>
              <w:highlight w:val="white"/>
            </w:rPr>
          </w:rPrChange>
        </w:rPr>
        <w:t>4%</w:t>
      </w:r>
      <w:r w:rsidR="005D7B25" w:rsidRPr="00DE34A3">
        <w:rPr>
          <w:rFonts w:ascii="Times New Roman" w:eastAsia="Times New Roman" w:hAnsi="Times New Roman" w:cs="Times New Roman"/>
          <w:sz w:val="24"/>
          <w:szCs w:val="24"/>
          <w:highlight w:val="yellow"/>
          <w:rPrChange w:id="252" w:author="Felipe Cruz" w:date="2024-05-10T20:04:00Z">
            <w:rPr>
              <w:rFonts w:ascii="Times New Roman" w:eastAsia="Times New Roman" w:hAnsi="Times New Roman" w:cs="Times New Roman"/>
              <w:sz w:val="24"/>
              <w:szCs w:val="24"/>
              <w:highlight w:val="white"/>
            </w:rPr>
          </w:rPrChange>
        </w:rPr>
        <w:t>)</w:t>
      </w:r>
      <w:r w:rsidRPr="00DE34A3">
        <w:rPr>
          <w:rFonts w:ascii="Times New Roman" w:eastAsia="Times New Roman" w:hAnsi="Times New Roman" w:cs="Times New Roman"/>
          <w:sz w:val="24"/>
          <w:szCs w:val="24"/>
          <w:highlight w:val="yellow"/>
          <w:rPrChange w:id="253" w:author="Felipe Cruz" w:date="2024-05-10T20:04:00Z">
            <w:rPr>
              <w:rFonts w:ascii="Times New Roman" w:eastAsia="Times New Roman" w:hAnsi="Times New Roman" w:cs="Times New Roman"/>
              <w:sz w:val="24"/>
              <w:szCs w:val="24"/>
              <w:highlight w:val="white"/>
            </w:rPr>
          </w:rPrChange>
        </w:rPr>
        <w:t>,</w:t>
      </w:r>
      <w:r w:rsidR="005D7B25" w:rsidRPr="00DE34A3">
        <w:rPr>
          <w:rFonts w:ascii="Times New Roman" w:eastAsia="Times New Roman" w:hAnsi="Times New Roman" w:cs="Times New Roman"/>
          <w:sz w:val="24"/>
          <w:szCs w:val="24"/>
          <w:highlight w:val="yellow"/>
          <w:rPrChange w:id="254" w:author="Felipe Cruz" w:date="2024-05-10T20:04:00Z">
            <w:rPr>
              <w:rFonts w:ascii="Times New Roman" w:eastAsia="Times New Roman" w:hAnsi="Times New Roman" w:cs="Times New Roman"/>
              <w:sz w:val="24"/>
              <w:szCs w:val="24"/>
              <w:highlight w:val="white"/>
            </w:rPr>
          </w:rPrChange>
        </w:rPr>
        <w:t xml:space="preserve"> 4 pacientes sofreram</w:t>
      </w:r>
      <w:r w:rsidRPr="00DE34A3">
        <w:rPr>
          <w:rFonts w:ascii="Times New Roman" w:eastAsia="Times New Roman" w:hAnsi="Times New Roman" w:cs="Times New Roman"/>
          <w:sz w:val="24"/>
          <w:szCs w:val="24"/>
          <w:highlight w:val="yellow"/>
          <w:rPrChange w:id="255" w:author="Felipe Cruz" w:date="2024-05-10T20:04:00Z">
            <w:rPr>
              <w:rFonts w:ascii="Times New Roman" w:eastAsia="Times New Roman" w:hAnsi="Times New Roman" w:cs="Times New Roman"/>
              <w:sz w:val="24"/>
              <w:szCs w:val="24"/>
              <w:highlight w:val="white"/>
            </w:rPr>
          </w:rPrChange>
        </w:rPr>
        <w:t xml:space="preserve"> Acidente Vascular Cerebral </w:t>
      </w:r>
      <w:r w:rsidR="005D7B25" w:rsidRPr="00DE34A3">
        <w:rPr>
          <w:rFonts w:ascii="Times New Roman" w:eastAsia="Times New Roman" w:hAnsi="Times New Roman" w:cs="Times New Roman"/>
          <w:sz w:val="24"/>
          <w:szCs w:val="24"/>
          <w:highlight w:val="yellow"/>
          <w:rPrChange w:id="256" w:author="Felipe Cruz" w:date="2024-05-10T20:04:00Z">
            <w:rPr>
              <w:rFonts w:ascii="Times New Roman" w:eastAsia="Times New Roman" w:hAnsi="Times New Roman" w:cs="Times New Roman"/>
              <w:sz w:val="24"/>
              <w:szCs w:val="24"/>
              <w:highlight w:val="white"/>
            </w:rPr>
          </w:rPrChange>
        </w:rPr>
        <w:t>(AVC) (</w:t>
      </w:r>
      <w:r w:rsidRPr="00DE34A3">
        <w:rPr>
          <w:rFonts w:ascii="Times New Roman" w:eastAsia="Times New Roman" w:hAnsi="Times New Roman" w:cs="Times New Roman"/>
          <w:sz w:val="24"/>
          <w:szCs w:val="24"/>
          <w:highlight w:val="yellow"/>
          <w:rPrChange w:id="257" w:author="Felipe Cruz" w:date="2024-05-10T20:04:00Z">
            <w:rPr>
              <w:rFonts w:ascii="Times New Roman" w:eastAsia="Times New Roman" w:hAnsi="Times New Roman" w:cs="Times New Roman"/>
              <w:sz w:val="24"/>
              <w:szCs w:val="24"/>
              <w:highlight w:val="white"/>
            </w:rPr>
          </w:rPrChange>
        </w:rPr>
        <w:t>2%</w:t>
      </w:r>
      <w:r w:rsidR="005D7B25" w:rsidRPr="00DE34A3">
        <w:rPr>
          <w:rFonts w:ascii="Times New Roman" w:eastAsia="Times New Roman" w:hAnsi="Times New Roman" w:cs="Times New Roman"/>
          <w:sz w:val="24"/>
          <w:szCs w:val="24"/>
          <w:highlight w:val="yellow"/>
          <w:rPrChange w:id="258" w:author="Felipe Cruz" w:date="2024-05-10T20:04:00Z">
            <w:rPr>
              <w:rFonts w:ascii="Times New Roman" w:eastAsia="Times New Roman" w:hAnsi="Times New Roman" w:cs="Times New Roman"/>
              <w:sz w:val="24"/>
              <w:szCs w:val="24"/>
              <w:highlight w:val="white"/>
            </w:rPr>
          </w:rPrChange>
        </w:rPr>
        <w:t>)</w:t>
      </w:r>
      <w:r w:rsidRPr="00DE34A3">
        <w:rPr>
          <w:rFonts w:ascii="Times New Roman" w:eastAsia="Times New Roman" w:hAnsi="Times New Roman" w:cs="Times New Roman"/>
          <w:sz w:val="24"/>
          <w:szCs w:val="24"/>
          <w:highlight w:val="yellow"/>
          <w:rPrChange w:id="259" w:author="Felipe Cruz" w:date="2024-05-10T20:04:00Z">
            <w:rPr>
              <w:rFonts w:ascii="Times New Roman" w:eastAsia="Times New Roman" w:hAnsi="Times New Roman" w:cs="Times New Roman"/>
              <w:sz w:val="24"/>
              <w:szCs w:val="24"/>
              <w:highlight w:val="white"/>
            </w:rPr>
          </w:rPrChange>
        </w:rPr>
        <w:t xml:space="preserve">, </w:t>
      </w:r>
      <w:r w:rsidR="005D7B25" w:rsidRPr="00DE34A3">
        <w:rPr>
          <w:rFonts w:ascii="Times New Roman" w:eastAsia="Times New Roman" w:hAnsi="Times New Roman" w:cs="Times New Roman"/>
          <w:sz w:val="24"/>
          <w:szCs w:val="24"/>
          <w:highlight w:val="yellow"/>
          <w:rPrChange w:id="260" w:author="Felipe Cruz" w:date="2024-05-10T20:04:00Z">
            <w:rPr>
              <w:rFonts w:ascii="Times New Roman" w:eastAsia="Times New Roman" w:hAnsi="Times New Roman" w:cs="Times New Roman"/>
              <w:sz w:val="24"/>
              <w:szCs w:val="24"/>
              <w:highlight w:val="white"/>
            </w:rPr>
          </w:rPrChange>
        </w:rPr>
        <w:t>2, i</w:t>
      </w:r>
      <w:r w:rsidRPr="00DE34A3">
        <w:rPr>
          <w:rFonts w:ascii="Times New Roman" w:eastAsia="Times New Roman" w:hAnsi="Times New Roman" w:cs="Times New Roman"/>
          <w:sz w:val="24"/>
          <w:szCs w:val="24"/>
          <w:highlight w:val="yellow"/>
          <w:rPrChange w:id="261" w:author="Felipe Cruz" w:date="2024-05-10T20:04:00Z">
            <w:rPr>
              <w:rFonts w:ascii="Times New Roman" w:eastAsia="Times New Roman" w:hAnsi="Times New Roman" w:cs="Times New Roman"/>
              <w:sz w:val="24"/>
              <w:szCs w:val="24"/>
              <w:highlight w:val="white"/>
            </w:rPr>
          </w:rPrChange>
        </w:rPr>
        <w:t xml:space="preserve">nfarto </w:t>
      </w:r>
      <w:r w:rsidR="005D7B25" w:rsidRPr="00DE34A3">
        <w:rPr>
          <w:rFonts w:ascii="Times New Roman" w:eastAsia="Times New Roman" w:hAnsi="Times New Roman" w:cs="Times New Roman"/>
          <w:sz w:val="24"/>
          <w:szCs w:val="24"/>
          <w:highlight w:val="yellow"/>
          <w:rPrChange w:id="262" w:author="Felipe Cruz" w:date="2024-05-10T20:04:00Z">
            <w:rPr>
              <w:rFonts w:ascii="Times New Roman" w:eastAsia="Times New Roman" w:hAnsi="Times New Roman" w:cs="Times New Roman"/>
              <w:sz w:val="24"/>
              <w:szCs w:val="24"/>
              <w:highlight w:val="white"/>
            </w:rPr>
          </w:rPrChange>
        </w:rPr>
        <w:t>(</w:t>
      </w:r>
      <w:r w:rsidRPr="00DE34A3">
        <w:rPr>
          <w:rFonts w:ascii="Times New Roman" w:eastAsia="Times New Roman" w:hAnsi="Times New Roman" w:cs="Times New Roman"/>
          <w:sz w:val="24"/>
          <w:szCs w:val="24"/>
          <w:highlight w:val="yellow"/>
          <w:rPrChange w:id="263" w:author="Felipe Cruz" w:date="2024-05-10T20:04:00Z">
            <w:rPr>
              <w:rFonts w:ascii="Times New Roman" w:eastAsia="Times New Roman" w:hAnsi="Times New Roman" w:cs="Times New Roman"/>
              <w:sz w:val="24"/>
              <w:szCs w:val="24"/>
              <w:highlight w:val="white"/>
            </w:rPr>
          </w:rPrChange>
        </w:rPr>
        <w:t>1%</w:t>
      </w:r>
      <w:r w:rsidR="005D7B25" w:rsidRPr="00DE34A3">
        <w:rPr>
          <w:rFonts w:ascii="Times New Roman" w:eastAsia="Times New Roman" w:hAnsi="Times New Roman" w:cs="Times New Roman"/>
          <w:sz w:val="24"/>
          <w:szCs w:val="24"/>
          <w:highlight w:val="yellow"/>
          <w:rPrChange w:id="264" w:author="Felipe Cruz" w:date="2024-05-10T20:04:00Z">
            <w:rPr>
              <w:rFonts w:ascii="Times New Roman" w:eastAsia="Times New Roman" w:hAnsi="Times New Roman" w:cs="Times New Roman"/>
              <w:sz w:val="24"/>
              <w:szCs w:val="24"/>
              <w:highlight w:val="white"/>
            </w:rPr>
          </w:rPrChange>
        </w:rPr>
        <w:t xml:space="preserve">) </w:t>
      </w:r>
      <w:r w:rsidRPr="00DE34A3">
        <w:rPr>
          <w:rFonts w:ascii="Times New Roman" w:eastAsia="Times New Roman" w:hAnsi="Times New Roman" w:cs="Times New Roman"/>
          <w:sz w:val="24"/>
          <w:szCs w:val="24"/>
          <w:highlight w:val="yellow"/>
          <w:rPrChange w:id="265" w:author="Felipe Cruz" w:date="2024-05-10T20:04:00Z">
            <w:rPr>
              <w:rFonts w:ascii="Times New Roman" w:eastAsia="Times New Roman" w:hAnsi="Times New Roman" w:cs="Times New Roman"/>
              <w:sz w:val="24"/>
              <w:szCs w:val="24"/>
              <w:highlight w:val="white"/>
            </w:rPr>
          </w:rPrChange>
        </w:rPr>
        <w:t xml:space="preserve">e 2 </w:t>
      </w:r>
      <w:r w:rsidR="00C4589A" w:rsidRPr="00DE34A3">
        <w:rPr>
          <w:rFonts w:ascii="Times New Roman" w:eastAsia="Times New Roman" w:hAnsi="Times New Roman" w:cs="Times New Roman"/>
          <w:sz w:val="24"/>
          <w:szCs w:val="24"/>
          <w:highlight w:val="yellow"/>
          <w:rPrChange w:id="266" w:author="Felipe Cruz" w:date="2024-05-10T20:04:00Z">
            <w:rPr>
              <w:rFonts w:ascii="Times New Roman" w:eastAsia="Times New Roman" w:hAnsi="Times New Roman" w:cs="Times New Roman"/>
              <w:sz w:val="24"/>
              <w:szCs w:val="24"/>
              <w:highlight w:val="white"/>
            </w:rPr>
          </w:rPrChange>
        </w:rPr>
        <w:t>com hanseníase (</w:t>
      </w:r>
      <w:r w:rsidRPr="00DE34A3">
        <w:rPr>
          <w:rFonts w:ascii="Times New Roman" w:eastAsia="Times New Roman" w:hAnsi="Times New Roman" w:cs="Times New Roman"/>
          <w:sz w:val="24"/>
          <w:szCs w:val="24"/>
          <w:highlight w:val="yellow"/>
          <w:rPrChange w:id="267" w:author="Felipe Cruz" w:date="2024-05-10T20:04:00Z">
            <w:rPr>
              <w:rFonts w:ascii="Times New Roman" w:eastAsia="Times New Roman" w:hAnsi="Times New Roman" w:cs="Times New Roman"/>
              <w:sz w:val="24"/>
              <w:szCs w:val="24"/>
              <w:highlight w:val="white"/>
            </w:rPr>
          </w:rPrChange>
        </w:rPr>
        <w:t>1%</w:t>
      </w:r>
      <w:r w:rsidR="00C4589A" w:rsidRPr="00DE34A3">
        <w:rPr>
          <w:rFonts w:ascii="Times New Roman" w:eastAsia="Times New Roman" w:hAnsi="Times New Roman" w:cs="Times New Roman"/>
          <w:sz w:val="24"/>
          <w:szCs w:val="24"/>
          <w:highlight w:val="yellow"/>
          <w:rPrChange w:id="268" w:author="Felipe Cruz" w:date="2024-05-10T20:04:00Z">
            <w:rPr>
              <w:rFonts w:ascii="Times New Roman" w:eastAsia="Times New Roman" w:hAnsi="Times New Roman" w:cs="Times New Roman"/>
              <w:sz w:val="24"/>
              <w:szCs w:val="24"/>
              <w:highlight w:val="white"/>
            </w:rPr>
          </w:rPrChange>
        </w:rPr>
        <w:t>)</w:t>
      </w:r>
      <w:r w:rsidRPr="00DE34A3">
        <w:rPr>
          <w:rFonts w:ascii="Times New Roman" w:eastAsia="Times New Roman" w:hAnsi="Times New Roman" w:cs="Times New Roman"/>
          <w:sz w:val="24"/>
          <w:szCs w:val="24"/>
          <w:highlight w:val="yellow"/>
          <w:rPrChange w:id="269" w:author="Felipe Cruz" w:date="2024-05-10T20:04:00Z">
            <w:rPr>
              <w:rFonts w:ascii="Times New Roman" w:eastAsia="Times New Roman" w:hAnsi="Times New Roman" w:cs="Times New Roman"/>
              <w:sz w:val="24"/>
              <w:szCs w:val="24"/>
              <w:highlight w:val="white"/>
            </w:rPr>
          </w:rPrChange>
        </w:rPr>
        <w:t>.</w:t>
      </w:r>
    </w:p>
    <w:p w14:paraId="00000166" w14:textId="2D47739F" w:rsidR="00901E5C" w:rsidRDefault="00A91034">
      <w:pPr>
        <w:shd w:val="clear" w:color="auto" w:fill="FFFFFF"/>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Apesar </w:t>
      </w:r>
      <w:r w:rsidR="00462D61">
        <w:rPr>
          <w:rFonts w:ascii="Times New Roman" w:eastAsia="Times New Roman" w:hAnsi="Times New Roman" w:cs="Times New Roman"/>
          <w:sz w:val="24"/>
          <w:szCs w:val="24"/>
        </w:rPr>
        <w:t>das</w:t>
      </w:r>
      <w:r>
        <w:rPr>
          <w:rFonts w:ascii="Times New Roman" w:eastAsia="Times New Roman" w:hAnsi="Times New Roman" w:cs="Times New Roman"/>
          <w:sz w:val="24"/>
          <w:szCs w:val="24"/>
        </w:rPr>
        <w:t xml:space="preserve"> comorbidades</w:t>
      </w:r>
      <w:r w:rsidR="00197EFD">
        <w:rPr>
          <w:rFonts w:ascii="Times New Roman" w:eastAsia="Times New Roman" w:hAnsi="Times New Roman" w:cs="Times New Roman"/>
          <w:sz w:val="24"/>
          <w:szCs w:val="24"/>
        </w:rPr>
        <w:t xml:space="preserve"> detectadas</w:t>
      </w:r>
      <w:r w:rsidR="00E852E0">
        <w:rPr>
          <w:rFonts w:ascii="Times New Roman" w:eastAsia="Times New Roman" w:hAnsi="Times New Roman" w:cs="Times New Roman"/>
          <w:sz w:val="24"/>
          <w:szCs w:val="24"/>
        </w:rPr>
        <w:t>, os resultados apresentados demo</w:t>
      </w:r>
      <w:r w:rsidR="00FC23AC">
        <w:rPr>
          <w:rFonts w:ascii="Times New Roman" w:eastAsia="Times New Roman" w:hAnsi="Times New Roman" w:cs="Times New Roman"/>
          <w:sz w:val="24"/>
          <w:szCs w:val="24"/>
        </w:rPr>
        <w:t>n</w:t>
      </w:r>
      <w:r w:rsidR="00E852E0">
        <w:rPr>
          <w:rFonts w:ascii="Times New Roman" w:eastAsia="Times New Roman" w:hAnsi="Times New Roman" w:cs="Times New Roman"/>
          <w:sz w:val="24"/>
          <w:szCs w:val="24"/>
        </w:rPr>
        <w:t xml:space="preserve">straram que </w:t>
      </w:r>
      <w:r w:rsidR="00D6644A">
        <w:rPr>
          <w:rFonts w:ascii="Times New Roman" w:eastAsia="Times New Roman" w:hAnsi="Times New Roman" w:cs="Times New Roman"/>
          <w:sz w:val="24"/>
          <w:szCs w:val="24"/>
        </w:rPr>
        <w:t xml:space="preserve">os custos fora de cobertura relacionados ao tratamento </w:t>
      </w:r>
      <w:r w:rsidR="00E852E0">
        <w:rPr>
          <w:rFonts w:ascii="Times New Roman" w:eastAsia="Times New Roman" w:hAnsi="Times New Roman" w:cs="Times New Roman"/>
          <w:sz w:val="24"/>
          <w:szCs w:val="24"/>
        </w:rPr>
        <w:t xml:space="preserve">das </w:t>
      </w:r>
      <w:r w:rsidR="00D6644A">
        <w:rPr>
          <w:rFonts w:ascii="Times New Roman" w:eastAsia="Times New Roman" w:hAnsi="Times New Roman" w:cs="Times New Roman"/>
          <w:sz w:val="24"/>
          <w:szCs w:val="24"/>
        </w:rPr>
        <w:t xml:space="preserve">doenças crônicas </w:t>
      </w:r>
      <w:r w:rsidR="00E852E0">
        <w:rPr>
          <w:rFonts w:ascii="Times New Roman" w:eastAsia="Times New Roman" w:hAnsi="Times New Roman" w:cs="Times New Roman"/>
          <w:sz w:val="24"/>
          <w:szCs w:val="24"/>
        </w:rPr>
        <w:t xml:space="preserve">vinculadas aos </w:t>
      </w:r>
      <w:r w:rsidR="00397ADA">
        <w:rPr>
          <w:rFonts w:ascii="Times New Roman" w:eastAsia="Times New Roman" w:hAnsi="Times New Roman" w:cs="Times New Roman"/>
          <w:sz w:val="24"/>
          <w:szCs w:val="24"/>
        </w:rPr>
        <w:t>indivíduos atendidos</w:t>
      </w:r>
      <w:r w:rsidR="00D6644A">
        <w:rPr>
          <w:rFonts w:ascii="Times New Roman" w:eastAsia="Times New Roman" w:hAnsi="Times New Roman" w:cs="Times New Roman"/>
          <w:sz w:val="24"/>
          <w:szCs w:val="24"/>
        </w:rPr>
        <w:t xml:space="preserve"> nas UBS de Floriano-PI</w:t>
      </w:r>
      <w:r w:rsidR="00EE1A85">
        <w:rPr>
          <w:rFonts w:ascii="Times New Roman" w:eastAsia="Times New Roman" w:hAnsi="Times New Roman" w:cs="Times New Roman"/>
          <w:sz w:val="24"/>
          <w:szCs w:val="24"/>
        </w:rPr>
        <w:t xml:space="preserve"> e participantes da pesquisa </w:t>
      </w:r>
      <w:r w:rsidR="00954047">
        <w:rPr>
          <w:rFonts w:ascii="Times New Roman" w:eastAsia="Times New Roman" w:hAnsi="Times New Roman" w:cs="Times New Roman"/>
          <w:sz w:val="24"/>
          <w:szCs w:val="24"/>
        </w:rPr>
        <w:t>não manifesta</w:t>
      </w:r>
      <w:r w:rsidR="00434D0A">
        <w:rPr>
          <w:rFonts w:ascii="Times New Roman" w:eastAsia="Times New Roman" w:hAnsi="Times New Roman" w:cs="Times New Roman"/>
          <w:sz w:val="24"/>
          <w:szCs w:val="24"/>
        </w:rPr>
        <w:t>ra</w:t>
      </w:r>
      <w:r w:rsidR="00954047">
        <w:rPr>
          <w:rFonts w:ascii="Times New Roman" w:eastAsia="Times New Roman" w:hAnsi="Times New Roman" w:cs="Times New Roman"/>
          <w:sz w:val="24"/>
          <w:szCs w:val="24"/>
        </w:rPr>
        <w:t xml:space="preserve">m </w:t>
      </w:r>
      <w:r w:rsidR="00D6644A">
        <w:rPr>
          <w:rFonts w:ascii="Times New Roman" w:eastAsia="Times New Roman" w:hAnsi="Times New Roman" w:cs="Times New Roman"/>
          <w:sz w:val="24"/>
          <w:szCs w:val="24"/>
        </w:rPr>
        <w:t>significativ</w:t>
      </w:r>
      <w:r w:rsidR="00954047">
        <w:rPr>
          <w:rFonts w:ascii="Times New Roman" w:eastAsia="Times New Roman" w:hAnsi="Times New Roman" w:cs="Times New Roman"/>
          <w:sz w:val="24"/>
          <w:szCs w:val="24"/>
        </w:rPr>
        <w:t>o</w:t>
      </w:r>
      <w:r w:rsidR="00D6644A">
        <w:rPr>
          <w:rFonts w:ascii="Times New Roman" w:eastAsia="Times New Roman" w:hAnsi="Times New Roman" w:cs="Times New Roman"/>
          <w:sz w:val="24"/>
          <w:szCs w:val="24"/>
        </w:rPr>
        <w:t xml:space="preserve"> </w:t>
      </w:r>
      <w:r w:rsidR="00954047">
        <w:rPr>
          <w:rFonts w:ascii="Times New Roman" w:eastAsia="Times New Roman" w:hAnsi="Times New Roman" w:cs="Times New Roman"/>
          <w:sz w:val="24"/>
          <w:szCs w:val="24"/>
        </w:rPr>
        <w:t xml:space="preserve">custo com </w:t>
      </w:r>
      <w:r w:rsidR="00FC23AC">
        <w:rPr>
          <w:rFonts w:ascii="Times New Roman" w:eastAsia="Times New Roman" w:hAnsi="Times New Roman" w:cs="Times New Roman"/>
          <w:sz w:val="24"/>
          <w:szCs w:val="24"/>
        </w:rPr>
        <w:t>tais</w:t>
      </w:r>
      <w:r w:rsidR="00D6644A">
        <w:rPr>
          <w:rFonts w:ascii="Times New Roman" w:eastAsia="Times New Roman" w:hAnsi="Times New Roman" w:cs="Times New Roman"/>
          <w:sz w:val="24"/>
          <w:szCs w:val="24"/>
        </w:rPr>
        <w:t xml:space="preserve"> gastos </w:t>
      </w:r>
      <w:r w:rsidR="00FC23AC">
        <w:rPr>
          <w:rFonts w:ascii="Times New Roman" w:eastAsia="Times New Roman" w:hAnsi="Times New Roman" w:cs="Times New Roman"/>
          <w:sz w:val="24"/>
          <w:szCs w:val="24"/>
        </w:rPr>
        <w:t>ressaltados</w:t>
      </w:r>
      <w:ins w:id="270" w:author="Felipe Cruz" w:date="2024-05-10T20:07:00Z">
        <w:r w:rsidR="00DE34A3">
          <w:rPr>
            <w:rFonts w:ascii="Times New Roman" w:eastAsia="Times New Roman" w:hAnsi="Times New Roman" w:cs="Times New Roman"/>
            <w:sz w:val="24"/>
            <w:szCs w:val="24"/>
          </w:rPr>
          <w:t>, o que reflete a eficácia da cobertura do SUS pa</w:t>
        </w:r>
      </w:ins>
      <w:ins w:id="271" w:author="Felipe Cruz" w:date="2024-05-10T20:08:00Z">
        <w:r w:rsidR="00DE34A3">
          <w:rPr>
            <w:rFonts w:ascii="Times New Roman" w:eastAsia="Times New Roman" w:hAnsi="Times New Roman" w:cs="Times New Roman"/>
            <w:sz w:val="24"/>
            <w:szCs w:val="24"/>
          </w:rPr>
          <w:t>ra as DCNT mais prevalentes.</w:t>
        </w:r>
      </w:ins>
      <w:del w:id="272" w:author="Felipe Cruz" w:date="2024-05-10T20:07:00Z">
        <w:r w:rsidR="00D6644A" w:rsidDel="00DE34A3">
          <w:rPr>
            <w:rFonts w:ascii="Times New Roman" w:eastAsia="Times New Roman" w:hAnsi="Times New Roman" w:cs="Times New Roman"/>
            <w:sz w:val="24"/>
            <w:szCs w:val="24"/>
          </w:rPr>
          <w:delText xml:space="preserve">. </w:delText>
        </w:r>
      </w:del>
    </w:p>
    <w:p w14:paraId="00000167" w14:textId="39B6D5BC" w:rsidR="00901E5C" w:rsidRDefault="00397ADA">
      <w:pPr>
        <w:shd w:val="clear" w:color="auto" w:fill="FFFFFF"/>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acordo com um estudo realizado por Matta (2018), </w:t>
      </w:r>
      <w:r w:rsidR="0093685C">
        <w:rPr>
          <w:rFonts w:ascii="Times New Roman" w:eastAsia="Times New Roman" w:hAnsi="Times New Roman" w:cs="Times New Roman"/>
          <w:sz w:val="24"/>
          <w:szCs w:val="24"/>
        </w:rPr>
        <w:t>o</w:t>
      </w:r>
      <w:r w:rsidR="00D6644A">
        <w:rPr>
          <w:rFonts w:ascii="Times New Roman" w:eastAsia="Times New Roman" w:hAnsi="Times New Roman" w:cs="Times New Roman"/>
          <w:sz w:val="24"/>
          <w:szCs w:val="24"/>
        </w:rPr>
        <w:t xml:space="preserve">s pacientes com HAS (Hipertensão Arterial Sistêmica) e DIA </w:t>
      </w:r>
      <w:r w:rsidR="00434D0A">
        <w:rPr>
          <w:rFonts w:ascii="Times New Roman" w:eastAsia="Times New Roman" w:hAnsi="Times New Roman" w:cs="Times New Roman"/>
          <w:sz w:val="24"/>
          <w:szCs w:val="24"/>
        </w:rPr>
        <w:t xml:space="preserve">(Diabetes) </w:t>
      </w:r>
      <w:r w:rsidR="00D6644A">
        <w:rPr>
          <w:rFonts w:ascii="Times New Roman" w:eastAsia="Times New Roman" w:hAnsi="Times New Roman" w:cs="Times New Roman"/>
          <w:sz w:val="24"/>
          <w:szCs w:val="24"/>
        </w:rPr>
        <w:t>são os que mais utilizam o SUS como fonte exclusiva de recebimento dos medicamentos específicos para o seu tratamento. Enquanto pacientes com outros diagnósticos</w:t>
      </w:r>
      <w:r w:rsidR="0093685C">
        <w:rPr>
          <w:rFonts w:ascii="Times New Roman" w:eastAsia="Times New Roman" w:hAnsi="Times New Roman" w:cs="Times New Roman"/>
          <w:sz w:val="24"/>
          <w:szCs w:val="24"/>
        </w:rPr>
        <w:t>,</w:t>
      </w:r>
      <w:r w:rsidR="00D6644A">
        <w:rPr>
          <w:rFonts w:ascii="Times New Roman" w:eastAsia="Times New Roman" w:hAnsi="Times New Roman" w:cs="Times New Roman"/>
          <w:sz w:val="24"/>
          <w:szCs w:val="24"/>
        </w:rPr>
        <w:t xml:space="preserve"> como </w:t>
      </w:r>
      <w:r w:rsidR="0093685C">
        <w:rPr>
          <w:rFonts w:ascii="Times New Roman" w:eastAsia="Times New Roman" w:hAnsi="Times New Roman" w:cs="Times New Roman"/>
          <w:sz w:val="24"/>
          <w:szCs w:val="24"/>
        </w:rPr>
        <w:t>por e</w:t>
      </w:r>
      <w:r w:rsidR="00554CD0" w:rsidRPr="00554CD0">
        <w:rPr>
          <w:rFonts w:ascii="Times New Roman" w:hAnsi="Times New Roman" w:cs="Times New Roman"/>
          <w:color w:val="202124"/>
          <w:sz w:val="24"/>
          <w:szCs w:val="24"/>
          <w:shd w:val="clear" w:color="auto" w:fill="FFFFFF"/>
        </w:rPr>
        <w:t>x</w:t>
      </w:r>
      <w:r w:rsidR="00554CD0">
        <w:rPr>
          <w:rFonts w:ascii="Times New Roman" w:eastAsia="Times New Roman" w:hAnsi="Times New Roman" w:cs="Times New Roman"/>
          <w:sz w:val="24"/>
          <w:szCs w:val="24"/>
        </w:rPr>
        <w:t xml:space="preserve">emplo, </w:t>
      </w:r>
      <w:r w:rsidR="00EC4EA1">
        <w:rPr>
          <w:rFonts w:ascii="Times New Roman" w:eastAsia="Times New Roman" w:hAnsi="Times New Roman" w:cs="Times New Roman"/>
          <w:sz w:val="24"/>
          <w:szCs w:val="24"/>
        </w:rPr>
        <w:t xml:space="preserve">doença </w:t>
      </w:r>
      <w:r w:rsidR="00D6644A">
        <w:rPr>
          <w:rFonts w:ascii="Times New Roman" w:eastAsia="Times New Roman" w:hAnsi="Times New Roman" w:cs="Times New Roman"/>
          <w:sz w:val="24"/>
          <w:szCs w:val="24"/>
        </w:rPr>
        <w:t>respiratória pulmonar crônica</w:t>
      </w:r>
      <w:r w:rsidR="00EC4EA1">
        <w:rPr>
          <w:rFonts w:ascii="Times New Roman" w:eastAsia="Times New Roman" w:hAnsi="Times New Roman" w:cs="Times New Roman"/>
          <w:sz w:val="24"/>
          <w:szCs w:val="24"/>
        </w:rPr>
        <w:t xml:space="preserve">, </w:t>
      </w:r>
      <w:r w:rsidR="00475038">
        <w:rPr>
          <w:rFonts w:ascii="Times New Roman" w:eastAsia="Times New Roman" w:hAnsi="Times New Roman" w:cs="Times New Roman"/>
          <w:sz w:val="24"/>
          <w:szCs w:val="24"/>
        </w:rPr>
        <w:t xml:space="preserve">adquirem </w:t>
      </w:r>
      <w:r w:rsidR="00D6644A">
        <w:rPr>
          <w:rFonts w:ascii="Times New Roman" w:eastAsia="Times New Roman" w:hAnsi="Times New Roman" w:cs="Times New Roman"/>
          <w:sz w:val="24"/>
          <w:szCs w:val="24"/>
        </w:rPr>
        <w:t xml:space="preserve">medicamentos em todas as fontes de obtenção. </w:t>
      </w:r>
      <w:r w:rsidR="00475038">
        <w:rPr>
          <w:rFonts w:ascii="Times New Roman" w:eastAsia="Times New Roman" w:hAnsi="Times New Roman" w:cs="Times New Roman"/>
          <w:sz w:val="24"/>
          <w:szCs w:val="24"/>
        </w:rPr>
        <w:t>Vale frisar que o</w:t>
      </w:r>
      <w:r w:rsidR="00D6644A">
        <w:rPr>
          <w:rFonts w:ascii="Times New Roman" w:eastAsia="Times New Roman" w:hAnsi="Times New Roman" w:cs="Times New Roman"/>
          <w:sz w:val="24"/>
          <w:szCs w:val="24"/>
        </w:rPr>
        <w:t xml:space="preserve"> SUS foi a principal fonte para adquirir os medicamentos para as doenças crônicas, a farmácia popular teve uma menor procura para obtenção dos </w:t>
      </w:r>
      <w:r w:rsidR="00475038">
        <w:rPr>
          <w:rFonts w:ascii="Times New Roman" w:eastAsia="Times New Roman" w:hAnsi="Times New Roman" w:cs="Times New Roman"/>
          <w:sz w:val="24"/>
          <w:szCs w:val="24"/>
        </w:rPr>
        <w:t>mesmos.</w:t>
      </w:r>
    </w:p>
    <w:p w14:paraId="00000168" w14:textId="2D64264E" w:rsidR="00901E5C" w:rsidRDefault="00D6644A">
      <w:pPr>
        <w:shd w:val="clear" w:color="auto" w:fill="FFFFFF"/>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Durante a 16º Conferência Nacional de Saúde foi discutido sobre a necessidade de fortalecer a APS e organização da saúde</w:t>
      </w:r>
      <w:r w:rsidR="003F76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ratificou-se que a saúde é um direito de todos</w:t>
      </w:r>
      <w:r w:rsidR="003F7690">
        <w:rPr>
          <w:rFonts w:ascii="Times New Roman" w:eastAsia="Times New Roman" w:hAnsi="Times New Roman" w:cs="Times New Roman"/>
          <w:sz w:val="24"/>
          <w:szCs w:val="24"/>
        </w:rPr>
        <w:t xml:space="preserve"> os</w:t>
      </w:r>
      <w:r w:rsidR="00166764">
        <w:rPr>
          <w:rFonts w:ascii="Times New Roman" w:eastAsia="Times New Roman" w:hAnsi="Times New Roman" w:cs="Times New Roman"/>
          <w:sz w:val="24"/>
          <w:szCs w:val="24"/>
        </w:rPr>
        <w:t xml:space="preserve"> brasileiros</w:t>
      </w:r>
      <w:r>
        <w:rPr>
          <w:rFonts w:ascii="Times New Roman" w:eastAsia="Times New Roman" w:hAnsi="Times New Roman" w:cs="Times New Roman"/>
          <w:sz w:val="24"/>
          <w:szCs w:val="24"/>
        </w:rPr>
        <w:t xml:space="preserve"> e que os medicamentos </w:t>
      </w:r>
      <w:r w:rsidR="001B6502">
        <w:rPr>
          <w:rFonts w:ascii="Times New Roman" w:eastAsia="Times New Roman" w:hAnsi="Times New Roman" w:cs="Times New Roman"/>
          <w:sz w:val="24"/>
          <w:szCs w:val="24"/>
        </w:rPr>
        <w:t>têm</w:t>
      </w:r>
      <w:r>
        <w:rPr>
          <w:rFonts w:ascii="Times New Roman" w:eastAsia="Times New Roman" w:hAnsi="Times New Roman" w:cs="Times New Roman"/>
          <w:sz w:val="24"/>
          <w:szCs w:val="24"/>
        </w:rPr>
        <w:t xml:space="preserve"> uma grande importância na resolutividade nas ações de saúde</w:t>
      </w:r>
      <w:r w:rsidR="00C638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Organização Pan-Americanas de Saúde </w:t>
      </w:r>
      <w:r w:rsidR="00166764">
        <w:rPr>
          <w:rFonts w:ascii="Times New Roman" w:eastAsia="Times New Roman" w:hAnsi="Times New Roman" w:cs="Times New Roman"/>
          <w:sz w:val="24"/>
          <w:szCs w:val="24"/>
        </w:rPr>
        <w:t>(OPAS</w:t>
      </w:r>
      <w:r>
        <w:rPr>
          <w:rFonts w:ascii="Times New Roman" w:eastAsia="Times New Roman" w:hAnsi="Times New Roman" w:cs="Times New Roman"/>
          <w:sz w:val="24"/>
          <w:szCs w:val="24"/>
        </w:rPr>
        <w:t>) inform</w:t>
      </w:r>
      <w:r w:rsidR="00166764">
        <w:rPr>
          <w:rFonts w:ascii="Times New Roman" w:eastAsia="Times New Roman" w:hAnsi="Times New Roman" w:cs="Times New Roman"/>
          <w:sz w:val="24"/>
          <w:szCs w:val="24"/>
        </w:rPr>
        <w:t>ou</w:t>
      </w:r>
      <w:r>
        <w:rPr>
          <w:rFonts w:ascii="Times New Roman" w:eastAsia="Times New Roman" w:hAnsi="Times New Roman" w:cs="Times New Roman"/>
          <w:sz w:val="24"/>
          <w:szCs w:val="24"/>
        </w:rPr>
        <w:t xml:space="preserve"> que o uso racional de medicamentos é importante para alcançar os objetivos de desenvolvimento sustentável</w:t>
      </w:r>
      <w:r w:rsidR="001B6502">
        <w:rPr>
          <w:rFonts w:ascii="Times New Roman" w:eastAsia="Times New Roman" w:hAnsi="Times New Roman" w:cs="Times New Roman"/>
          <w:sz w:val="24"/>
          <w:szCs w:val="24"/>
        </w:rPr>
        <w:t xml:space="preserve"> e para </w:t>
      </w:r>
      <w:r w:rsidR="00F057BF">
        <w:rPr>
          <w:rFonts w:ascii="Times New Roman" w:eastAsia="Times New Roman" w:hAnsi="Times New Roman" w:cs="Times New Roman"/>
          <w:sz w:val="24"/>
          <w:szCs w:val="24"/>
        </w:rPr>
        <w:t>melhorar a</w:t>
      </w:r>
      <w:r>
        <w:rPr>
          <w:rFonts w:ascii="Times New Roman" w:eastAsia="Times New Roman" w:hAnsi="Times New Roman" w:cs="Times New Roman"/>
          <w:sz w:val="24"/>
          <w:szCs w:val="24"/>
        </w:rPr>
        <w:t xml:space="preserve"> eficácia e eficiência dos cuidados </w:t>
      </w:r>
      <w:r w:rsidR="001B6502">
        <w:rPr>
          <w:rFonts w:ascii="Times New Roman" w:eastAsia="Times New Roman" w:hAnsi="Times New Roman" w:cs="Times New Roman"/>
          <w:sz w:val="24"/>
          <w:szCs w:val="24"/>
        </w:rPr>
        <w:t xml:space="preserve">com a saúde </w:t>
      </w:r>
      <w:r>
        <w:rPr>
          <w:rFonts w:ascii="Times New Roman" w:eastAsia="Times New Roman" w:hAnsi="Times New Roman" w:cs="Times New Roman"/>
          <w:sz w:val="24"/>
          <w:szCs w:val="24"/>
        </w:rPr>
        <w:t>(BRASIL, 2021)</w:t>
      </w:r>
      <w:r w:rsidR="001B6502">
        <w:rPr>
          <w:rFonts w:ascii="Times New Roman" w:eastAsia="Times New Roman" w:hAnsi="Times New Roman" w:cs="Times New Roman"/>
          <w:sz w:val="24"/>
          <w:szCs w:val="24"/>
        </w:rPr>
        <w:t>.</w:t>
      </w:r>
    </w:p>
    <w:p w14:paraId="00000169" w14:textId="31302C1A" w:rsidR="00901E5C" w:rsidRDefault="00F057BF" w:rsidP="00F057BF">
      <w:pPr>
        <w:shd w:val="clear" w:color="auto" w:fill="FFFFFF"/>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seu </w:t>
      </w:r>
      <w:r w:rsidRPr="000A7132">
        <w:rPr>
          <w:rFonts w:ascii="Times New Roman" w:eastAsia="Times New Roman" w:hAnsi="Times New Roman" w:cs="Times New Roman"/>
          <w:sz w:val="24"/>
          <w:szCs w:val="24"/>
        </w:rPr>
        <w:t xml:space="preserve">trabalho, </w:t>
      </w:r>
      <w:r w:rsidR="00D6644A" w:rsidRPr="000A7132">
        <w:rPr>
          <w:rFonts w:ascii="Times New Roman" w:eastAsia="Times New Roman" w:hAnsi="Times New Roman" w:cs="Times New Roman"/>
          <w:sz w:val="24"/>
          <w:szCs w:val="24"/>
        </w:rPr>
        <w:t xml:space="preserve">Borges </w:t>
      </w:r>
      <w:r w:rsidR="00D6644A" w:rsidRPr="000A7132">
        <w:rPr>
          <w:rFonts w:ascii="Times New Roman" w:eastAsia="Times New Roman" w:hAnsi="Times New Roman" w:cs="Times New Roman"/>
          <w:i/>
          <w:sz w:val="24"/>
          <w:szCs w:val="24"/>
        </w:rPr>
        <w:t>et al.</w:t>
      </w:r>
      <w:r w:rsidR="00D6644A" w:rsidRPr="000A7132">
        <w:rPr>
          <w:rFonts w:ascii="Times New Roman" w:eastAsia="Times New Roman" w:hAnsi="Times New Roman" w:cs="Times New Roman"/>
          <w:sz w:val="24"/>
          <w:szCs w:val="24"/>
        </w:rPr>
        <w:t xml:space="preserve"> (2023) </w:t>
      </w:r>
      <w:r w:rsidRPr="000A7132">
        <w:rPr>
          <w:rFonts w:ascii="Times New Roman" w:eastAsia="Times New Roman" w:hAnsi="Times New Roman" w:cs="Times New Roman"/>
          <w:sz w:val="24"/>
          <w:szCs w:val="24"/>
        </w:rPr>
        <w:t>apontou</w:t>
      </w:r>
      <w:r>
        <w:rPr>
          <w:rFonts w:ascii="Times New Roman" w:eastAsia="Times New Roman" w:hAnsi="Times New Roman" w:cs="Times New Roman"/>
          <w:sz w:val="24"/>
          <w:szCs w:val="24"/>
        </w:rPr>
        <w:t xml:space="preserve"> </w:t>
      </w:r>
      <w:r w:rsidR="00EE25FE">
        <w:rPr>
          <w:rFonts w:ascii="Times New Roman" w:eastAsia="Times New Roman" w:hAnsi="Times New Roman" w:cs="Times New Roman"/>
          <w:sz w:val="24"/>
          <w:szCs w:val="24"/>
        </w:rPr>
        <w:t xml:space="preserve">a </w:t>
      </w:r>
      <w:r w:rsidR="00D6644A">
        <w:rPr>
          <w:rFonts w:ascii="Times New Roman" w:eastAsia="Times New Roman" w:hAnsi="Times New Roman" w:cs="Times New Roman"/>
          <w:sz w:val="24"/>
          <w:szCs w:val="24"/>
        </w:rPr>
        <w:t xml:space="preserve">HAS e o total de exames realizados para diagnóstico de pacientes </w:t>
      </w:r>
      <w:r w:rsidR="00EE25FE">
        <w:rPr>
          <w:rFonts w:ascii="Times New Roman" w:eastAsia="Times New Roman" w:hAnsi="Times New Roman" w:cs="Times New Roman"/>
          <w:sz w:val="24"/>
          <w:szCs w:val="24"/>
        </w:rPr>
        <w:t>como</w:t>
      </w:r>
      <w:r w:rsidR="00D6644A">
        <w:rPr>
          <w:rFonts w:ascii="Times New Roman" w:eastAsia="Times New Roman" w:hAnsi="Times New Roman" w:cs="Times New Roman"/>
          <w:sz w:val="24"/>
          <w:szCs w:val="24"/>
        </w:rPr>
        <w:t xml:space="preserve"> os maiores preditores significantes no custo total </w:t>
      </w:r>
      <w:r w:rsidR="000A7132">
        <w:rPr>
          <w:rFonts w:ascii="Times New Roman" w:eastAsia="Times New Roman" w:hAnsi="Times New Roman" w:cs="Times New Roman"/>
          <w:sz w:val="24"/>
          <w:szCs w:val="24"/>
        </w:rPr>
        <w:t>do</w:t>
      </w:r>
      <w:r w:rsidR="00F40D9A">
        <w:rPr>
          <w:rFonts w:ascii="Times New Roman" w:eastAsia="Times New Roman" w:hAnsi="Times New Roman" w:cs="Times New Roman"/>
          <w:sz w:val="24"/>
          <w:szCs w:val="24"/>
        </w:rPr>
        <w:t xml:space="preserve"> governo </w:t>
      </w:r>
      <w:r w:rsidR="00D6644A">
        <w:rPr>
          <w:rFonts w:ascii="Times New Roman" w:eastAsia="Times New Roman" w:hAnsi="Times New Roman" w:cs="Times New Roman"/>
          <w:sz w:val="24"/>
          <w:szCs w:val="24"/>
        </w:rPr>
        <w:t>e também no tempo de permanência</w:t>
      </w:r>
      <w:r w:rsidR="00A61ADA">
        <w:rPr>
          <w:rFonts w:ascii="Times New Roman" w:eastAsia="Times New Roman" w:hAnsi="Times New Roman" w:cs="Times New Roman"/>
          <w:sz w:val="24"/>
          <w:szCs w:val="24"/>
        </w:rPr>
        <w:t xml:space="preserve"> hospitalar </w:t>
      </w:r>
      <w:r w:rsidR="000A7132">
        <w:rPr>
          <w:rFonts w:ascii="Times New Roman" w:eastAsia="Times New Roman" w:hAnsi="Times New Roman" w:cs="Times New Roman"/>
          <w:sz w:val="24"/>
          <w:szCs w:val="24"/>
        </w:rPr>
        <w:t>desses indivíduos</w:t>
      </w:r>
      <w:r w:rsidR="00A61ADA">
        <w:rPr>
          <w:rFonts w:ascii="Times New Roman" w:eastAsia="Times New Roman" w:hAnsi="Times New Roman" w:cs="Times New Roman"/>
          <w:sz w:val="24"/>
          <w:szCs w:val="24"/>
        </w:rPr>
        <w:t xml:space="preserve">. </w:t>
      </w:r>
    </w:p>
    <w:p w14:paraId="0000016A" w14:textId="57CCC6C5" w:rsidR="00901E5C" w:rsidRDefault="00D6644A">
      <w:pPr>
        <w:shd w:val="clear" w:color="auto" w:fill="FFFFFF"/>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Ressalta-se </w:t>
      </w:r>
      <w:r w:rsidR="00F40D9A">
        <w:rPr>
          <w:rFonts w:ascii="Times New Roman" w:eastAsia="Times New Roman" w:hAnsi="Times New Roman" w:cs="Times New Roman"/>
          <w:sz w:val="24"/>
          <w:szCs w:val="24"/>
        </w:rPr>
        <w:t xml:space="preserve">ainda </w:t>
      </w:r>
      <w:r>
        <w:rPr>
          <w:rFonts w:ascii="Times New Roman" w:eastAsia="Times New Roman" w:hAnsi="Times New Roman" w:cs="Times New Roman"/>
          <w:sz w:val="24"/>
          <w:szCs w:val="24"/>
        </w:rPr>
        <w:t>que, o acompanhamento do orçamento provê</w:t>
      </w:r>
      <w:r w:rsidR="00021788">
        <w:rPr>
          <w:rFonts w:ascii="Times New Roman" w:eastAsia="Times New Roman" w:hAnsi="Times New Roman" w:cs="Times New Roman"/>
          <w:sz w:val="24"/>
          <w:szCs w:val="24"/>
        </w:rPr>
        <w:t xml:space="preserve"> uma</w:t>
      </w:r>
      <w:r>
        <w:rPr>
          <w:rFonts w:ascii="Times New Roman" w:eastAsia="Times New Roman" w:hAnsi="Times New Roman" w:cs="Times New Roman"/>
          <w:sz w:val="24"/>
          <w:szCs w:val="24"/>
        </w:rPr>
        <w:t xml:space="preserve"> visão geral sobre a alocação de recursos e gera informação para o monitoramento de sua execução, possibilitando a identificação e a correção de problemas durante o exercício financeiro. </w:t>
      </w:r>
      <w:r w:rsidR="00F9437E">
        <w:rPr>
          <w:rFonts w:ascii="Times New Roman" w:eastAsia="Times New Roman" w:hAnsi="Times New Roman" w:cs="Times New Roman"/>
          <w:sz w:val="24"/>
          <w:szCs w:val="24"/>
        </w:rPr>
        <w:t xml:space="preserve">Dessa forma, a </w:t>
      </w:r>
      <w:r>
        <w:rPr>
          <w:rFonts w:ascii="Times New Roman" w:eastAsia="Times New Roman" w:hAnsi="Times New Roman" w:cs="Times New Roman"/>
          <w:sz w:val="24"/>
          <w:szCs w:val="24"/>
        </w:rPr>
        <w:t xml:space="preserve">gestão </w:t>
      </w:r>
      <w:r>
        <w:rPr>
          <w:rFonts w:ascii="Times New Roman" w:eastAsia="Times New Roman" w:hAnsi="Times New Roman" w:cs="Times New Roman"/>
          <w:sz w:val="24"/>
          <w:szCs w:val="24"/>
        </w:rPr>
        <w:lastRenderedPageBreak/>
        <w:t>pública</w:t>
      </w:r>
      <w:r w:rsidR="00F943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além de</w:t>
      </w:r>
      <w:r w:rsidR="00F9437E">
        <w:rPr>
          <w:rFonts w:ascii="Times New Roman" w:eastAsia="Times New Roman" w:hAnsi="Times New Roman" w:cs="Times New Roman"/>
          <w:sz w:val="24"/>
          <w:szCs w:val="24"/>
        </w:rPr>
        <w:t xml:space="preserve"> fornecer fomento de apoio a essa</w:t>
      </w:r>
      <w:r>
        <w:rPr>
          <w:rFonts w:ascii="Times New Roman" w:eastAsia="Times New Roman" w:hAnsi="Times New Roman" w:cs="Times New Roman"/>
          <w:sz w:val="24"/>
          <w:szCs w:val="24"/>
        </w:rPr>
        <w:t xml:space="preserve"> atividade, contribu</w:t>
      </w:r>
      <w:r w:rsidR="00F9437E">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para o aprimoramento da elaboração da proposta orçamentária e dos orçamentos por parte dos órgãos de governo; possibilita a preparação de programações de recursos mais ajustadas às políticas e facilita a elaboração da prestação de contas. Para a sociedade, constitui </w:t>
      </w:r>
      <w:r w:rsidR="00606294">
        <w:rPr>
          <w:rFonts w:ascii="Times New Roman" w:eastAsia="Times New Roman" w:hAnsi="Times New Roman" w:cs="Times New Roman"/>
          <w:sz w:val="24"/>
          <w:szCs w:val="24"/>
        </w:rPr>
        <w:t xml:space="preserve">como um </w:t>
      </w:r>
      <w:r>
        <w:rPr>
          <w:rFonts w:ascii="Times New Roman" w:eastAsia="Times New Roman" w:hAnsi="Times New Roman" w:cs="Times New Roman"/>
          <w:sz w:val="24"/>
          <w:szCs w:val="24"/>
        </w:rPr>
        <w:t>instrumento de transparência na utilização dos recursos</w:t>
      </w:r>
      <w:r w:rsidR="00606294">
        <w:rPr>
          <w:rFonts w:ascii="Times New Roman" w:eastAsia="Times New Roman" w:hAnsi="Times New Roman" w:cs="Times New Roman"/>
          <w:sz w:val="24"/>
          <w:szCs w:val="24"/>
        </w:rPr>
        <w:t xml:space="preserve"> governamentais</w:t>
      </w:r>
      <w:r>
        <w:rPr>
          <w:rFonts w:ascii="Times New Roman" w:eastAsia="Times New Roman" w:hAnsi="Times New Roman" w:cs="Times New Roman"/>
          <w:sz w:val="24"/>
          <w:szCs w:val="24"/>
        </w:rPr>
        <w:t xml:space="preserve"> (</w:t>
      </w:r>
      <w:r w:rsidR="00606294">
        <w:rPr>
          <w:rFonts w:ascii="Times New Roman" w:eastAsia="Times New Roman" w:hAnsi="Times New Roman" w:cs="Times New Roman"/>
          <w:sz w:val="24"/>
          <w:szCs w:val="24"/>
        </w:rPr>
        <w:t>FROSSARD; OLIVEIRA</w:t>
      </w:r>
      <w:r>
        <w:rPr>
          <w:rFonts w:ascii="Times New Roman" w:eastAsia="Times New Roman" w:hAnsi="Times New Roman" w:cs="Times New Roman"/>
          <w:sz w:val="24"/>
          <w:szCs w:val="24"/>
        </w:rPr>
        <w:t>, 2023).</w:t>
      </w:r>
    </w:p>
    <w:p w14:paraId="0000016D" w14:textId="42EECADF" w:rsidR="00901E5C" w:rsidRPr="00B121A6" w:rsidRDefault="001C0AEB">
      <w:pPr>
        <w:shd w:val="clear" w:color="auto" w:fill="FFFFFF"/>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É importante destacar que e</w:t>
      </w:r>
      <w:r w:rsidR="000A341A">
        <w:rPr>
          <w:rFonts w:ascii="Times New Roman" w:eastAsia="Times New Roman" w:hAnsi="Times New Roman" w:cs="Times New Roman"/>
          <w:sz w:val="24"/>
          <w:szCs w:val="24"/>
        </w:rPr>
        <w:t xml:space="preserve">xiste uma </w:t>
      </w:r>
      <w:r w:rsidR="00D6644A">
        <w:rPr>
          <w:rFonts w:ascii="Times New Roman" w:eastAsia="Times New Roman" w:hAnsi="Times New Roman" w:cs="Times New Roman"/>
          <w:sz w:val="24"/>
          <w:szCs w:val="24"/>
        </w:rPr>
        <w:t>relação entre</w:t>
      </w:r>
      <w:r w:rsidR="000A341A">
        <w:rPr>
          <w:rFonts w:ascii="Times New Roman" w:eastAsia="Times New Roman" w:hAnsi="Times New Roman" w:cs="Times New Roman"/>
          <w:sz w:val="24"/>
          <w:szCs w:val="24"/>
        </w:rPr>
        <w:t xml:space="preserve"> as</w:t>
      </w:r>
      <w:r w:rsidR="00D6644A">
        <w:rPr>
          <w:rFonts w:ascii="Times New Roman" w:eastAsia="Times New Roman" w:hAnsi="Times New Roman" w:cs="Times New Roman"/>
          <w:sz w:val="24"/>
          <w:szCs w:val="24"/>
        </w:rPr>
        <w:t xml:space="preserve"> condições socioeconômicas, </w:t>
      </w:r>
      <w:r w:rsidR="000A341A">
        <w:rPr>
          <w:rFonts w:ascii="Times New Roman" w:eastAsia="Times New Roman" w:hAnsi="Times New Roman" w:cs="Times New Roman"/>
          <w:sz w:val="24"/>
          <w:szCs w:val="24"/>
        </w:rPr>
        <w:t xml:space="preserve">as </w:t>
      </w:r>
      <w:r w:rsidR="00D6644A">
        <w:rPr>
          <w:rFonts w:ascii="Times New Roman" w:eastAsia="Times New Roman" w:hAnsi="Times New Roman" w:cs="Times New Roman"/>
          <w:sz w:val="24"/>
          <w:szCs w:val="24"/>
        </w:rPr>
        <w:t xml:space="preserve">doenças crônicas e gastos em saúde </w:t>
      </w:r>
      <w:r w:rsidR="000A341A">
        <w:rPr>
          <w:rFonts w:ascii="Times New Roman" w:eastAsia="Times New Roman" w:hAnsi="Times New Roman" w:cs="Times New Roman"/>
          <w:sz w:val="24"/>
          <w:szCs w:val="24"/>
        </w:rPr>
        <w:t>d</w:t>
      </w:r>
      <w:r w:rsidR="00D6644A">
        <w:rPr>
          <w:rFonts w:ascii="Times New Roman" w:eastAsia="Times New Roman" w:hAnsi="Times New Roman" w:cs="Times New Roman"/>
          <w:sz w:val="24"/>
          <w:szCs w:val="24"/>
        </w:rPr>
        <w:t xml:space="preserve">a </w:t>
      </w:r>
      <w:r w:rsidR="00D6644A" w:rsidRPr="00B121A6">
        <w:rPr>
          <w:rFonts w:ascii="Times New Roman" w:eastAsia="Times New Roman" w:hAnsi="Times New Roman" w:cs="Times New Roman"/>
          <w:sz w:val="24"/>
          <w:szCs w:val="24"/>
        </w:rPr>
        <w:t>população geral</w:t>
      </w:r>
      <w:r w:rsidR="00254E00" w:rsidRPr="00B121A6">
        <w:rPr>
          <w:rFonts w:ascii="Times New Roman" w:eastAsia="Times New Roman" w:hAnsi="Times New Roman" w:cs="Times New Roman"/>
          <w:sz w:val="24"/>
          <w:szCs w:val="24"/>
        </w:rPr>
        <w:t>. Entretanto, ao trata-se d</w:t>
      </w:r>
      <w:r w:rsidR="00A235D6" w:rsidRPr="00B121A6">
        <w:rPr>
          <w:rFonts w:ascii="Times New Roman" w:eastAsia="Times New Roman" w:hAnsi="Times New Roman" w:cs="Times New Roman"/>
          <w:sz w:val="24"/>
          <w:szCs w:val="24"/>
        </w:rPr>
        <w:t xml:space="preserve">e </w:t>
      </w:r>
      <w:r w:rsidR="00D6644A" w:rsidRPr="00B121A6">
        <w:rPr>
          <w:rFonts w:ascii="Times New Roman" w:eastAsia="Times New Roman" w:hAnsi="Times New Roman" w:cs="Times New Roman"/>
          <w:sz w:val="24"/>
          <w:szCs w:val="24"/>
        </w:rPr>
        <w:t>gasto</w:t>
      </w:r>
      <w:r w:rsidR="00284F40" w:rsidRPr="00B121A6">
        <w:rPr>
          <w:rFonts w:ascii="Times New Roman" w:eastAsia="Times New Roman" w:hAnsi="Times New Roman" w:cs="Times New Roman"/>
          <w:sz w:val="24"/>
          <w:szCs w:val="24"/>
        </w:rPr>
        <w:t>s</w:t>
      </w:r>
      <w:r w:rsidR="00D6644A" w:rsidRPr="00B121A6">
        <w:rPr>
          <w:rFonts w:ascii="Times New Roman" w:eastAsia="Times New Roman" w:hAnsi="Times New Roman" w:cs="Times New Roman"/>
          <w:sz w:val="24"/>
          <w:szCs w:val="24"/>
        </w:rPr>
        <w:t xml:space="preserve"> </w:t>
      </w:r>
      <w:r w:rsidR="006B43FE" w:rsidRPr="00B121A6">
        <w:rPr>
          <w:rFonts w:ascii="Times New Roman" w:eastAsia="Times New Roman" w:hAnsi="Times New Roman" w:cs="Times New Roman"/>
          <w:sz w:val="24"/>
          <w:szCs w:val="24"/>
        </w:rPr>
        <w:t xml:space="preserve">individuais </w:t>
      </w:r>
      <w:r w:rsidR="00D6644A" w:rsidRPr="00B121A6">
        <w:rPr>
          <w:rFonts w:ascii="Times New Roman" w:eastAsia="Times New Roman" w:hAnsi="Times New Roman" w:cs="Times New Roman"/>
          <w:sz w:val="24"/>
          <w:szCs w:val="24"/>
        </w:rPr>
        <w:t>catastrófico</w:t>
      </w:r>
      <w:r w:rsidR="00284F40" w:rsidRPr="00B121A6">
        <w:rPr>
          <w:rFonts w:ascii="Times New Roman" w:eastAsia="Times New Roman" w:hAnsi="Times New Roman" w:cs="Times New Roman"/>
          <w:sz w:val="24"/>
          <w:szCs w:val="24"/>
        </w:rPr>
        <w:t>s</w:t>
      </w:r>
      <w:r w:rsidR="00D6644A" w:rsidRPr="00B121A6">
        <w:rPr>
          <w:rFonts w:ascii="Times New Roman" w:eastAsia="Times New Roman" w:hAnsi="Times New Roman" w:cs="Times New Roman"/>
          <w:sz w:val="24"/>
          <w:szCs w:val="24"/>
        </w:rPr>
        <w:t xml:space="preserve"> em saúde </w:t>
      </w:r>
      <w:r w:rsidR="006B43FE" w:rsidRPr="00B121A6">
        <w:rPr>
          <w:rFonts w:ascii="Times New Roman" w:eastAsia="Times New Roman" w:hAnsi="Times New Roman" w:cs="Times New Roman"/>
          <w:sz w:val="24"/>
          <w:szCs w:val="24"/>
        </w:rPr>
        <w:t xml:space="preserve">por portadores de diferentes DCNT </w:t>
      </w:r>
      <w:r w:rsidR="00D6644A" w:rsidRPr="00B121A6">
        <w:rPr>
          <w:rFonts w:ascii="Times New Roman" w:eastAsia="Times New Roman" w:hAnsi="Times New Roman" w:cs="Times New Roman"/>
          <w:sz w:val="24"/>
          <w:szCs w:val="24"/>
        </w:rPr>
        <w:t xml:space="preserve">ainda é </w:t>
      </w:r>
      <w:r w:rsidR="00254E00" w:rsidRPr="00B121A6">
        <w:rPr>
          <w:rFonts w:ascii="Times New Roman" w:eastAsia="Times New Roman" w:hAnsi="Times New Roman" w:cs="Times New Roman"/>
          <w:sz w:val="24"/>
          <w:szCs w:val="24"/>
        </w:rPr>
        <w:t xml:space="preserve">um tema </w:t>
      </w:r>
      <w:r w:rsidR="00D6644A" w:rsidRPr="00B121A6">
        <w:rPr>
          <w:rFonts w:ascii="Times New Roman" w:eastAsia="Times New Roman" w:hAnsi="Times New Roman" w:cs="Times New Roman"/>
          <w:sz w:val="24"/>
          <w:szCs w:val="24"/>
        </w:rPr>
        <w:t>pouco explora</w:t>
      </w:r>
      <w:r w:rsidR="00B8339A" w:rsidRPr="00B121A6">
        <w:rPr>
          <w:rFonts w:ascii="Times New Roman" w:eastAsia="Times New Roman" w:hAnsi="Times New Roman" w:cs="Times New Roman"/>
          <w:sz w:val="24"/>
          <w:szCs w:val="24"/>
        </w:rPr>
        <w:t>do</w:t>
      </w:r>
      <w:r w:rsidR="00D6644A" w:rsidRPr="00B121A6">
        <w:rPr>
          <w:rFonts w:ascii="Times New Roman" w:eastAsia="Times New Roman" w:hAnsi="Times New Roman" w:cs="Times New Roman"/>
          <w:sz w:val="24"/>
          <w:szCs w:val="24"/>
        </w:rPr>
        <w:t>, especialmente em países em desenvolvimento</w:t>
      </w:r>
      <w:r w:rsidR="00284F40" w:rsidRPr="00B121A6">
        <w:rPr>
          <w:rFonts w:ascii="Times New Roman" w:eastAsia="Times New Roman" w:hAnsi="Times New Roman" w:cs="Times New Roman"/>
          <w:sz w:val="24"/>
          <w:szCs w:val="24"/>
        </w:rPr>
        <w:t xml:space="preserve">, como o Brasil </w:t>
      </w:r>
      <w:r w:rsidR="00D6644A" w:rsidRPr="00B121A6">
        <w:rPr>
          <w:rFonts w:ascii="Times New Roman" w:eastAsia="Times New Roman" w:hAnsi="Times New Roman" w:cs="Times New Roman"/>
          <w:sz w:val="24"/>
          <w:szCs w:val="24"/>
        </w:rPr>
        <w:t>(</w:t>
      </w:r>
      <w:r w:rsidR="00284F40" w:rsidRPr="00B121A6">
        <w:rPr>
          <w:rFonts w:ascii="Times New Roman" w:eastAsia="Times New Roman" w:hAnsi="Times New Roman" w:cs="Times New Roman"/>
          <w:sz w:val="24"/>
          <w:szCs w:val="24"/>
        </w:rPr>
        <w:t>BERNARDES</w:t>
      </w:r>
      <w:r w:rsidR="00D6644A" w:rsidRPr="00B121A6">
        <w:rPr>
          <w:rFonts w:ascii="Times New Roman" w:eastAsia="Times New Roman" w:hAnsi="Times New Roman" w:cs="Times New Roman"/>
          <w:sz w:val="24"/>
          <w:szCs w:val="24"/>
        </w:rPr>
        <w:t xml:space="preserve"> </w:t>
      </w:r>
      <w:r w:rsidR="00D6644A" w:rsidRPr="00B121A6">
        <w:rPr>
          <w:rFonts w:ascii="Times New Roman" w:eastAsia="Times New Roman" w:hAnsi="Times New Roman" w:cs="Times New Roman"/>
          <w:i/>
          <w:sz w:val="24"/>
          <w:szCs w:val="24"/>
        </w:rPr>
        <w:t>et al.</w:t>
      </w:r>
      <w:r w:rsidR="00D6644A" w:rsidRPr="00B121A6">
        <w:rPr>
          <w:rFonts w:ascii="Times New Roman" w:eastAsia="Times New Roman" w:hAnsi="Times New Roman" w:cs="Times New Roman"/>
          <w:sz w:val="24"/>
          <w:szCs w:val="24"/>
        </w:rPr>
        <w:t>, 2020).</w:t>
      </w:r>
    </w:p>
    <w:p w14:paraId="00000172" w14:textId="3AD8CEFE" w:rsidR="00901E5C" w:rsidRDefault="00D6644A">
      <w:pPr>
        <w:shd w:val="clear" w:color="auto" w:fill="FFFFFF"/>
        <w:spacing w:line="360" w:lineRule="auto"/>
        <w:ind w:firstLine="709"/>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 Brasil, o Ministério da Saúde descreve ações essenciais para prevenir e monitorar os casos de DCNT</w:t>
      </w:r>
      <w:r w:rsidR="00A46C36">
        <w:rPr>
          <w:rFonts w:ascii="Times New Roman" w:eastAsia="Times New Roman" w:hAnsi="Times New Roman" w:cs="Times New Roman"/>
          <w:sz w:val="24"/>
          <w:szCs w:val="24"/>
          <w:highlight w:val="white"/>
        </w:rPr>
        <w:t>. Dentre essas, pode-se destacar a</w:t>
      </w:r>
      <w:r>
        <w:rPr>
          <w:rFonts w:ascii="Times New Roman" w:eastAsia="Times New Roman" w:hAnsi="Times New Roman" w:cs="Times New Roman"/>
          <w:sz w:val="24"/>
          <w:szCs w:val="24"/>
          <w:highlight w:val="white"/>
        </w:rPr>
        <w:t xml:space="preserve"> capacita</w:t>
      </w:r>
      <w:r w:rsidR="00A46C36">
        <w:rPr>
          <w:rFonts w:ascii="Times New Roman" w:eastAsia="Times New Roman" w:hAnsi="Times New Roman" w:cs="Times New Roman"/>
          <w:sz w:val="24"/>
          <w:szCs w:val="24"/>
          <w:highlight w:val="white"/>
        </w:rPr>
        <w:t>ção</w:t>
      </w:r>
      <w:r>
        <w:rPr>
          <w:rFonts w:ascii="Times New Roman" w:eastAsia="Times New Roman" w:hAnsi="Times New Roman" w:cs="Times New Roman"/>
          <w:sz w:val="24"/>
          <w:szCs w:val="24"/>
          <w:highlight w:val="white"/>
        </w:rPr>
        <w:t xml:space="preserve"> </w:t>
      </w:r>
      <w:r w:rsidR="00A46C36">
        <w:rPr>
          <w:rFonts w:ascii="Times New Roman" w:eastAsia="Times New Roman" w:hAnsi="Times New Roman" w:cs="Times New Roman"/>
          <w:sz w:val="24"/>
          <w:szCs w:val="24"/>
          <w:highlight w:val="white"/>
        </w:rPr>
        <w:t>d</w:t>
      </w:r>
      <w:r>
        <w:rPr>
          <w:rFonts w:ascii="Times New Roman" w:eastAsia="Times New Roman" w:hAnsi="Times New Roman" w:cs="Times New Roman"/>
          <w:sz w:val="24"/>
          <w:szCs w:val="24"/>
          <w:highlight w:val="white"/>
        </w:rPr>
        <w:t>as equipes de saúde da família,</w:t>
      </w:r>
      <w:r w:rsidR="00A46C36">
        <w:rPr>
          <w:rFonts w:ascii="Times New Roman" w:eastAsia="Times New Roman" w:hAnsi="Times New Roman" w:cs="Times New Roman"/>
          <w:sz w:val="24"/>
          <w:szCs w:val="24"/>
          <w:highlight w:val="white"/>
        </w:rPr>
        <w:t xml:space="preserve"> a promoção de</w:t>
      </w:r>
      <w:r>
        <w:rPr>
          <w:rFonts w:ascii="Times New Roman" w:eastAsia="Times New Roman" w:hAnsi="Times New Roman" w:cs="Times New Roman"/>
          <w:sz w:val="24"/>
          <w:szCs w:val="24"/>
          <w:highlight w:val="white"/>
        </w:rPr>
        <w:t xml:space="preserve"> ações </w:t>
      </w:r>
      <w:r w:rsidR="00A46C36">
        <w:rPr>
          <w:rFonts w:ascii="Times New Roman" w:eastAsia="Times New Roman" w:hAnsi="Times New Roman" w:cs="Times New Roman"/>
          <w:sz w:val="24"/>
          <w:szCs w:val="24"/>
          <w:highlight w:val="white"/>
        </w:rPr>
        <w:t>de</w:t>
      </w:r>
      <w:r>
        <w:rPr>
          <w:rFonts w:ascii="Times New Roman" w:eastAsia="Times New Roman" w:hAnsi="Times New Roman" w:cs="Times New Roman"/>
          <w:sz w:val="24"/>
          <w:szCs w:val="24"/>
          <w:highlight w:val="white"/>
        </w:rPr>
        <w:t xml:space="preserve"> prevenção d</w:t>
      </w:r>
      <w:r w:rsidR="00A46C36">
        <w:rPr>
          <w:rFonts w:ascii="Times New Roman" w:eastAsia="Times New Roman" w:hAnsi="Times New Roman" w:cs="Times New Roman"/>
          <w:sz w:val="24"/>
          <w:szCs w:val="24"/>
          <w:highlight w:val="white"/>
        </w:rPr>
        <w:t xml:space="preserve">e doenças, o </w:t>
      </w:r>
      <w:r>
        <w:rPr>
          <w:rFonts w:ascii="Times New Roman" w:eastAsia="Times New Roman" w:hAnsi="Times New Roman" w:cs="Times New Roman"/>
          <w:sz w:val="24"/>
          <w:szCs w:val="24"/>
          <w:highlight w:val="white"/>
        </w:rPr>
        <w:t xml:space="preserve">monitorando </w:t>
      </w:r>
      <w:r w:rsidR="00A46C36">
        <w:rPr>
          <w:rFonts w:ascii="Times New Roman" w:eastAsia="Times New Roman" w:hAnsi="Times New Roman" w:cs="Times New Roman"/>
          <w:sz w:val="24"/>
          <w:szCs w:val="24"/>
          <w:highlight w:val="white"/>
        </w:rPr>
        <w:t>d</w:t>
      </w:r>
      <w:r>
        <w:rPr>
          <w:rFonts w:ascii="Times New Roman" w:eastAsia="Times New Roman" w:hAnsi="Times New Roman" w:cs="Times New Roman"/>
          <w:sz w:val="24"/>
          <w:szCs w:val="24"/>
          <w:highlight w:val="white"/>
        </w:rPr>
        <w:t xml:space="preserve">os indicadores </w:t>
      </w:r>
      <w:r w:rsidR="00A46C36">
        <w:rPr>
          <w:rFonts w:ascii="Times New Roman" w:eastAsia="Times New Roman" w:hAnsi="Times New Roman" w:cs="Times New Roman"/>
          <w:sz w:val="24"/>
          <w:szCs w:val="24"/>
          <w:highlight w:val="white"/>
        </w:rPr>
        <w:t xml:space="preserve">de saúde </w:t>
      </w:r>
      <w:r>
        <w:rPr>
          <w:rFonts w:ascii="Times New Roman" w:eastAsia="Times New Roman" w:hAnsi="Times New Roman" w:cs="Times New Roman"/>
          <w:sz w:val="24"/>
          <w:szCs w:val="24"/>
          <w:highlight w:val="white"/>
        </w:rPr>
        <w:t xml:space="preserve">e </w:t>
      </w:r>
      <w:r w:rsidR="00A46C36">
        <w:rPr>
          <w:rFonts w:ascii="Times New Roman" w:eastAsia="Times New Roman" w:hAnsi="Times New Roman" w:cs="Times New Roman"/>
          <w:sz w:val="24"/>
          <w:szCs w:val="24"/>
          <w:highlight w:val="white"/>
        </w:rPr>
        <w:t>a aplicação</w:t>
      </w:r>
      <w:r w:rsidR="00BD4FA3">
        <w:rPr>
          <w:rFonts w:ascii="Times New Roman" w:eastAsia="Times New Roman" w:hAnsi="Times New Roman" w:cs="Times New Roman"/>
          <w:sz w:val="24"/>
          <w:szCs w:val="24"/>
          <w:highlight w:val="white"/>
        </w:rPr>
        <w:t xml:space="preserve"> de</w:t>
      </w:r>
      <w:r w:rsidR="00A46C36">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procedimentos apropriados </w:t>
      </w:r>
      <w:r w:rsidR="00BD4FA3">
        <w:rPr>
          <w:rFonts w:ascii="Times New Roman" w:eastAsia="Times New Roman" w:hAnsi="Times New Roman" w:cs="Times New Roman"/>
          <w:sz w:val="24"/>
          <w:szCs w:val="24"/>
          <w:highlight w:val="white"/>
        </w:rPr>
        <w:t>à</w:t>
      </w:r>
      <w:r>
        <w:rPr>
          <w:rFonts w:ascii="Times New Roman" w:eastAsia="Times New Roman" w:hAnsi="Times New Roman" w:cs="Times New Roman"/>
          <w:sz w:val="24"/>
          <w:szCs w:val="24"/>
          <w:highlight w:val="white"/>
        </w:rPr>
        <w:t xml:space="preserve"> realidade regional e local.</w:t>
      </w:r>
      <w:r w:rsidR="00BD4FA3">
        <w:rPr>
          <w:rFonts w:ascii="Times New Roman" w:eastAsia="Times New Roman" w:hAnsi="Times New Roman" w:cs="Times New Roman"/>
          <w:sz w:val="24"/>
          <w:szCs w:val="24"/>
          <w:highlight w:val="white"/>
        </w:rPr>
        <w:t xml:space="preserve"> Por e</w:t>
      </w:r>
      <w:r w:rsidR="00BD4FA3">
        <w:rPr>
          <w:rFonts w:ascii="Times New Roman" w:eastAsia="Times New Roman" w:hAnsi="Times New Roman" w:cs="Times New Roman"/>
          <w:sz w:val="24"/>
          <w:szCs w:val="24"/>
        </w:rPr>
        <w:t>xemplo, um</w:t>
      </w:r>
      <w:r>
        <w:rPr>
          <w:rFonts w:ascii="Times New Roman" w:eastAsia="Times New Roman" w:hAnsi="Times New Roman" w:cs="Times New Roman"/>
          <w:sz w:val="24"/>
          <w:szCs w:val="24"/>
          <w:highlight w:val="white"/>
        </w:rPr>
        <w:t>a das estratégias utilizadas na APS é a discussão e análise das práticas assistenciais e a promoção da cogestão do cuidado por meio do apoio matricial com todos os profissionais da equipe para assim ter</w:t>
      </w:r>
      <w:r w:rsidR="00BD4FA3">
        <w:rPr>
          <w:rFonts w:ascii="Times New Roman" w:eastAsia="Times New Roman" w:hAnsi="Times New Roman" w:cs="Times New Roman"/>
          <w:sz w:val="24"/>
          <w:szCs w:val="24"/>
          <w:highlight w:val="white"/>
        </w:rPr>
        <w:t>-se</w:t>
      </w:r>
      <w:r>
        <w:rPr>
          <w:rFonts w:ascii="Times New Roman" w:eastAsia="Times New Roman" w:hAnsi="Times New Roman" w:cs="Times New Roman"/>
          <w:sz w:val="24"/>
          <w:szCs w:val="24"/>
          <w:highlight w:val="white"/>
        </w:rPr>
        <w:t xml:space="preserve"> uma abordagem mais efetiva (</w:t>
      </w:r>
      <w:r w:rsidR="00BD4FA3">
        <w:rPr>
          <w:rFonts w:ascii="Times New Roman" w:eastAsia="Times New Roman" w:hAnsi="Times New Roman" w:cs="Times New Roman"/>
          <w:sz w:val="24"/>
          <w:szCs w:val="24"/>
          <w:highlight w:val="white"/>
        </w:rPr>
        <w:t>LEITE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2019).</w:t>
      </w:r>
    </w:p>
    <w:p w14:paraId="00000173" w14:textId="77777777" w:rsidR="00901E5C" w:rsidRDefault="00901E5C">
      <w:pPr>
        <w:shd w:val="clear" w:color="auto" w:fill="FFFFFF"/>
        <w:spacing w:line="360" w:lineRule="auto"/>
        <w:ind w:firstLine="709"/>
        <w:rPr>
          <w:rFonts w:ascii="Times New Roman" w:eastAsia="Times New Roman" w:hAnsi="Times New Roman" w:cs="Times New Roman"/>
          <w:sz w:val="24"/>
          <w:szCs w:val="24"/>
        </w:rPr>
      </w:pPr>
    </w:p>
    <w:p w14:paraId="00000175" w14:textId="185C4DC9" w:rsidR="00901E5C" w:rsidRDefault="00346B45">
      <w:pPr>
        <w:shd w:val="clear" w:color="auto" w:fill="FFFFFF"/>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5 CONCLUSÃO</w:t>
      </w:r>
    </w:p>
    <w:p w14:paraId="00000176" w14:textId="77777777" w:rsidR="00901E5C" w:rsidRPr="00460C47" w:rsidRDefault="00901E5C">
      <w:pPr>
        <w:shd w:val="clear" w:color="auto" w:fill="FFFFFF"/>
        <w:spacing w:line="360" w:lineRule="auto"/>
        <w:rPr>
          <w:rFonts w:ascii="Times New Roman" w:eastAsia="Times New Roman" w:hAnsi="Times New Roman" w:cs="Times New Roman"/>
          <w:b/>
          <w:sz w:val="24"/>
          <w:szCs w:val="24"/>
          <w:highlight w:val="white"/>
        </w:rPr>
      </w:pPr>
    </w:p>
    <w:p w14:paraId="00000177" w14:textId="385C1DC2" w:rsidR="00901E5C" w:rsidRDefault="00D6644A">
      <w:pPr>
        <w:shd w:val="clear" w:color="auto" w:fill="FFFFFF"/>
        <w:spacing w:line="360" w:lineRule="auto"/>
        <w:ind w:firstLine="709"/>
        <w:rPr>
          <w:rFonts w:ascii="Times New Roman" w:eastAsia="Times New Roman" w:hAnsi="Times New Roman" w:cs="Times New Roman"/>
          <w:sz w:val="24"/>
          <w:szCs w:val="24"/>
          <w:highlight w:val="white"/>
        </w:rPr>
      </w:pPr>
      <w:r w:rsidRPr="00DE34A3">
        <w:rPr>
          <w:rFonts w:ascii="Times New Roman" w:eastAsia="Times New Roman" w:hAnsi="Times New Roman" w:cs="Times New Roman"/>
          <w:sz w:val="24"/>
          <w:szCs w:val="24"/>
          <w:highlight w:val="yellow"/>
          <w:rPrChange w:id="273" w:author="Felipe Cruz" w:date="2024-05-10T20:09:00Z">
            <w:rPr>
              <w:rFonts w:ascii="Times New Roman" w:eastAsia="Times New Roman" w:hAnsi="Times New Roman" w:cs="Times New Roman"/>
              <w:sz w:val="24"/>
              <w:szCs w:val="24"/>
              <w:highlight w:val="white"/>
            </w:rPr>
          </w:rPrChange>
        </w:rPr>
        <w:t xml:space="preserve">Diante do exposto, afirma-se que as atividades educativas </w:t>
      </w:r>
      <w:r w:rsidR="00A60F77" w:rsidRPr="00DE34A3">
        <w:rPr>
          <w:rFonts w:ascii="Times New Roman" w:eastAsia="Times New Roman" w:hAnsi="Times New Roman" w:cs="Times New Roman"/>
          <w:sz w:val="24"/>
          <w:szCs w:val="24"/>
          <w:highlight w:val="yellow"/>
          <w:rPrChange w:id="274" w:author="Felipe Cruz" w:date="2024-05-10T20:09:00Z">
            <w:rPr>
              <w:rFonts w:ascii="Times New Roman" w:eastAsia="Times New Roman" w:hAnsi="Times New Roman" w:cs="Times New Roman"/>
              <w:sz w:val="24"/>
              <w:szCs w:val="24"/>
              <w:highlight w:val="white"/>
            </w:rPr>
          </w:rPrChange>
        </w:rPr>
        <w:t>são</w:t>
      </w:r>
      <w:r w:rsidRPr="00DE34A3">
        <w:rPr>
          <w:rFonts w:ascii="Times New Roman" w:eastAsia="Times New Roman" w:hAnsi="Times New Roman" w:cs="Times New Roman"/>
          <w:sz w:val="24"/>
          <w:szCs w:val="24"/>
          <w:highlight w:val="yellow"/>
          <w:rPrChange w:id="275" w:author="Felipe Cruz" w:date="2024-05-10T20:09:00Z">
            <w:rPr>
              <w:rFonts w:ascii="Times New Roman" w:eastAsia="Times New Roman" w:hAnsi="Times New Roman" w:cs="Times New Roman"/>
              <w:sz w:val="24"/>
              <w:szCs w:val="24"/>
              <w:highlight w:val="white"/>
            </w:rPr>
          </w:rPrChange>
        </w:rPr>
        <w:t xml:space="preserve"> um dos meios eficazes para prevenir as doenças crônicas não transmissíveis e </w:t>
      </w:r>
      <w:r w:rsidR="00A60F77" w:rsidRPr="00DE34A3">
        <w:rPr>
          <w:rFonts w:ascii="Times New Roman" w:eastAsia="Times New Roman" w:hAnsi="Times New Roman" w:cs="Times New Roman"/>
          <w:sz w:val="24"/>
          <w:szCs w:val="24"/>
          <w:highlight w:val="yellow"/>
          <w:rPrChange w:id="276" w:author="Felipe Cruz" w:date="2024-05-10T20:09:00Z">
            <w:rPr>
              <w:rFonts w:ascii="Times New Roman" w:eastAsia="Times New Roman" w:hAnsi="Times New Roman" w:cs="Times New Roman"/>
              <w:sz w:val="24"/>
              <w:szCs w:val="24"/>
              <w:highlight w:val="white"/>
            </w:rPr>
          </w:rPrChange>
        </w:rPr>
        <w:t xml:space="preserve">a </w:t>
      </w:r>
      <w:r w:rsidRPr="00DE34A3">
        <w:rPr>
          <w:rFonts w:ascii="Times New Roman" w:eastAsia="Times New Roman" w:hAnsi="Times New Roman" w:cs="Times New Roman"/>
          <w:sz w:val="24"/>
          <w:szCs w:val="24"/>
          <w:highlight w:val="yellow"/>
          <w:rPrChange w:id="277" w:author="Felipe Cruz" w:date="2024-05-10T20:09:00Z">
            <w:rPr>
              <w:rFonts w:ascii="Times New Roman" w:eastAsia="Times New Roman" w:hAnsi="Times New Roman" w:cs="Times New Roman"/>
              <w:sz w:val="24"/>
              <w:szCs w:val="24"/>
              <w:highlight w:val="white"/>
            </w:rPr>
          </w:rPrChange>
        </w:rPr>
        <w:t xml:space="preserve">redução de custos com as mesmas, </w:t>
      </w:r>
      <w:r w:rsidR="00A60F77" w:rsidRPr="00DE34A3">
        <w:rPr>
          <w:rFonts w:ascii="Times New Roman" w:eastAsia="Times New Roman" w:hAnsi="Times New Roman" w:cs="Times New Roman"/>
          <w:sz w:val="24"/>
          <w:szCs w:val="24"/>
          <w:highlight w:val="yellow"/>
          <w:rPrChange w:id="278" w:author="Felipe Cruz" w:date="2024-05-10T20:09:00Z">
            <w:rPr>
              <w:rFonts w:ascii="Times New Roman" w:eastAsia="Times New Roman" w:hAnsi="Times New Roman" w:cs="Times New Roman"/>
              <w:sz w:val="24"/>
              <w:szCs w:val="24"/>
              <w:highlight w:val="white"/>
            </w:rPr>
          </w:rPrChange>
        </w:rPr>
        <w:t xml:space="preserve">mas </w:t>
      </w:r>
      <w:r w:rsidRPr="00DE34A3">
        <w:rPr>
          <w:rFonts w:ascii="Times New Roman" w:eastAsia="Times New Roman" w:hAnsi="Times New Roman" w:cs="Times New Roman"/>
          <w:sz w:val="24"/>
          <w:szCs w:val="24"/>
          <w:highlight w:val="yellow"/>
          <w:rPrChange w:id="279" w:author="Felipe Cruz" w:date="2024-05-10T20:09:00Z">
            <w:rPr>
              <w:rFonts w:ascii="Times New Roman" w:eastAsia="Times New Roman" w:hAnsi="Times New Roman" w:cs="Times New Roman"/>
              <w:sz w:val="24"/>
              <w:szCs w:val="24"/>
              <w:highlight w:val="white"/>
            </w:rPr>
          </w:rPrChange>
        </w:rPr>
        <w:t>essas atividades precisam iniciar-se na atenção primária</w:t>
      </w:r>
      <w:r w:rsidRPr="00460C47">
        <w:rPr>
          <w:rFonts w:ascii="Times New Roman" w:eastAsia="Times New Roman" w:hAnsi="Times New Roman" w:cs="Times New Roman"/>
          <w:sz w:val="24"/>
          <w:szCs w:val="24"/>
          <w:highlight w:val="white"/>
        </w:rPr>
        <w:t xml:space="preserve">. </w:t>
      </w:r>
      <w:commentRangeStart w:id="280"/>
      <w:r w:rsidRPr="00460C47">
        <w:rPr>
          <w:rFonts w:ascii="Times New Roman" w:eastAsia="Times New Roman" w:hAnsi="Times New Roman" w:cs="Times New Roman"/>
          <w:sz w:val="24"/>
          <w:szCs w:val="24"/>
          <w:highlight w:val="white"/>
        </w:rPr>
        <w:t>Enfatiz</w:t>
      </w:r>
      <w:r w:rsidR="00A60F77" w:rsidRPr="00460C47">
        <w:rPr>
          <w:rFonts w:ascii="Times New Roman" w:eastAsia="Times New Roman" w:hAnsi="Times New Roman" w:cs="Times New Roman"/>
          <w:sz w:val="24"/>
          <w:szCs w:val="24"/>
          <w:highlight w:val="white"/>
        </w:rPr>
        <w:t>ou</w:t>
      </w:r>
      <w:commentRangeEnd w:id="280"/>
      <w:r w:rsidR="00DE34A3">
        <w:rPr>
          <w:rStyle w:val="Refdecomentrio"/>
        </w:rPr>
        <w:commentReference w:id="280"/>
      </w:r>
      <w:r w:rsidRPr="00460C47">
        <w:rPr>
          <w:rFonts w:ascii="Times New Roman" w:eastAsia="Times New Roman" w:hAnsi="Times New Roman" w:cs="Times New Roman"/>
          <w:sz w:val="24"/>
          <w:szCs w:val="24"/>
          <w:highlight w:val="white"/>
        </w:rPr>
        <w:t>-se a importância de um bom planejamento em saúde para que se consiga alcançar um público considerável nessas atividades, tendo o apoio matricial como uma ferramenta bastan</w:t>
      </w:r>
      <w:r w:rsidR="004A621A" w:rsidRPr="00460C47">
        <w:rPr>
          <w:rFonts w:ascii="Times New Roman" w:eastAsia="Times New Roman" w:hAnsi="Times New Roman" w:cs="Times New Roman"/>
          <w:sz w:val="24"/>
          <w:szCs w:val="24"/>
          <w:highlight w:val="white"/>
        </w:rPr>
        <w:t xml:space="preserve">te útil </w:t>
      </w:r>
      <w:r w:rsidRPr="00460C47">
        <w:rPr>
          <w:rFonts w:ascii="Times New Roman" w:eastAsia="Times New Roman" w:hAnsi="Times New Roman" w:cs="Times New Roman"/>
          <w:sz w:val="24"/>
          <w:szCs w:val="24"/>
          <w:highlight w:val="white"/>
        </w:rPr>
        <w:t>nessas ações de saúde, uma vez que, os profissionais qualificados orientam quanto</w:t>
      </w:r>
      <w:r>
        <w:rPr>
          <w:rFonts w:ascii="Times New Roman" w:eastAsia="Times New Roman" w:hAnsi="Times New Roman" w:cs="Times New Roman"/>
          <w:sz w:val="24"/>
          <w:szCs w:val="24"/>
          <w:highlight w:val="white"/>
        </w:rPr>
        <w:t xml:space="preserve"> aos fatores preveníeis das doenças, bem como, quanto a promoção da qualidade de vida dos pacientes diagnosticados.</w:t>
      </w:r>
    </w:p>
    <w:p w14:paraId="00000178" w14:textId="410AA92A" w:rsidR="00901E5C" w:rsidRDefault="00D6644A">
      <w:pPr>
        <w:shd w:val="clear" w:color="auto" w:fill="FFFFFF"/>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A elevada prevalência de DCNT e os fatores associados, identificados neste estudo, são de fundamental importância para auxiliar na elaboração e</w:t>
      </w:r>
      <w:r w:rsidR="002845B8">
        <w:rPr>
          <w:rFonts w:ascii="Times New Roman" w:eastAsia="Times New Roman" w:hAnsi="Times New Roman" w:cs="Times New Roman"/>
          <w:sz w:val="24"/>
          <w:szCs w:val="24"/>
        </w:rPr>
        <w:t xml:space="preserve"> na</w:t>
      </w:r>
      <w:r>
        <w:rPr>
          <w:rFonts w:ascii="Times New Roman" w:eastAsia="Times New Roman" w:hAnsi="Times New Roman" w:cs="Times New Roman"/>
          <w:sz w:val="24"/>
          <w:szCs w:val="24"/>
        </w:rPr>
        <w:t xml:space="preserve"> implementação de estratégias de controle, prevenção e promoção de saúde, </w:t>
      </w:r>
      <w:r w:rsidR="004A36DE">
        <w:rPr>
          <w:rFonts w:ascii="Times New Roman" w:eastAsia="Times New Roman" w:hAnsi="Times New Roman" w:cs="Times New Roman"/>
          <w:sz w:val="24"/>
          <w:szCs w:val="24"/>
        </w:rPr>
        <w:t>diminuição dos índices</w:t>
      </w:r>
      <w:r>
        <w:rPr>
          <w:rFonts w:ascii="Times New Roman" w:eastAsia="Times New Roman" w:hAnsi="Times New Roman" w:cs="Times New Roman"/>
          <w:sz w:val="24"/>
          <w:szCs w:val="24"/>
        </w:rPr>
        <w:t xml:space="preserve"> de morbidade crônica nessa e em outras áreas menos favorecidas. </w:t>
      </w:r>
      <w:r w:rsidR="001A5B03" w:rsidRPr="00DE34A3">
        <w:rPr>
          <w:rFonts w:ascii="Times New Roman" w:eastAsia="Times New Roman" w:hAnsi="Times New Roman" w:cs="Times New Roman"/>
          <w:sz w:val="24"/>
          <w:szCs w:val="24"/>
          <w:highlight w:val="yellow"/>
          <w:rPrChange w:id="281" w:author="Felipe Cruz" w:date="2024-05-10T20:10:00Z">
            <w:rPr>
              <w:rFonts w:ascii="Times New Roman" w:eastAsia="Times New Roman" w:hAnsi="Times New Roman" w:cs="Times New Roman"/>
              <w:sz w:val="24"/>
              <w:szCs w:val="24"/>
            </w:rPr>
          </w:rPrChange>
        </w:rPr>
        <w:t>Vale frisar que o</w:t>
      </w:r>
      <w:r w:rsidRPr="00DE34A3">
        <w:rPr>
          <w:rFonts w:ascii="Times New Roman" w:eastAsia="Times New Roman" w:hAnsi="Times New Roman" w:cs="Times New Roman"/>
          <w:sz w:val="24"/>
          <w:szCs w:val="24"/>
          <w:highlight w:val="yellow"/>
          <w:rPrChange w:id="282" w:author="Felipe Cruz" w:date="2024-05-10T20:10:00Z">
            <w:rPr>
              <w:rFonts w:ascii="Times New Roman" w:eastAsia="Times New Roman" w:hAnsi="Times New Roman" w:cs="Times New Roman"/>
              <w:sz w:val="24"/>
              <w:szCs w:val="24"/>
            </w:rPr>
          </w:rPrChange>
        </w:rPr>
        <w:t>s fatores associados significantemente à</w:t>
      </w:r>
      <w:r w:rsidR="001A5B03" w:rsidRPr="00DE34A3">
        <w:rPr>
          <w:rFonts w:ascii="Times New Roman" w:eastAsia="Times New Roman" w:hAnsi="Times New Roman" w:cs="Times New Roman"/>
          <w:sz w:val="24"/>
          <w:szCs w:val="24"/>
          <w:highlight w:val="yellow"/>
          <w:rPrChange w:id="283" w:author="Felipe Cruz" w:date="2024-05-10T20:10:00Z">
            <w:rPr>
              <w:rFonts w:ascii="Times New Roman" w:eastAsia="Times New Roman" w:hAnsi="Times New Roman" w:cs="Times New Roman"/>
              <w:sz w:val="24"/>
              <w:szCs w:val="24"/>
            </w:rPr>
          </w:rPrChange>
        </w:rPr>
        <w:t>s</w:t>
      </w:r>
      <w:r w:rsidRPr="00DE34A3">
        <w:rPr>
          <w:rFonts w:ascii="Times New Roman" w:eastAsia="Times New Roman" w:hAnsi="Times New Roman" w:cs="Times New Roman"/>
          <w:sz w:val="24"/>
          <w:szCs w:val="24"/>
          <w:highlight w:val="yellow"/>
          <w:rPrChange w:id="284" w:author="Felipe Cruz" w:date="2024-05-10T20:10:00Z">
            <w:rPr>
              <w:rFonts w:ascii="Times New Roman" w:eastAsia="Times New Roman" w:hAnsi="Times New Roman" w:cs="Times New Roman"/>
              <w:sz w:val="24"/>
              <w:szCs w:val="24"/>
            </w:rPr>
          </w:rPrChange>
        </w:rPr>
        <w:t xml:space="preserve"> DCNT que compuseram o modelo multivariado hierarquizado foram: idade, sexo, estado civil e </w:t>
      </w:r>
      <w:commentRangeStart w:id="285"/>
      <w:r w:rsidRPr="00DE34A3">
        <w:rPr>
          <w:rFonts w:ascii="Times New Roman" w:eastAsia="Times New Roman" w:hAnsi="Times New Roman" w:cs="Times New Roman"/>
          <w:sz w:val="24"/>
          <w:szCs w:val="24"/>
          <w:highlight w:val="yellow"/>
          <w:rPrChange w:id="286" w:author="Felipe Cruz" w:date="2024-05-10T20:10:00Z">
            <w:rPr>
              <w:rFonts w:ascii="Times New Roman" w:eastAsia="Times New Roman" w:hAnsi="Times New Roman" w:cs="Times New Roman"/>
              <w:sz w:val="24"/>
              <w:szCs w:val="24"/>
            </w:rPr>
          </w:rPrChange>
        </w:rPr>
        <w:t>escolaridade</w:t>
      </w:r>
      <w:commentRangeEnd w:id="285"/>
      <w:r w:rsidR="00DE34A3">
        <w:rPr>
          <w:rStyle w:val="Refdecomentrio"/>
        </w:rPr>
        <w:commentReference w:id="285"/>
      </w:r>
      <w:r w:rsidRPr="00DE34A3">
        <w:rPr>
          <w:rFonts w:ascii="Times New Roman" w:eastAsia="Times New Roman" w:hAnsi="Times New Roman" w:cs="Times New Roman"/>
          <w:sz w:val="24"/>
          <w:szCs w:val="24"/>
          <w:highlight w:val="yellow"/>
          <w:rPrChange w:id="287" w:author="Felipe Cruz" w:date="2024-05-10T20:10:00Z">
            <w:rPr>
              <w:rFonts w:ascii="Times New Roman" w:eastAsia="Times New Roman" w:hAnsi="Times New Roman" w:cs="Times New Roman"/>
              <w:sz w:val="24"/>
              <w:szCs w:val="24"/>
            </w:rPr>
          </w:rPrChange>
        </w:rPr>
        <w:t>.</w:t>
      </w:r>
      <w:r>
        <w:rPr>
          <w:rFonts w:ascii="Times New Roman" w:eastAsia="Times New Roman" w:hAnsi="Times New Roman" w:cs="Times New Roman"/>
          <w:sz w:val="24"/>
          <w:szCs w:val="24"/>
        </w:rPr>
        <w:t xml:space="preserve"> </w:t>
      </w:r>
    </w:p>
    <w:p w14:paraId="00000179" w14:textId="3D1EB349"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Neste sentido, conclui-se que os resultados apontaram que nenhuma das condições clínicas e/ou comorbidades dos pacientes com diagnósticos de DCNT apresentou a associação significativa com gastos fora de cobertura, </w:t>
      </w:r>
      <w:commentRangeStart w:id="288"/>
      <w:r>
        <w:rPr>
          <w:rFonts w:ascii="Times New Roman" w:eastAsia="Times New Roman" w:hAnsi="Times New Roman" w:cs="Times New Roman"/>
          <w:sz w:val="24"/>
          <w:szCs w:val="24"/>
        </w:rPr>
        <w:t>haja vista que todos os valores de significância são superiores a 0,05</w:t>
      </w:r>
      <w:commentRangeEnd w:id="288"/>
      <w:r w:rsidR="00DE34A3">
        <w:rPr>
          <w:rStyle w:val="Refdecomentrio"/>
        </w:rPr>
        <w:commentReference w:id="288"/>
      </w:r>
      <w:r>
        <w:rPr>
          <w:rFonts w:ascii="Times New Roman" w:eastAsia="Times New Roman" w:hAnsi="Times New Roman" w:cs="Times New Roman"/>
          <w:sz w:val="24"/>
          <w:szCs w:val="24"/>
        </w:rPr>
        <w:t>. Sendo assim, nenhuma das condições do paciente tem impacto significativo na ocorrência de</w:t>
      </w:r>
      <w:r w:rsidR="00970032">
        <w:rPr>
          <w:rFonts w:ascii="Times New Roman" w:eastAsia="Times New Roman" w:hAnsi="Times New Roman" w:cs="Times New Roman"/>
          <w:sz w:val="24"/>
          <w:szCs w:val="24"/>
        </w:rPr>
        <w:t>sses gastos avaliados</w:t>
      </w:r>
      <w:r>
        <w:rPr>
          <w:rFonts w:ascii="Times New Roman" w:eastAsia="Times New Roman" w:hAnsi="Times New Roman" w:cs="Times New Roman"/>
          <w:sz w:val="24"/>
          <w:szCs w:val="24"/>
        </w:rPr>
        <w:t xml:space="preserve">.  </w:t>
      </w:r>
    </w:p>
    <w:p w14:paraId="0000017A"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Contudo, o presente trabalho aponta a importância do monitoramento de custos dessas doenças e de seus fatores associados. Um maior e mais detalhado conhecimento do quadro epidemiológico desse problema possibilitará um melhor planejamento e controle dessas doenças e a priorização de ações de promoção à saúde da população nessas áreas. </w:t>
      </w:r>
    </w:p>
    <w:p w14:paraId="0000017B" w14:textId="77777777" w:rsidR="00901E5C" w:rsidRDefault="00901E5C"/>
    <w:p w14:paraId="4FA90EAC" w14:textId="77777777" w:rsidR="00850412" w:rsidRDefault="00850412" w:rsidP="00850412">
      <w:pPr>
        <w:pStyle w:val="Ttulo1"/>
        <w:numPr>
          <w:ilvl w:val="0"/>
          <w:numId w:val="0"/>
        </w:numPr>
        <w:spacing w:before="0" w:line="360" w:lineRule="auto"/>
        <w:ind w:left="720" w:hanging="720"/>
      </w:pPr>
    </w:p>
    <w:p w14:paraId="4CA29C34" w14:textId="77777777" w:rsidR="00850412" w:rsidRPr="00850412" w:rsidRDefault="00850412" w:rsidP="00850412">
      <w:pPr>
        <w:rPr>
          <w:lang w:eastAsia="ar-SA"/>
        </w:rPr>
      </w:pPr>
    </w:p>
    <w:p w14:paraId="7E220479" w14:textId="77777777" w:rsidR="00850412" w:rsidRDefault="00850412" w:rsidP="00850412">
      <w:pPr>
        <w:pStyle w:val="Ttulo1"/>
        <w:numPr>
          <w:ilvl w:val="0"/>
          <w:numId w:val="0"/>
        </w:numPr>
        <w:spacing w:before="0" w:line="360" w:lineRule="auto"/>
        <w:ind w:left="720" w:hanging="720"/>
      </w:pPr>
    </w:p>
    <w:p w14:paraId="583583A8" w14:textId="77777777" w:rsidR="00850412" w:rsidRDefault="00850412" w:rsidP="00850412">
      <w:pPr>
        <w:rPr>
          <w:lang w:eastAsia="ar-SA"/>
        </w:rPr>
      </w:pPr>
    </w:p>
    <w:p w14:paraId="20A842A3" w14:textId="77777777" w:rsidR="00850412" w:rsidRPr="00850412" w:rsidRDefault="00850412" w:rsidP="00850412">
      <w:pPr>
        <w:rPr>
          <w:lang w:eastAsia="ar-SA"/>
        </w:rPr>
      </w:pPr>
    </w:p>
    <w:p w14:paraId="08FD063F" w14:textId="77777777" w:rsidR="00346B45" w:rsidRDefault="00346B45" w:rsidP="00850412">
      <w:pPr>
        <w:pStyle w:val="Ttulo1"/>
        <w:numPr>
          <w:ilvl w:val="0"/>
          <w:numId w:val="0"/>
        </w:numPr>
        <w:spacing w:before="0" w:line="360" w:lineRule="auto"/>
        <w:ind w:left="720" w:hanging="720"/>
        <w:jc w:val="center"/>
      </w:pPr>
    </w:p>
    <w:p w14:paraId="0000017C" w14:textId="4E680E65" w:rsidR="00901E5C" w:rsidRDefault="00850412" w:rsidP="00850412">
      <w:pPr>
        <w:pStyle w:val="Ttulo1"/>
        <w:numPr>
          <w:ilvl w:val="0"/>
          <w:numId w:val="0"/>
        </w:numPr>
        <w:spacing w:before="0" w:line="360" w:lineRule="auto"/>
        <w:ind w:left="720" w:hanging="720"/>
        <w:jc w:val="center"/>
      </w:pPr>
      <w:r>
        <w:t>REFERÊNCIAS BIBLIOGRÁFICAS</w:t>
      </w:r>
    </w:p>
    <w:p w14:paraId="0000017D" w14:textId="77777777" w:rsidR="00901E5C" w:rsidRDefault="00901E5C">
      <w:pPr>
        <w:rPr>
          <w:rFonts w:ascii="Times New Roman" w:eastAsia="Times New Roman" w:hAnsi="Times New Roman" w:cs="Times New Roman"/>
          <w:sz w:val="24"/>
          <w:szCs w:val="24"/>
        </w:rPr>
      </w:pPr>
    </w:p>
    <w:p w14:paraId="0000017F" w14:textId="77777777" w:rsidR="00901E5C" w:rsidRDefault="00901E5C">
      <w:pPr>
        <w:rPr>
          <w:rFonts w:ascii="Times New Roman" w:eastAsia="Times New Roman" w:hAnsi="Times New Roman" w:cs="Times New Roman"/>
          <w:sz w:val="24"/>
          <w:szCs w:val="24"/>
        </w:rPr>
      </w:pPr>
    </w:p>
    <w:p w14:paraId="00000180" w14:textId="77777777" w:rsidR="00901E5C" w:rsidRDefault="00D6644A">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BECKER, R. M.; HEIDEMANN, I. T. S. B. Promoção da saúde no cuidado às pessoas com doença crônica não transmissível: revisão integrativa. </w:t>
      </w:r>
      <w:r>
        <w:rPr>
          <w:rFonts w:ascii="Times New Roman" w:eastAsia="Times New Roman" w:hAnsi="Times New Roman" w:cs="Times New Roman"/>
          <w:b/>
          <w:sz w:val="24"/>
          <w:szCs w:val="24"/>
          <w:highlight w:val="white"/>
        </w:rPr>
        <w:t>Texto &amp; Contexto-Enfermagem</w:t>
      </w:r>
      <w:r>
        <w:rPr>
          <w:rFonts w:ascii="Times New Roman" w:eastAsia="Times New Roman" w:hAnsi="Times New Roman" w:cs="Times New Roman"/>
          <w:sz w:val="24"/>
          <w:szCs w:val="24"/>
          <w:highlight w:val="white"/>
        </w:rPr>
        <w:t>, v. 29, p. 1-28, 2020.</w:t>
      </w:r>
      <w:r>
        <w:rPr>
          <w:rFonts w:ascii="Times New Roman" w:eastAsia="Times New Roman" w:hAnsi="Times New Roman" w:cs="Times New Roman"/>
          <w:sz w:val="24"/>
          <w:szCs w:val="24"/>
        </w:rPr>
        <w:t xml:space="preserve"> </w:t>
      </w:r>
    </w:p>
    <w:p w14:paraId="00000181" w14:textId="77777777" w:rsidR="00901E5C" w:rsidRDefault="00901E5C">
      <w:pPr>
        <w:rPr>
          <w:rFonts w:ascii="Times New Roman" w:eastAsia="Times New Roman" w:hAnsi="Times New Roman" w:cs="Times New Roman"/>
          <w:sz w:val="24"/>
          <w:szCs w:val="24"/>
        </w:rPr>
      </w:pPr>
    </w:p>
    <w:p w14:paraId="00000182" w14:textId="77777777" w:rsidR="00901E5C" w:rsidRDefault="00D664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BECKER, R. M.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Práticas de cuidado dos enfermeiros a pessoas com Doenças Crônicas Não Transmissíveis. </w:t>
      </w:r>
      <w:r>
        <w:rPr>
          <w:rFonts w:ascii="Times New Roman" w:eastAsia="Times New Roman" w:hAnsi="Times New Roman" w:cs="Times New Roman"/>
          <w:b/>
          <w:sz w:val="24"/>
          <w:szCs w:val="24"/>
        </w:rPr>
        <w:t>Revista Brasileira de Enfermagem</w:t>
      </w:r>
      <w:r>
        <w:rPr>
          <w:rFonts w:ascii="Times New Roman" w:eastAsia="Times New Roman" w:hAnsi="Times New Roman" w:cs="Times New Roman"/>
          <w:sz w:val="24"/>
          <w:szCs w:val="24"/>
        </w:rPr>
        <w:t xml:space="preserve">, v. 71, p. 2643-2649, 2018.  </w:t>
      </w:r>
    </w:p>
    <w:p w14:paraId="00000183" w14:textId="77777777" w:rsidR="00901E5C" w:rsidRDefault="00901E5C">
      <w:pPr>
        <w:rPr>
          <w:rFonts w:ascii="Times New Roman" w:eastAsia="Times New Roman" w:hAnsi="Times New Roman" w:cs="Times New Roman"/>
          <w:sz w:val="24"/>
          <w:szCs w:val="24"/>
        </w:rPr>
      </w:pPr>
    </w:p>
    <w:p w14:paraId="00000184" w14:textId="563F4879" w:rsidR="00901E5C" w:rsidRDefault="00D664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BERNARDES, G. M.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Gastos catastróficos em saúde e </w:t>
      </w:r>
      <w:proofErr w:type="spellStart"/>
      <w:r>
        <w:rPr>
          <w:rFonts w:ascii="Times New Roman" w:eastAsia="Times New Roman" w:hAnsi="Times New Roman" w:cs="Times New Roman"/>
          <w:sz w:val="24"/>
          <w:szCs w:val="24"/>
        </w:rPr>
        <w:t>multimorbidade</w:t>
      </w:r>
      <w:proofErr w:type="spellEnd"/>
      <w:r>
        <w:rPr>
          <w:rFonts w:ascii="Times New Roman" w:eastAsia="Times New Roman" w:hAnsi="Times New Roman" w:cs="Times New Roman"/>
          <w:sz w:val="24"/>
          <w:szCs w:val="24"/>
        </w:rPr>
        <w:t xml:space="preserve"> entre adultos mais velhos no Brasil. </w:t>
      </w:r>
      <w:r>
        <w:rPr>
          <w:rFonts w:ascii="Times New Roman" w:eastAsia="Times New Roman" w:hAnsi="Times New Roman" w:cs="Times New Roman"/>
          <w:b/>
          <w:sz w:val="24"/>
          <w:szCs w:val="24"/>
        </w:rPr>
        <w:t>Rev</w:t>
      </w:r>
      <w:r w:rsidR="00F9365A">
        <w:rPr>
          <w:rFonts w:ascii="Times New Roman" w:eastAsia="Times New Roman" w:hAnsi="Times New Roman" w:cs="Times New Roman"/>
          <w:b/>
          <w:sz w:val="24"/>
          <w:szCs w:val="24"/>
        </w:rPr>
        <w:t>ista</w:t>
      </w:r>
      <w:r>
        <w:rPr>
          <w:rFonts w:ascii="Times New Roman" w:eastAsia="Times New Roman" w:hAnsi="Times New Roman" w:cs="Times New Roman"/>
          <w:b/>
          <w:sz w:val="24"/>
          <w:szCs w:val="24"/>
        </w:rPr>
        <w:t xml:space="preserve"> Sa</w:t>
      </w:r>
      <w:r w:rsidR="00F9365A">
        <w:rPr>
          <w:rFonts w:ascii="Times New Roman" w:eastAsia="Times New Roman" w:hAnsi="Times New Roman" w:cs="Times New Roman"/>
          <w:b/>
          <w:sz w:val="24"/>
          <w:szCs w:val="24"/>
        </w:rPr>
        <w:t>ú</w:t>
      </w:r>
      <w:r>
        <w:rPr>
          <w:rFonts w:ascii="Times New Roman" w:eastAsia="Times New Roman" w:hAnsi="Times New Roman" w:cs="Times New Roman"/>
          <w:b/>
          <w:sz w:val="24"/>
          <w:szCs w:val="24"/>
        </w:rPr>
        <w:t xml:space="preserve">de </w:t>
      </w:r>
      <w:r w:rsidR="00F9365A">
        <w:rPr>
          <w:rFonts w:ascii="Times New Roman" w:eastAsia="Times New Roman" w:hAnsi="Times New Roman" w:cs="Times New Roman"/>
          <w:b/>
          <w:sz w:val="24"/>
          <w:szCs w:val="24"/>
        </w:rPr>
        <w:t>Pública</w:t>
      </w:r>
      <w:r>
        <w:rPr>
          <w:rFonts w:ascii="Times New Roman" w:eastAsia="Times New Roman" w:hAnsi="Times New Roman" w:cs="Times New Roman"/>
          <w:sz w:val="24"/>
          <w:szCs w:val="24"/>
        </w:rPr>
        <w:t xml:space="preserve">. São Paulo, v. 54, n. 125, 2020. </w:t>
      </w:r>
    </w:p>
    <w:p w14:paraId="00000185" w14:textId="77777777" w:rsidR="00901E5C" w:rsidRDefault="00901E5C">
      <w:pPr>
        <w:rPr>
          <w:rFonts w:ascii="Times New Roman" w:eastAsia="Times New Roman" w:hAnsi="Times New Roman" w:cs="Times New Roman"/>
          <w:sz w:val="24"/>
          <w:szCs w:val="24"/>
        </w:rPr>
      </w:pPr>
    </w:p>
    <w:p w14:paraId="18F56D48" w14:textId="1ADA5F06" w:rsidR="00F9365A" w:rsidRPr="00F9365A" w:rsidRDefault="00F9365A">
      <w:pPr>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BORGES, M. M. </w:t>
      </w:r>
      <w:r>
        <w:rPr>
          <w:rFonts w:ascii="Times New Roman" w:eastAsia="Times New Roman" w:hAnsi="Times New Roman" w:cs="Times New Roman"/>
          <w:i/>
          <w:sz w:val="24"/>
          <w:szCs w:val="24"/>
        </w:rPr>
        <w:t xml:space="preserve">et al. </w:t>
      </w:r>
      <w:r w:rsidRPr="00F9365A">
        <w:rPr>
          <w:rFonts w:ascii="Times New Roman" w:hAnsi="Times New Roman" w:cs="Times New Roman"/>
          <w:sz w:val="24"/>
          <w:szCs w:val="24"/>
        </w:rPr>
        <w:t>Custo direto de internações hospitalares por doenças crônicas não transmissíveis sensíveis à atenção primária em idosos</w:t>
      </w:r>
      <w:r>
        <w:rPr>
          <w:rFonts w:ascii="Times New Roman" w:hAnsi="Times New Roman" w:cs="Times New Roman"/>
          <w:sz w:val="24"/>
          <w:szCs w:val="24"/>
        </w:rPr>
        <w:t xml:space="preserve">. </w:t>
      </w:r>
      <w:r w:rsidRPr="00F9365A">
        <w:rPr>
          <w:rFonts w:ascii="Times New Roman" w:hAnsi="Times New Roman" w:cs="Times New Roman"/>
          <w:b/>
          <w:bCs/>
          <w:sz w:val="24"/>
          <w:szCs w:val="24"/>
        </w:rPr>
        <w:t>Revista Ciência &amp; Saúde Coletiva</w:t>
      </w:r>
      <w:r>
        <w:rPr>
          <w:rFonts w:ascii="Times New Roman" w:hAnsi="Times New Roman" w:cs="Times New Roman"/>
          <w:sz w:val="24"/>
          <w:szCs w:val="24"/>
        </w:rPr>
        <w:t>, v. 28, n. 1, p. 231-242, 2023.</w:t>
      </w:r>
    </w:p>
    <w:p w14:paraId="0C501790" w14:textId="77777777" w:rsidR="00F9365A" w:rsidRDefault="00F9365A">
      <w:pPr>
        <w:rPr>
          <w:rFonts w:ascii="Times New Roman" w:eastAsia="Times New Roman" w:hAnsi="Times New Roman" w:cs="Times New Roman"/>
          <w:sz w:val="24"/>
          <w:szCs w:val="24"/>
        </w:rPr>
      </w:pPr>
    </w:p>
    <w:p w14:paraId="00000186" w14:textId="77777777" w:rsidR="00901E5C" w:rsidRDefault="00D664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BRASIL, MINISTÉRIO DA SAÚDE. Secretaria </w:t>
      </w:r>
      <w:proofErr w:type="gramStart"/>
      <w:r>
        <w:rPr>
          <w:rFonts w:ascii="Times New Roman" w:eastAsia="Times New Roman" w:hAnsi="Times New Roman" w:cs="Times New Roman"/>
          <w:sz w:val="24"/>
          <w:szCs w:val="24"/>
        </w:rPr>
        <w:t>de  Ciência</w:t>
      </w:r>
      <w:proofErr w:type="gramEnd"/>
      <w:r>
        <w:rPr>
          <w:rFonts w:ascii="Times New Roman" w:eastAsia="Times New Roman" w:hAnsi="Times New Roman" w:cs="Times New Roman"/>
          <w:sz w:val="24"/>
          <w:szCs w:val="24"/>
        </w:rPr>
        <w:t>, Tecnologia, Inovação e Insumos Estratégicos em Saúde. Departamento de Assistência Farmacêutica e Insumos Estratégicos. Contribuições para a promoção do Uso Racional de Medicamentos. Brasília: Ministério da Saúde, 2021.</w:t>
      </w:r>
    </w:p>
    <w:p w14:paraId="00000187" w14:textId="77777777" w:rsidR="00901E5C" w:rsidRDefault="00901E5C">
      <w:pPr>
        <w:rPr>
          <w:rFonts w:ascii="Times New Roman" w:eastAsia="Times New Roman" w:hAnsi="Times New Roman" w:cs="Times New Roman"/>
          <w:sz w:val="24"/>
          <w:szCs w:val="24"/>
        </w:rPr>
      </w:pPr>
    </w:p>
    <w:p w14:paraId="00000188" w14:textId="77777777" w:rsidR="00901E5C" w:rsidRDefault="00D664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BRASIL, MINISTÉRIO DA SAÚDE. Contas de Saúde na Perspectiva da contabilidade internacional: conta SHA para o Brasil, 2015 a 2019. IPEA. </w:t>
      </w:r>
      <w:proofErr w:type="spellStart"/>
      <w:r>
        <w:rPr>
          <w:rFonts w:ascii="Times New Roman" w:eastAsia="Times New Roman" w:hAnsi="Times New Roman" w:cs="Times New Roman"/>
          <w:sz w:val="24"/>
          <w:szCs w:val="24"/>
        </w:rPr>
        <w:t>Brasilia</w:t>
      </w:r>
      <w:proofErr w:type="spellEnd"/>
      <w:r>
        <w:rPr>
          <w:rFonts w:ascii="Times New Roman" w:eastAsia="Times New Roman" w:hAnsi="Times New Roman" w:cs="Times New Roman"/>
          <w:sz w:val="24"/>
          <w:szCs w:val="24"/>
        </w:rPr>
        <w:t xml:space="preserve">, 2022.  </w:t>
      </w:r>
    </w:p>
    <w:p w14:paraId="00000189" w14:textId="77777777" w:rsidR="00901E5C" w:rsidRDefault="00901E5C"/>
    <w:p w14:paraId="0000018C" w14:textId="04BD75B4" w:rsidR="00901E5C" w:rsidRDefault="00D664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DRAEGER, V. M.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Práticas do enfermeiro no monitoramento das Doenças Crônicas Não Transmissíveis na Atenção Primária à Saúde. </w:t>
      </w:r>
      <w:r>
        <w:rPr>
          <w:rFonts w:ascii="Times New Roman" w:eastAsia="Times New Roman" w:hAnsi="Times New Roman" w:cs="Times New Roman"/>
          <w:b/>
          <w:sz w:val="24"/>
          <w:szCs w:val="24"/>
        </w:rPr>
        <w:t>Escola Anna Nery</w:t>
      </w:r>
      <w:r>
        <w:rPr>
          <w:rFonts w:ascii="Times New Roman" w:eastAsia="Times New Roman" w:hAnsi="Times New Roman" w:cs="Times New Roman"/>
          <w:sz w:val="24"/>
          <w:szCs w:val="24"/>
        </w:rPr>
        <w:t xml:space="preserve">, v. 26, 2022. </w:t>
      </w:r>
    </w:p>
    <w:p w14:paraId="0000018D" w14:textId="77777777" w:rsidR="00901E5C" w:rsidRDefault="00901E5C">
      <w:pPr>
        <w:rPr>
          <w:rFonts w:ascii="Times New Roman" w:eastAsia="Times New Roman" w:hAnsi="Times New Roman" w:cs="Times New Roman"/>
          <w:sz w:val="24"/>
          <w:szCs w:val="24"/>
        </w:rPr>
      </w:pPr>
    </w:p>
    <w:p w14:paraId="0000018E" w14:textId="40D3DD37" w:rsidR="00901E5C" w:rsidRDefault="00D6644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FIGUEIREDO, A. E. B.; CECCON, R. F.; FIGUEIREDO, J. H. C. Doenças crônicas não transmissíveis e suas implicações na vida de idosos dependentes. </w:t>
      </w:r>
      <w:r>
        <w:rPr>
          <w:rFonts w:ascii="Times New Roman" w:eastAsia="Times New Roman" w:hAnsi="Times New Roman" w:cs="Times New Roman"/>
          <w:b/>
          <w:sz w:val="24"/>
          <w:szCs w:val="24"/>
        </w:rPr>
        <w:t>Ciência &amp; Saúde Coletiva</w:t>
      </w:r>
      <w:r>
        <w:rPr>
          <w:rFonts w:ascii="Times New Roman" w:eastAsia="Times New Roman" w:hAnsi="Times New Roman" w:cs="Times New Roman"/>
          <w:sz w:val="24"/>
          <w:szCs w:val="24"/>
        </w:rPr>
        <w:t xml:space="preserve">. Rio de Janeiro, v.26, n. 1, p.77-88, 2021. </w:t>
      </w:r>
    </w:p>
    <w:p w14:paraId="00000191" w14:textId="77777777" w:rsidR="00901E5C" w:rsidRDefault="00901E5C"/>
    <w:p w14:paraId="00000192" w14:textId="77777777" w:rsidR="00901E5C" w:rsidRDefault="00D664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FROSSARD, L. B. M.; OLIVEIRA, M. L. A. Acompanhamento orçamentário. </w:t>
      </w:r>
      <w:r>
        <w:rPr>
          <w:rFonts w:ascii="Times New Roman" w:eastAsia="Times New Roman" w:hAnsi="Times New Roman" w:cs="Times New Roman"/>
          <w:b/>
          <w:sz w:val="24"/>
          <w:szCs w:val="24"/>
        </w:rPr>
        <w:t>Revista Brasileira de Planejamento e Orçamento</w:t>
      </w:r>
      <w:r>
        <w:rPr>
          <w:rFonts w:ascii="Times New Roman" w:eastAsia="Times New Roman" w:hAnsi="Times New Roman" w:cs="Times New Roman"/>
          <w:sz w:val="24"/>
          <w:szCs w:val="24"/>
        </w:rPr>
        <w:t>. Brasília, v. 3, n. 1, p. 123-131, 2023.</w:t>
      </w:r>
    </w:p>
    <w:p w14:paraId="00000193" w14:textId="77777777" w:rsidR="00901E5C" w:rsidRDefault="00901E5C"/>
    <w:p w14:paraId="00000194" w14:textId="439CC399" w:rsidR="00901E5C" w:rsidRDefault="00D6644A">
      <w:pPr>
        <w:rPr>
          <w:rFonts w:ascii="Times New Roman" w:eastAsia="Times New Roman" w:hAnsi="Times New Roman" w:cs="Times New Roman"/>
          <w:sz w:val="24"/>
          <w:szCs w:val="24"/>
        </w:rPr>
      </w:pPr>
      <w:r w:rsidRPr="002D5BE3">
        <w:rPr>
          <w:rFonts w:ascii="Times New Roman" w:eastAsia="Times New Roman" w:hAnsi="Times New Roman" w:cs="Times New Roman"/>
          <w:sz w:val="24"/>
          <w:szCs w:val="24"/>
          <w:lang w:val="en-US"/>
        </w:rPr>
        <w:t xml:space="preserve">GHIYASVANDIAN S. </w:t>
      </w:r>
      <w:r w:rsidRPr="002D5BE3">
        <w:rPr>
          <w:rFonts w:ascii="Times New Roman" w:eastAsia="Times New Roman" w:hAnsi="Times New Roman" w:cs="Times New Roman"/>
          <w:i/>
          <w:sz w:val="24"/>
          <w:szCs w:val="24"/>
          <w:lang w:val="en-US"/>
        </w:rPr>
        <w:t>et al.</w:t>
      </w:r>
      <w:r w:rsidRPr="002D5BE3">
        <w:rPr>
          <w:rFonts w:ascii="Times New Roman" w:eastAsia="Times New Roman" w:hAnsi="Times New Roman" w:cs="Times New Roman"/>
          <w:sz w:val="24"/>
          <w:szCs w:val="24"/>
          <w:lang w:val="en-US"/>
        </w:rPr>
        <w:t xml:space="preserve"> Integrated Care model: Transition from acute to chronic care. </w:t>
      </w:r>
      <w:r w:rsidR="00F9365A">
        <w:rPr>
          <w:rFonts w:ascii="Times New Roman" w:eastAsia="Times New Roman" w:hAnsi="Times New Roman" w:cs="Times New Roman"/>
          <w:b/>
          <w:sz w:val="24"/>
          <w:szCs w:val="24"/>
        </w:rPr>
        <w:t>Revista Brasileira de Enfermagem</w:t>
      </w:r>
      <w:r>
        <w:rPr>
          <w:rFonts w:ascii="Times New Roman" w:eastAsia="Times New Roman" w:hAnsi="Times New Roman" w:cs="Times New Roman"/>
          <w:sz w:val="24"/>
          <w:szCs w:val="24"/>
        </w:rPr>
        <w:t xml:space="preserve">. Rio de Janeiro, v. 74, n. 5, p. e20200910, 2022. </w:t>
      </w:r>
    </w:p>
    <w:p w14:paraId="00000195" w14:textId="77777777" w:rsidR="00901E5C" w:rsidRDefault="00901E5C"/>
    <w:p w14:paraId="00000196" w14:textId="77777777" w:rsidR="00901E5C" w:rsidRDefault="00D664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LEITE, M. T.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Doenças crônicas não transmissíveis em idosos: saberes e ações de agentes comunitários de saúde. </w:t>
      </w:r>
      <w:r>
        <w:rPr>
          <w:rFonts w:ascii="Times New Roman" w:eastAsia="Times New Roman" w:hAnsi="Times New Roman" w:cs="Times New Roman"/>
          <w:b/>
          <w:sz w:val="24"/>
          <w:szCs w:val="24"/>
        </w:rPr>
        <w:t>Revista de Pesquisa Cuidado é Fundamental Online</w:t>
      </w:r>
      <w:r>
        <w:rPr>
          <w:rFonts w:ascii="Times New Roman" w:eastAsia="Times New Roman" w:hAnsi="Times New Roman" w:cs="Times New Roman"/>
          <w:sz w:val="24"/>
          <w:szCs w:val="24"/>
        </w:rPr>
        <w:t>, v. 7, n. 2, p. 2263-2276, 2019.</w:t>
      </w:r>
    </w:p>
    <w:p w14:paraId="00000199" w14:textId="77777777" w:rsidR="00901E5C" w:rsidRDefault="00901E5C">
      <w:pPr>
        <w:rPr>
          <w:rFonts w:ascii="Times New Roman" w:eastAsia="Times New Roman" w:hAnsi="Times New Roman" w:cs="Times New Roman"/>
          <w:sz w:val="24"/>
          <w:szCs w:val="24"/>
        </w:rPr>
      </w:pPr>
    </w:p>
    <w:p w14:paraId="0000019A" w14:textId="7DBDA749" w:rsidR="00901E5C" w:rsidRDefault="00D664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MALTA, D. C.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Doenças crônicas não transmissíveis e a utilização de serviços de saúde: análise da Pesquisa Nacional de Saúde no Brasil. </w:t>
      </w:r>
      <w:r w:rsidR="00F9365A">
        <w:rPr>
          <w:rFonts w:ascii="Times New Roman" w:eastAsia="Times New Roman" w:hAnsi="Times New Roman" w:cs="Times New Roman"/>
          <w:b/>
          <w:sz w:val="24"/>
          <w:szCs w:val="24"/>
        </w:rPr>
        <w:t>Revista Saúde Pública</w:t>
      </w:r>
      <w:r>
        <w:rPr>
          <w:rFonts w:ascii="Times New Roman" w:eastAsia="Times New Roman" w:hAnsi="Times New Roman" w:cs="Times New Roman"/>
          <w:sz w:val="24"/>
          <w:szCs w:val="24"/>
        </w:rPr>
        <w:t xml:space="preserve">. Rio de Janeiro, v. 51, </w:t>
      </w:r>
      <w:proofErr w:type="spellStart"/>
      <w:r>
        <w:rPr>
          <w:rFonts w:ascii="Times New Roman" w:eastAsia="Times New Roman" w:hAnsi="Times New Roman" w:cs="Times New Roman"/>
          <w:sz w:val="24"/>
          <w:szCs w:val="24"/>
        </w:rPr>
        <w:t>Supl</w:t>
      </w:r>
      <w:proofErr w:type="spellEnd"/>
      <w:r>
        <w:rPr>
          <w:rFonts w:ascii="Times New Roman" w:eastAsia="Times New Roman" w:hAnsi="Times New Roman" w:cs="Times New Roman"/>
          <w:sz w:val="24"/>
          <w:szCs w:val="24"/>
        </w:rPr>
        <w:t xml:space="preserve"> 1:4s, 2018. </w:t>
      </w:r>
    </w:p>
    <w:p w14:paraId="0000019F" w14:textId="77777777" w:rsidR="00901E5C" w:rsidRDefault="00901E5C"/>
    <w:p w14:paraId="7406DC6E" w14:textId="273C5376" w:rsidR="00850412" w:rsidRDefault="00850412" w:rsidP="008504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PAULA, E. 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Capacidade institucional para o cuidado às pessoas com doenças crônicas na atenção primária à saúde. </w:t>
      </w:r>
      <w:r>
        <w:rPr>
          <w:rFonts w:ascii="Times New Roman" w:eastAsia="Times New Roman" w:hAnsi="Times New Roman" w:cs="Times New Roman"/>
          <w:b/>
          <w:sz w:val="24"/>
          <w:szCs w:val="24"/>
        </w:rPr>
        <w:t>Rev</w:t>
      </w:r>
      <w:r w:rsidR="00F9365A">
        <w:rPr>
          <w:rFonts w:ascii="Times New Roman" w:eastAsia="Times New Roman" w:hAnsi="Times New Roman" w:cs="Times New Roman"/>
          <w:b/>
          <w:sz w:val="24"/>
          <w:szCs w:val="24"/>
        </w:rPr>
        <w:t>ista Eletrônica de Enfermagem</w:t>
      </w:r>
      <w:r>
        <w:rPr>
          <w:rFonts w:ascii="Times New Roman" w:eastAsia="Times New Roman" w:hAnsi="Times New Roman" w:cs="Times New Roman"/>
          <w:sz w:val="24"/>
          <w:szCs w:val="24"/>
        </w:rPr>
        <w:t xml:space="preserve">. v. 24, n. 68990, p. 1-7, 2022. </w:t>
      </w:r>
    </w:p>
    <w:p w14:paraId="76389707" w14:textId="77777777" w:rsidR="00850412" w:rsidRDefault="00850412">
      <w:pPr>
        <w:rPr>
          <w:rFonts w:ascii="Times New Roman" w:eastAsia="Times New Roman" w:hAnsi="Times New Roman" w:cs="Times New Roman"/>
          <w:sz w:val="24"/>
          <w:szCs w:val="24"/>
          <w:highlight w:val="white"/>
        </w:rPr>
      </w:pPr>
    </w:p>
    <w:p w14:paraId="000001A0" w14:textId="3F44E4C2" w:rsidR="00901E5C" w:rsidRDefault="00D6644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PEDRAZA C. C. </w:t>
      </w:r>
      <w:proofErr w:type="spellStart"/>
      <w:r>
        <w:rPr>
          <w:rFonts w:ascii="Times New Roman" w:eastAsia="Times New Roman" w:hAnsi="Times New Roman" w:cs="Times New Roman"/>
          <w:sz w:val="24"/>
          <w:szCs w:val="24"/>
          <w:highlight w:val="white"/>
        </w:rPr>
        <w:t>Financiamiento</w:t>
      </w:r>
      <w:proofErr w:type="spellEnd"/>
      <w:r>
        <w:rPr>
          <w:rFonts w:ascii="Times New Roman" w:eastAsia="Times New Roman" w:hAnsi="Times New Roman" w:cs="Times New Roman"/>
          <w:sz w:val="24"/>
          <w:szCs w:val="24"/>
          <w:highlight w:val="white"/>
        </w:rPr>
        <w:t xml:space="preserve"> de redes integradas de </w:t>
      </w:r>
      <w:proofErr w:type="spellStart"/>
      <w:r>
        <w:rPr>
          <w:rFonts w:ascii="Times New Roman" w:eastAsia="Times New Roman" w:hAnsi="Times New Roman" w:cs="Times New Roman"/>
          <w:sz w:val="24"/>
          <w:szCs w:val="24"/>
          <w:highlight w:val="white"/>
        </w:rPr>
        <w:t>servicios</w:t>
      </w:r>
      <w:proofErr w:type="spellEnd"/>
      <w:r>
        <w:rPr>
          <w:rFonts w:ascii="Times New Roman" w:eastAsia="Times New Roman" w:hAnsi="Times New Roman" w:cs="Times New Roman"/>
          <w:sz w:val="24"/>
          <w:szCs w:val="24"/>
          <w:highlight w:val="white"/>
        </w:rPr>
        <w:t xml:space="preserve"> de </w:t>
      </w:r>
      <w:proofErr w:type="spellStart"/>
      <w:r>
        <w:rPr>
          <w:rFonts w:ascii="Times New Roman" w:eastAsia="Times New Roman" w:hAnsi="Times New Roman" w:cs="Times New Roman"/>
          <w:sz w:val="24"/>
          <w:szCs w:val="24"/>
          <w:highlight w:val="white"/>
        </w:rPr>
        <w:t>salud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b/>
          <w:sz w:val="24"/>
          <w:szCs w:val="24"/>
          <w:highlight w:val="white"/>
        </w:rPr>
        <w:t>Rev</w:t>
      </w:r>
      <w:proofErr w:type="spellEnd"/>
      <w:r>
        <w:rPr>
          <w:rFonts w:ascii="Times New Roman" w:eastAsia="Times New Roman" w:hAnsi="Times New Roman" w:cs="Times New Roman"/>
          <w:b/>
          <w:sz w:val="24"/>
          <w:szCs w:val="24"/>
          <w:highlight w:val="white"/>
        </w:rPr>
        <w:t xml:space="preserve"> Panam </w:t>
      </w:r>
      <w:proofErr w:type="spellStart"/>
      <w:proofErr w:type="gramStart"/>
      <w:r>
        <w:rPr>
          <w:rFonts w:ascii="Times New Roman" w:eastAsia="Times New Roman" w:hAnsi="Times New Roman" w:cs="Times New Roman"/>
          <w:b/>
          <w:sz w:val="24"/>
          <w:szCs w:val="24"/>
          <w:highlight w:val="white"/>
        </w:rPr>
        <w:t>Salud</w:t>
      </w:r>
      <w:proofErr w:type="spellEnd"/>
      <w:r>
        <w:rPr>
          <w:rFonts w:ascii="Times New Roman" w:eastAsia="Times New Roman" w:hAnsi="Times New Roman" w:cs="Times New Roman"/>
          <w:b/>
          <w:sz w:val="24"/>
          <w:szCs w:val="24"/>
          <w:highlight w:val="white"/>
        </w:rPr>
        <w:t xml:space="preserve">  Publica</w:t>
      </w:r>
      <w:proofErr w:type="gramEnd"/>
      <w:r>
        <w:rPr>
          <w:rFonts w:ascii="Times New Roman" w:eastAsia="Times New Roman" w:hAnsi="Times New Roman" w:cs="Times New Roman"/>
          <w:sz w:val="24"/>
          <w:szCs w:val="24"/>
          <w:highlight w:val="white"/>
        </w:rPr>
        <w:t>, v. 44, p.</w:t>
      </w:r>
      <w:r w:rsidR="00F9365A">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121, 2020. </w:t>
      </w:r>
    </w:p>
    <w:p w14:paraId="000001A1" w14:textId="505A9CF9" w:rsidR="00901E5C" w:rsidRDefault="00F9365A">
      <w:pPr>
        <w:rPr>
          <w:sz w:val="25"/>
          <w:szCs w:val="25"/>
          <w:highlight w:val="white"/>
        </w:rPr>
      </w:pPr>
      <w:r>
        <w:rPr>
          <w:sz w:val="25"/>
          <w:szCs w:val="25"/>
          <w:highlight w:val="white"/>
        </w:rPr>
        <w:t xml:space="preserve"> </w:t>
      </w:r>
    </w:p>
    <w:p w14:paraId="000001A2" w14:textId="77777777" w:rsidR="00901E5C" w:rsidRDefault="00D664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SILOCCHI, C.; JUNGES, J. R. Equipes de atenção primária: dificuldades no cuidado de pessoas com doenças crônicas não transmissíveis. </w:t>
      </w:r>
      <w:r>
        <w:rPr>
          <w:rFonts w:ascii="Times New Roman" w:eastAsia="Times New Roman" w:hAnsi="Times New Roman" w:cs="Times New Roman"/>
          <w:b/>
          <w:sz w:val="24"/>
          <w:szCs w:val="24"/>
        </w:rPr>
        <w:t>Trabalho, Educação e Saúde</w:t>
      </w:r>
      <w:r>
        <w:rPr>
          <w:rFonts w:ascii="Times New Roman" w:eastAsia="Times New Roman" w:hAnsi="Times New Roman" w:cs="Times New Roman"/>
          <w:sz w:val="24"/>
          <w:szCs w:val="24"/>
        </w:rPr>
        <w:t>. Rio de Janeiro, v. 15, n.2, p. 599-615, mai./</w:t>
      </w:r>
      <w:proofErr w:type="spellStart"/>
      <w:r>
        <w:rPr>
          <w:rFonts w:ascii="Times New Roman" w:eastAsia="Times New Roman" w:hAnsi="Times New Roman" w:cs="Times New Roman"/>
          <w:sz w:val="24"/>
          <w:szCs w:val="24"/>
        </w:rPr>
        <w:t>ago</w:t>
      </w:r>
      <w:proofErr w:type="spellEnd"/>
      <w:r>
        <w:rPr>
          <w:rFonts w:ascii="Times New Roman" w:eastAsia="Times New Roman" w:hAnsi="Times New Roman" w:cs="Times New Roman"/>
          <w:sz w:val="24"/>
          <w:szCs w:val="24"/>
        </w:rPr>
        <w:t>, 2021.</w:t>
      </w:r>
    </w:p>
    <w:p w14:paraId="000001A3" w14:textId="77777777" w:rsidR="00901E5C" w:rsidRDefault="00901E5C">
      <w:pPr>
        <w:rPr>
          <w:rFonts w:ascii="Times New Roman" w:eastAsia="Times New Roman" w:hAnsi="Times New Roman" w:cs="Times New Roman"/>
          <w:sz w:val="24"/>
          <w:szCs w:val="24"/>
        </w:rPr>
      </w:pPr>
    </w:p>
    <w:p w14:paraId="000001A4" w14:textId="77777777" w:rsidR="00901E5C" w:rsidRDefault="00901E5C"/>
    <w:p w14:paraId="000001A5" w14:textId="77777777" w:rsidR="00901E5C" w:rsidRDefault="00901E5C"/>
    <w:p w14:paraId="000001A6" w14:textId="77777777" w:rsidR="00901E5C" w:rsidRDefault="00901E5C">
      <w:pPr>
        <w:rPr>
          <w:rFonts w:ascii="Times New Roman" w:eastAsia="Times New Roman" w:hAnsi="Times New Roman" w:cs="Times New Roman"/>
        </w:rPr>
      </w:pPr>
    </w:p>
    <w:p w14:paraId="000001A7" w14:textId="77777777" w:rsidR="00901E5C" w:rsidRDefault="00901E5C">
      <w:pPr>
        <w:rPr>
          <w:rFonts w:ascii="Times New Roman" w:eastAsia="Times New Roman" w:hAnsi="Times New Roman" w:cs="Times New Roman"/>
        </w:rPr>
      </w:pPr>
    </w:p>
    <w:p w14:paraId="000001A8" w14:textId="77777777" w:rsidR="00901E5C" w:rsidRDefault="00901E5C">
      <w:pPr>
        <w:pBdr>
          <w:top w:val="nil"/>
          <w:left w:val="nil"/>
          <w:bottom w:val="nil"/>
          <w:right w:val="nil"/>
          <w:between w:val="nil"/>
        </w:pBdr>
        <w:ind w:left="720"/>
        <w:jc w:val="center"/>
        <w:rPr>
          <w:rFonts w:ascii="Times New Roman" w:eastAsia="Times New Roman" w:hAnsi="Times New Roman" w:cs="Times New Roman"/>
          <w:b/>
          <w:color w:val="000000"/>
          <w:sz w:val="24"/>
          <w:szCs w:val="24"/>
        </w:rPr>
      </w:pPr>
    </w:p>
    <w:p w14:paraId="000001A9" w14:textId="77777777" w:rsidR="00901E5C" w:rsidRDefault="00901E5C">
      <w:pPr>
        <w:pBdr>
          <w:top w:val="nil"/>
          <w:left w:val="nil"/>
          <w:bottom w:val="nil"/>
          <w:right w:val="nil"/>
          <w:between w:val="nil"/>
        </w:pBdr>
        <w:ind w:left="720"/>
        <w:jc w:val="center"/>
        <w:rPr>
          <w:rFonts w:ascii="Times New Roman" w:eastAsia="Times New Roman" w:hAnsi="Times New Roman" w:cs="Times New Roman"/>
          <w:b/>
          <w:color w:val="000000"/>
          <w:sz w:val="24"/>
          <w:szCs w:val="24"/>
        </w:rPr>
      </w:pPr>
    </w:p>
    <w:p w14:paraId="000001AA" w14:textId="77777777" w:rsidR="00901E5C" w:rsidRDefault="00901E5C">
      <w:pPr>
        <w:pBdr>
          <w:top w:val="nil"/>
          <w:left w:val="nil"/>
          <w:bottom w:val="nil"/>
          <w:right w:val="nil"/>
          <w:between w:val="nil"/>
        </w:pBdr>
        <w:jc w:val="center"/>
        <w:rPr>
          <w:rFonts w:ascii="Times New Roman" w:eastAsia="Times New Roman" w:hAnsi="Times New Roman" w:cs="Times New Roman"/>
          <w:b/>
          <w:color w:val="000000"/>
          <w:sz w:val="24"/>
          <w:szCs w:val="24"/>
        </w:rPr>
      </w:pPr>
    </w:p>
    <w:p w14:paraId="000001AB" w14:textId="77777777" w:rsidR="00901E5C" w:rsidRDefault="00901E5C">
      <w:pPr>
        <w:pBdr>
          <w:top w:val="nil"/>
          <w:left w:val="nil"/>
          <w:bottom w:val="nil"/>
          <w:right w:val="nil"/>
          <w:between w:val="nil"/>
        </w:pBdr>
        <w:jc w:val="center"/>
        <w:rPr>
          <w:rFonts w:ascii="Times New Roman" w:eastAsia="Times New Roman" w:hAnsi="Times New Roman" w:cs="Times New Roman"/>
          <w:b/>
          <w:color w:val="000000"/>
          <w:sz w:val="24"/>
          <w:szCs w:val="24"/>
        </w:rPr>
      </w:pPr>
    </w:p>
    <w:p w14:paraId="000001AC" w14:textId="77777777" w:rsidR="00901E5C" w:rsidRDefault="00901E5C">
      <w:pPr>
        <w:pBdr>
          <w:top w:val="nil"/>
          <w:left w:val="nil"/>
          <w:bottom w:val="nil"/>
          <w:right w:val="nil"/>
          <w:between w:val="nil"/>
        </w:pBdr>
        <w:jc w:val="center"/>
        <w:rPr>
          <w:rFonts w:ascii="Times New Roman" w:eastAsia="Times New Roman" w:hAnsi="Times New Roman" w:cs="Times New Roman"/>
          <w:b/>
          <w:color w:val="000000"/>
          <w:sz w:val="24"/>
          <w:szCs w:val="24"/>
        </w:rPr>
      </w:pPr>
    </w:p>
    <w:p w14:paraId="1F510F6D" w14:textId="77777777" w:rsidR="00850412" w:rsidRDefault="00850412">
      <w:pPr>
        <w:pBdr>
          <w:top w:val="nil"/>
          <w:left w:val="nil"/>
          <w:bottom w:val="nil"/>
          <w:right w:val="nil"/>
          <w:between w:val="nil"/>
        </w:pBdr>
        <w:jc w:val="center"/>
        <w:rPr>
          <w:rFonts w:ascii="Times New Roman" w:eastAsia="Times New Roman" w:hAnsi="Times New Roman" w:cs="Times New Roman"/>
          <w:b/>
          <w:color w:val="000000"/>
          <w:sz w:val="24"/>
          <w:szCs w:val="24"/>
        </w:rPr>
      </w:pPr>
    </w:p>
    <w:p w14:paraId="65FCBBCD" w14:textId="77777777" w:rsidR="00850412" w:rsidRDefault="00850412">
      <w:pPr>
        <w:pBdr>
          <w:top w:val="nil"/>
          <w:left w:val="nil"/>
          <w:bottom w:val="nil"/>
          <w:right w:val="nil"/>
          <w:between w:val="nil"/>
        </w:pBdr>
        <w:jc w:val="center"/>
        <w:rPr>
          <w:rFonts w:ascii="Times New Roman" w:eastAsia="Times New Roman" w:hAnsi="Times New Roman" w:cs="Times New Roman"/>
          <w:b/>
          <w:color w:val="000000"/>
          <w:sz w:val="24"/>
          <w:szCs w:val="24"/>
        </w:rPr>
      </w:pPr>
    </w:p>
    <w:p w14:paraId="246959F2" w14:textId="77777777" w:rsidR="00850412" w:rsidRDefault="00850412">
      <w:pPr>
        <w:pBdr>
          <w:top w:val="nil"/>
          <w:left w:val="nil"/>
          <w:bottom w:val="nil"/>
          <w:right w:val="nil"/>
          <w:between w:val="nil"/>
        </w:pBdr>
        <w:jc w:val="center"/>
        <w:rPr>
          <w:rFonts w:ascii="Times New Roman" w:eastAsia="Times New Roman" w:hAnsi="Times New Roman" w:cs="Times New Roman"/>
          <w:b/>
          <w:color w:val="000000"/>
          <w:sz w:val="24"/>
          <w:szCs w:val="24"/>
        </w:rPr>
      </w:pPr>
    </w:p>
    <w:p w14:paraId="089BE03B" w14:textId="77777777" w:rsidR="00850412" w:rsidRDefault="00850412">
      <w:pPr>
        <w:pBdr>
          <w:top w:val="nil"/>
          <w:left w:val="nil"/>
          <w:bottom w:val="nil"/>
          <w:right w:val="nil"/>
          <w:between w:val="nil"/>
        </w:pBdr>
        <w:jc w:val="center"/>
        <w:rPr>
          <w:rFonts w:ascii="Times New Roman" w:eastAsia="Times New Roman" w:hAnsi="Times New Roman" w:cs="Times New Roman"/>
          <w:b/>
          <w:color w:val="000000"/>
          <w:sz w:val="24"/>
          <w:szCs w:val="24"/>
        </w:rPr>
      </w:pPr>
    </w:p>
    <w:p w14:paraId="1CF0EAEC" w14:textId="77777777" w:rsidR="00850412" w:rsidRDefault="00850412">
      <w:pPr>
        <w:pBdr>
          <w:top w:val="nil"/>
          <w:left w:val="nil"/>
          <w:bottom w:val="nil"/>
          <w:right w:val="nil"/>
          <w:between w:val="nil"/>
        </w:pBdr>
        <w:jc w:val="center"/>
        <w:rPr>
          <w:rFonts w:ascii="Times New Roman" w:eastAsia="Times New Roman" w:hAnsi="Times New Roman" w:cs="Times New Roman"/>
          <w:b/>
          <w:color w:val="000000"/>
          <w:sz w:val="24"/>
          <w:szCs w:val="24"/>
        </w:rPr>
      </w:pPr>
    </w:p>
    <w:p w14:paraId="4942D891" w14:textId="77777777" w:rsidR="00850412" w:rsidRDefault="00850412">
      <w:pPr>
        <w:pBdr>
          <w:top w:val="nil"/>
          <w:left w:val="nil"/>
          <w:bottom w:val="nil"/>
          <w:right w:val="nil"/>
          <w:between w:val="nil"/>
        </w:pBdr>
        <w:jc w:val="center"/>
        <w:rPr>
          <w:rFonts w:ascii="Times New Roman" w:eastAsia="Times New Roman" w:hAnsi="Times New Roman" w:cs="Times New Roman"/>
          <w:b/>
          <w:color w:val="000000"/>
          <w:sz w:val="24"/>
          <w:szCs w:val="24"/>
        </w:rPr>
      </w:pPr>
    </w:p>
    <w:p w14:paraId="1ED2BEAE" w14:textId="77777777" w:rsidR="00850412" w:rsidRDefault="00850412">
      <w:pPr>
        <w:pBdr>
          <w:top w:val="nil"/>
          <w:left w:val="nil"/>
          <w:bottom w:val="nil"/>
          <w:right w:val="nil"/>
          <w:between w:val="nil"/>
        </w:pBdr>
        <w:jc w:val="center"/>
        <w:rPr>
          <w:rFonts w:ascii="Times New Roman" w:eastAsia="Times New Roman" w:hAnsi="Times New Roman" w:cs="Times New Roman"/>
          <w:b/>
          <w:color w:val="000000"/>
          <w:sz w:val="24"/>
          <w:szCs w:val="24"/>
        </w:rPr>
      </w:pPr>
    </w:p>
    <w:p w14:paraId="4849ABFC" w14:textId="77777777" w:rsidR="00850412" w:rsidRDefault="00850412">
      <w:pPr>
        <w:pBdr>
          <w:top w:val="nil"/>
          <w:left w:val="nil"/>
          <w:bottom w:val="nil"/>
          <w:right w:val="nil"/>
          <w:between w:val="nil"/>
        </w:pBdr>
        <w:jc w:val="center"/>
        <w:rPr>
          <w:rFonts w:ascii="Times New Roman" w:eastAsia="Times New Roman" w:hAnsi="Times New Roman" w:cs="Times New Roman"/>
          <w:b/>
          <w:color w:val="000000"/>
          <w:sz w:val="24"/>
          <w:szCs w:val="24"/>
        </w:rPr>
      </w:pPr>
    </w:p>
    <w:p w14:paraId="3A392FC2" w14:textId="77777777" w:rsidR="00850412" w:rsidRDefault="00850412">
      <w:pPr>
        <w:pBdr>
          <w:top w:val="nil"/>
          <w:left w:val="nil"/>
          <w:bottom w:val="nil"/>
          <w:right w:val="nil"/>
          <w:between w:val="nil"/>
        </w:pBdr>
        <w:jc w:val="center"/>
        <w:rPr>
          <w:rFonts w:ascii="Times New Roman" w:eastAsia="Times New Roman" w:hAnsi="Times New Roman" w:cs="Times New Roman"/>
          <w:b/>
          <w:color w:val="000000"/>
          <w:sz w:val="24"/>
          <w:szCs w:val="24"/>
        </w:rPr>
      </w:pPr>
    </w:p>
    <w:p w14:paraId="1192AB97"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5F5E0F15"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56418E66"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33013805"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2BF1A489"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2B3F0CF4"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41E6DF80"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47BB26F3"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2604B86E"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6AE17B75"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20966290"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48002F45"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1FA80C0D"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7D34008C"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336F0748"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07AEE5AF"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42678306"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44C2D569"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743A38B4"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6C7C33A0"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5F98D33A" w14:textId="77777777" w:rsidR="00346B45" w:rsidRDefault="00346B4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309BA79E" w14:textId="77777777" w:rsidR="00850412" w:rsidRDefault="00850412">
      <w:pPr>
        <w:pBdr>
          <w:top w:val="nil"/>
          <w:left w:val="nil"/>
          <w:bottom w:val="nil"/>
          <w:right w:val="nil"/>
          <w:between w:val="nil"/>
        </w:pBdr>
        <w:jc w:val="center"/>
        <w:rPr>
          <w:rFonts w:ascii="Times New Roman" w:eastAsia="Times New Roman" w:hAnsi="Times New Roman" w:cs="Times New Roman"/>
          <w:b/>
          <w:color w:val="000000"/>
          <w:sz w:val="24"/>
          <w:szCs w:val="24"/>
        </w:rPr>
      </w:pPr>
    </w:p>
    <w:p w14:paraId="1033E7DA" w14:textId="77777777" w:rsidR="00850412" w:rsidRDefault="00850412">
      <w:pPr>
        <w:pBdr>
          <w:top w:val="nil"/>
          <w:left w:val="nil"/>
          <w:bottom w:val="nil"/>
          <w:right w:val="nil"/>
          <w:between w:val="nil"/>
        </w:pBdr>
        <w:jc w:val="center"/>
        <w:rPr>
          <w:rFonts w:ascii="Times New Roman" w:eastAsia="Times New Roman" w:hAnsi="Times New Roman" w:cs="Times New Roman"/>
          <w:b/>
          <w:color w:val="000000"/>
          <w:sz w:val="24"/>
          <w:szCs w:val="24"/>
        </w:rPr>
      </w:pPr>
    </w:p>
    <w:p w14:paraId="1D9B7239" w14:textId="77777777" w:rsidR="00850412" w:rsidRDefault="00850412">
      <w:pPr>
        <w:pBdr>
          <w:top w:val="nil"/>
          <w:left w:val="nil"/>
          <w:bottom w:val="nil"/>
          <w:right w:val="nil"/>
          <w:between w:val="nil"/>
        </w:pBdr>
        <w:jc w:val="center"/>
        <w:rPr>
          <w:rFonts w:ascii="Times New Roman" w:eastAsia="Times New Roman" w:hAnsi="Times New Roman" w:cs="Times New Roman"/>
          <w:b/>
          <w:color w:val="000000"/>
          <w:sz w:val="24"/>
          <w:szCs w:val="24"/>
        </w:rPr>
      </w:pPr>
    </w:p>
    <w:p w14:paraId="000001AD" w14:textId="2509346D" w:rsidR="00901E5C" w:rsidRDefault="00D6644A">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APÊNDICES</w:t>
      </w:r>
    </w:p>
    <w:p w14:paraId="000001AE" w14:textId="77777777" w:rsidR="00901E5C" w:rsidRDefault="00901E5C">
      <w:pPr>
        <w:pBdr>
          <w:top w:val="nil"/>
          <w:left w:val="nil"/>
          <w:bottom w:val="nil"/>
          <w:right w:val="nil"/>
          <w:between w:val="nil"/>
        </w:pBdr>
        <w:rPr>
          <w:rFonts w:ascii="Times New Roman" w:eastAsia="Times New Roman" w:hAnsi="Times New Roman" w:cs="Times New Roman"/>
          <w:color w:val="000000"/>
          <w:sz w:val="24"/>
          <w:szCs w:val="24"/>
        </w:rPr>
      </w:pPr>
    </w:p>
    <w:p w14:paraId="000001AF" w14:textId="77777777" w:rsidR="00901E5C" w:rsidRDefault="00D6644A">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APÊNDICE A - TERMO DE CONSENTIMENTO LIVRE E ESCLARECIDO (PACIENTE) –TCLE</w:t>
      </w:r>
    </w:p>
    <w:p w14:paraId="000001B0" w14:textId="77777777" w:rsidR="00901E5C" w:rsidRDefault="00901E5C">
      <w:pPr>
        <w:pBdr>
          <w:top w:val="nil"/>
          <w:left w:val="nil"/>
          <w:bottom w:val="nil"/>
          <w:right w:val="nil"/>
          <w:between w:val="nil"/>
        </w:pBdr>
        <w:ind w:left="720"/>
        <w:jc w:val="center"/>
        <w:rPr>
          <w:rFonts w:ascii="Times New Roman" w:eastAsia="Times New Roman" w:hAnsi="Times New Roman" w:cs="Times New Roman"/>
          <w:b/>
          <w:color w:val="000000"/>
          <w:sz w:val="24"/>
          <w:szCs w:val="24"/>
        </w:rPr>
      </w:pPr>
    </w:p>
    <w:p w14:paraId="000001B1" w14:textId="77777777" w:rsidR="00901E5C" w:rsidRDefault="00D6644A">
      <w:pPr>
        <w:shd w:val="clear" w:color="auto" w:fill="FFFFFF"/>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Título da pesquisa:</w:t>
      </w:r>
      <w:r>
        <w:rPr>
          <w:rFonts w:ascii="Times New Roman" w:eastAsia="Times New Roman" w:hAnsi="Times New Roman" w:cs="Times New Roman"/>
          <w:sz w:val="24"/>
          <w:szCs w:val="24"/>
        </w:rPr>
        <w:t xml:space="preserve"> Avaliação do Incremento de Custos Relacionados ao Tratamento e Acompanhamento de Pacientes com Doenças Crônicas Atendidas nas Unidades Básicas de Saúde de Floriano-PI e seus Acompanhantes.</w:t>
      </w:r>
    </w:p>
    <w:p w14:paraId="000001B2" w14:textId="77777777" w:rsidR="00901E5C" w:rsidRDefault="00D6644A">
      <w:pPr>
        <w:spacing w:line="36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Pesquisadores responsáveis:</w:t>
      </w:r>
      <w:r>
        <w:rPr>
          <w:rFonts w:ascii="Times New Roman" w:eastAsia="Times New Roman" w:hAnsi="Times New Roman" w:cs="Times New Roman"/>
          <w:sz w:val="24"/>
          <w:szCs w:val="24"/>
        </w:rPr>
        <w:t xml:space="preserve"> Conceição Ceanny Formiga Sinval Cavalcante.</w:t>
      </w:r>
    </w:p>
    <w:p w14:paraId="000001B3" w14:textId="77777777" w:rsidR="00901E5C" w:rsidRDefault="00901E5C">
      <w:pPr>
        <w:spacing w:line="360" w:lineRule="auto"/>
        <w:rPr>
          <w:rFonts w:ascii="Times New Roman" w:eastAsia="Times New Roman" w:hAnsi="Times New Roman" w:cs="Times New Roman"/>
          <w:sz w:val="24"/>
          <w:szCs w:val="24"/>
          <w:highlight w:val="yellow"/>
        </w:rPr>
      </w:pPr>
    </w:p>
    <w:p w14:paraId="000001B4" w14:textId="71D1E19C" w:rsidR="00901E5C" w:rsidRDefault="00D6644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Local da coleta de dados: </w:t>
      </w:r>
      <w:r>
        <w:rPr>
          <w:rFonts w:ascii="Times New Roman" w:eastAsia="Times New Roman" w:hAnsi="Times New Roman" w:cs="Times New Roman"/>
          <w:sz w:val="24"/>
          <w:szCs w:val="24"/>
        </w:rPr>
        <w:t xml:space="preserve">Unidade Básica de Saúde </w:t>
      </w:r>
      <w:proofErr w:type="spellStart"/>
      <w:r>
        <w:rPr>
          <w:rFonts w:ascii="Times New Roman" w:eastAsia="Times New Roman" w:hAnsi="Times New Roman" w:cs="Times New Roman"/>
          <w:sz w:val="24"/>
          <w:szCs w:val="24"/>
        </w:rPr>
        <w:t>Jasmina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Bucar</w:t>
      </w:r>
      <w:proofErr w:type="spellEnd"/>
    </w:p>
    <w:p w14:paraId="000001B5" w14:textId="77777777" w:rsidR="00901E5C" w:rsidRDefault="00901E5C">
      <w:pPr>
        <w:spacing w:line="360" w:lineRule="auto"/>
        <w:rPr>
          <w:rFonts w:ascii="Times New Roman" w:eastAsia="Times New Roman" w:hAnsi="Times New Roman" w:cs="Times New Roman"/>
          <w:sz w:val="24"/>
          <w:szCs w:val="24"/>
        </w:rPr>
      </w:pPr>
    </w:p>
    <w:p w14:paraId="000001B6" w14:textId="77777777" w:rsidR="00901E5C" w:rsidRDefault="00D6644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Prezado paciente/participante: </w:t>
      </w:r>
    </w:p>
    <w:p w14:paraId="000001B7"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Você está sendo convidado a responder às perguntas presentes em dois questionários deforma totalmente voluntária, você não precisa informar o nome nos questionários. </w:t>
      </w:r>
    </w:p>
    <w:p w14:paraId="000001B8"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Antes de concordar em participar desta pesquisa e responder estes questionários, é muito importante que você compreenda as informações e instruções contidas neste documento. • Os pesquisadores deverão responder todas as suas dúvidas antes de você se decidir a participar. </w:t>
      </w:r>
    </w:p>
    <w:p w14:paraId="0A5B90DB" w14:textId="77777777" w:rsidR="007E7C75" w:rsidRDefault="007E7C75">
      <w:pPr>
        <w:spacing w:line="360" w:lineRule="auto"/>
        <w:rPr>
          <w:rFonts w:ascii="Times New Roman" w:eastAsia="Times New Roman" w:hAnsi="Times New Roman" w:cs="Times New Roman"/>
          <w:b/>
          <w:sz w:val="24"/>
          <w:szCs w:val="24"/>
        </w:rPr>
      </w:pPr>
    </w:p>
    <w:p w14:paraId="000001B9" w14:textId="1BC90899" w:rsidR="00901E5C" w:rsidRDefault="00D6644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Qual o objetivo do estudo? </w:t>
      </w:r>
    </w:p>
    <w:p w14:paraId="000001BA" w14:textId="77777777" w:rsidR="00901E5C" w:rsidRDefault="00D6644A">
      <w:pPr>
        <w:spacing w:before="120" w:after="12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Avaliar os custos fora de cobertura relacionados ao tratamento e acompanhamento de pacientes com doenças crônicas atendidos nas unidades básicas de saúde de Floriano-PI.</w:t>
      </w:r>
    </w:p>
    <w:p w14:paraId="65AF4147" w14:textId="77777777" w:rsidR="007E7C75" w:rsidRDefault="007E7C75">
      <w:pPr>
        <w:spacing w:line="360" w:lineRule="auto"/>
        <w:rPr>
          <w:rFonts w:ascii="Times New Roman" w:eastAsia="Times New Roman" w:hAnsi="Times New Roman" w:cs="Times New Roman"/>
          <w:b/>
          <w:sz w:val="24"/>
          <w:szCs w:val="24"/>
        </w:rPr>
      </w:pPr>
    </w:p>
    <w:p w14:paraId="000001BB" w14:textId="75D0C8AB" w:rsidR="00901E5C" w:rsidRDefault="00D6644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 que acontecerá com você caso decida participar do estudo? </w:t>
      </w:r>
    </w:p>
    <w:p w14:paraId="000001BC"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Sua participação nesta pesquisa consistirá apenas no preenchimento de dois </w:t>
      </w:r>
      <w:proofErr w:type="spellStart"/>
      <w:proofErr w:type="gramStart"/>
      <w:r>
        <w:rPr>
          <w:rFonts w:ascii="Times New Roman" w:eastAsia="Times New Roman" w:hAnsi="Times New Roman" w:cs="Times New Roman"/>
          <w:sz w:val="24"/>
          <w:szCs w:val="24"/>
        </w:rPr>
        <w:t>questionários,o</w:t>
      </w:r>
      <w:proofErr w:type="spellEnd"/>
      <w:proofErr w:type="gramEnd"/>
      <w:r>
        <w:rPr>
          <w:rFonts w:ascii="Times New Roman" w:eastAsia="Times New Roman" w:hAnsi="Times New Roman" w:cs="Times New Roman"/>
          <w:sz w:val="24"/>
          <w:szCs w:val="24"/>
        </w:rPr>
        <w:t xml:space="preserve"> primeiro com informações sobre o caráter clínico de sua doença e informações pessoais, e o segundo sobre os seus gastos envolvidos no tratamento ou no seguimento da sua doença, tais como tempo, transporte, medicações e alimentação. As perguntas que você não souber quanto a doença serão preenchidas através do prontuário médico. </w:t>
      </w:r>
    </w:p>
    <w:p w14:paraId="2BEE9B31" w14:textId="77777777" w:rsidR="007E7C75" w:rsidRDefault="007E7C75">
      <w:pPr>
        <w:spacing w:line="360" w:lineRule="auto"/>
        <w:rPr>
          <w:rFonts w:ascii="Times New Roman" w:eastAsia="Times New Roman" w:hAnsi="Times New Roman" w:cs="Times New Roman"/>
          <w:b/>
          <w:sz w:val="24"/>
          <w:szCs w:val="24"/>
        </w:rPr>
      </w:pPr>
    </w:p>
    <w:p w14:paraId="000001BD" w14:textId="0F68360F" w:rsidR="00901E5C" w:rsidRDefault="00D6644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Qual a duração desse estudo? </w:t>
      </w:r>
    </w:p>
    <w:p w14:paraId="000001BE"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Sua participação consiste em responder aos questionários, somente; não haverá acompanhamento ao paciente.</w:t>
      </w:r>
    </w:p>
    <w:p w14:paraId="3AA4FAFA" w14:textId="77777777" w:rsidR="007E7C75" w:rsidRDefault="007E7C75">
      <w:pPr>
        <w:spacing w:line="360" w:lineRule="auto"/>
        <w:rPr>
          <w:rFonts w:ascii="Times New Roman" w:eastAsia="Times New Roman" w:hAnsi="Times New Roman" w:cs="Times New Roman"/>
          <w:b/>
          <w:sz w:val="24"/>
          <w:szCs w:val="24"/>
        </w:rPr>
      </w:pPr>
    </w:p>
    <w:p w14:paraId="52A0FC7B" w14:textId="77777777" w:rsidR="007E7C75" w:rsidRDefault="007E7C75">
      <w:pPr>
        <w:spacing w:line="360" w:lineRule="auto"/>
        <w:rPr>
          <w:rFonts w:ascii="Times New Roman" w:eastAsia="Times New Roman" w:hAnsi="Times New Roman" w:cs="Times New Roman"/>
          <w:b/>
          <w:sz w:val="24"/>
          <w:szCs w:val="24"/>
        </w:rPr>
      </w:pPr>
    </w:p>
    <w:p w14:paraId="000001C1" w14:textId="663D2428" w:rsidR="00901E5C" w:rsidRDefault="00D6644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Eu corro algum risco ao participar desse estudo? </w:t>
      </w:r>
    </w:p>
    <w:p w14:paraId="000001C2"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estudo não apresenta riscos físicos a você. Porém as perguntas levam a uma reflexão sobre a doença, o que pode trazer algum desconforto emocional. </w:t>
      </w:r>
    </w:p>
    <w:p w14:paraId="000001C3" w14:textId="77777777" w:rsidR="00901E5C" w:rsidRDefault="00901E5C">
      <w:pPr>
        <w:spacing w:line="360" w:lineRule="auto"/>
        <w:rPr>
          <w:rFonts w:ascii="Times New Roman" w:eastAsia="Times New Roman" w:hAnsi="Times New Roman" w:cs="Times New Roman"/>
          <w:sz w:val="24"/>
          <w:szCs w:val="24"/>
        </w:rPr>
      </w:pPr>
    </w:p>
    <w:p w14:paraId="000001C4" w14:textId="77777777" w:rsidR="00901E5C" w:rsidRDefault="00D6644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Eu terei algum benefício ao participar do estudo?</w:t>
      </w:r>
    </w:p>
    <w:p w14:paraId="000001C5"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Haverá um benefício indireto causado pela implementação de futuros projetos para melhoria da qualidade de vida desses pacientes, através de identificação de seus custos nos dados coletados.</w:t>
      </w:r>
    </w:p>
    <w:p w14:paraId="000001C6" w14:textId="77777777" w:rsidR="00901E5C" w:rsidRDefault="00901E5C">
      <w:pPr>
        <w:spacing w:line="360" w:lineRule="auto"/>
        <w:rPr>
          <w:rFonts w:ascii="Times New Roman" w:eastAsia="Times New Roman" w:hAnsi="Times New Roman" w:cs="Times New Roman"/>
          <w:sz w:val="24"/>
          <w:szCs w:val="24"/>
        </w:rPr>
      </w:pPr>
    </w:p>
    <w:p w14:paraId="000001C7" w14:textId="77777777" w:rsidR="00901E5C" w:rsidRDefault="00D6644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Eu terei algum custo ou receberei alguma gratificação? </w:t>
      </w:r>
    </w:p>
    <w:p w14:paraId="000001C8"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Você não terá nenhum custo financeiro envolvido na sua participação neste estudo. Não lhe será também paga nenhuma gratificação por participar dele. </w:t>
      </w:r>
    </w:p>
    <w:p w14:paraId="000001C9" w14:textId="77777777" w:rsidR="00901E5C" w:rsidRDefault="00901E5C">
      <w:pPr>
        <w:spacing w:line="360" w:lineRule="auto"/>
        <w:rPr>
          <w:rFonts w:ascii="Times New Roman" w:eastAsia="Times New Roman" w:hAnsi="Times New Roman" w:cs="Times New Roman"/>
          <w:sz w:val="24"/>
          <w:szCs w:val="24"/>
        </w:rPr>
      </w:pPr>
    </w:p>
    <w:p w14:paraId="000001CA"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As minhas informações pessoais serão divulgadas?</w:t>
      </w:r>
      <w:r>
        <w:rPr>
          <w:rFonts w:ascii="Times New Roman" w:eastAsia="Times New Roman" w:hAnsi="Times New Roman" w:cs="Times New Roman"/>
          <w:sz w:val="24"/>
          <w:szCs w:val="24"/>
        </w:rPr>
        <w:t xml:space="preserve"> </w:t>
      </w:r>
    </w:p>
    <w:p w14:paraId="000001CB"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informações fornecidas por você serão confidenciais e de conhecimento apenas dos pesquisadores responsáveis. Os sujeitos da pesquisa não serão identificados em nenhum momento, mesmo quando os resultados desta pesquisa forem divulgados em qualquer forma. </w:t>
      </w:r>
    </w:p>
    <w:p w14:paraId="57B434F5" w14:textId="77777777" w:rsidR="007E7C75" w:rsidRDefault="007E7C75">
      <w:pPr>
        <w:spacing w:line="360" w:lineRule="auto"/>
        <w:rPr>
          <w:rFonts w:ascii="Times New Roman" w:eastAsia="Times New Roman" w:hAnsi="Times New Roman" w:cs="Times New Roman"/>
          <w:b/>
          <w:sz w:val="24"/>
          <w:szCs w:val="24"/>
        </w:rPr>
      </w:pPr>
    </w:p>
    <w:p w14:paraId="000001CC" w14:textId="0502CE62" w:rsidR="00901E5C" w:rsidRDefault="00D6644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Eu posso sair do estudo? </w:t>
      </w:r>
    </w:p>
    <w:p w14:paraId="000001CD"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você quiser, você poderá sair do estudo a qualquer momento. Não haverá punição e você poderá continuar o seu tratamento normalmente, sem qualquer diferença. Além disso, você poderá ter acesso a todas as informações do estudo em qualquer momento desejado. </w:t>
      </w:r>
    </w:p>
    <w:p w14:paraId="000001CE"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Para esclarecimento de dúvidas e/ou perguntas sobre seus direitos como participante deste estudo e/ou insatisfeito com a maneira como o estudo está sendo realizado, você pode entrar em contato com o Comitê de Ética em Pesquisa (CEP) da Faculdade de Medicina </w:t>
      </w:r>
      <w:proofErr w:type="spellStart"/>
      <w:r>
        <w:rPr>
          <w:rFonts w:ascii="Times New Roman" w:eastAsia="Times New Roman" w:hAnsi="Times New Roman" w:cs="Times New Roman"/>
          <w:sz w:val="24"/>
          <w:szCs w:val="24"/>
        </w:rPr>
        <w:t>doABC</w:t>
      </w:r>
      <w:proofErr w:type="spellEnd"/>
      <w:r>
        <w:rPr>
          <w:rFonts w:ascii="Times New Roman" w:eastAsia="Times New Roman" w:hAnsi="Times New Roman" w:cs="Times New Roman"/>
          <w:sz w:val="24"/>
          <w:szCs w:val="24"/>
        </w:rPr>
        <w:t xml:space="preserve">: Telefone: (11) 4993-5453 Endereço: Av. Príncipe de Gales, 821 – Anexo 3- Oncologia – 2º andar Cep:09060-650 – Santo André – SP Horário de atendimento: segunda a sexta das 8 às 17 horas. </w:t>
      </w:r>
    </w:p>
    <w:p w14:paraId="000001CF"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Comitê de Ética e Pesquisa é um órgão institucional que tem como objetivo proteger o bem estar dos indivíduos pesquisados, é responsável pela avaliação e acompanhamento dos aspectos éticos de todas as pesquisas envolvendo seres humanos, visando presando pela dignidade, direitos, segurança e o bem estar dos sujeitos pesquisados. </w:t>
      </w:r>
    </w:p>
    <w:p w14:paraId="000001D0" w14:textId="77777777" w:rsidR="00901E5C" w:rsidRDefault="00901E5C">
      <w:pPr>
        <w:spacing w:line="360" w:lineRule="auto"/>
        <w:rPr>
          <w:rFonts w:ascii="Times New Roman" w:eastAsia="Times New Roman" w:hAnsi="Times New Roman" w:cs="Times New Roman"/>
          <w:sz w:val="24"/>
          <w:szCs w:val="24"/>
        </w:rPr>
      </w:pPr>
    </w:p>
    <w:p w14:paraId="000001D1" w14:textId="77777777" w:rsidR="00901E5C" w:rsidRDefault="00901E5C">
      <w:pPr>
        <w:spacing w:line="360" w:lineRule="auto"/>
        <w:jc w:val="center"/>
        <w:rPr>
          <w:rFonts w:ascii="Times New Roman" w:eastAsia="Times New Roman" w:hAnsi="Times New Roman" w:cs="Times New Roman"/>
          <w:b/>
          <w:sz w:val="24"/>
          <w:szCs w:val="24"/>
        </w:rPr>
      </w:pPr>
    </w:p>
    <w:p w14:paraId="09446198" w14:textId="77777777" w:rsidR="007E7C75" w:rsidRDefault="007E7C75">
      <w:pPr>
        <w:spacing w:line="360" w:lineRule="auto"/>
        <w:jc w:val="center"/>
        <w:rPr>
          <w:rFonts w:ascii="Times New Roman" w:eastAsia="Times New Roman" w:hAnsi="Times New Roman" w:cs="Times New Roman"/>
          <w:b/>
          <w:sz w:val="24"/>
          <w:szCs w:val="24"/>
        </w:rPr>
      </w:pPr>
    </w:p>
    <w:p w14:paraId="000001D2" w14:textId="37606D0D" w:rsidR="00901E5C" w:rsidRDefault="00D6644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Paciente/Participante</w:t>
      </w:r>
    </w:p>
    <w:p w14:paraId="6CC36136" w14:textId="77777777" w:rsidR="00B121A6" w:rsidRDefault="00B121A6">
      <w:pPr>
        <w:spacing w:line="360" w:lineRule="auto"/>
        <w:rPr>
          <w:rFonts w:ascii="Times New Roman" w:eastAsia="Times New Roman" w:hAnsi="Times New Roman" w:cs="Times New Roman"/>
          <w:sz w:val="24"/>
          <w:szCs w:val="24"/>
        </w:rPr>
      </w:pPr>
    </w:p>
    <w:p w14:paraId="000001D3" w14:textId="245F0805"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Nome: _____________________________________________________</w:t>
      </w:r>
    </w:p>
    <w:p w14:paraId="000001D4"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RG:_________________________________</w:t>
      </w:r>
    </w:p>
    <w:p w14:paraId="000001D5"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Assinatura:__________________________________________________</w:t>
      </w:r>
    </w:p>
    <w:p w14:paraId="000001D6"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Data___ /____ /______ </w:t>
      </w:r>
    </w:p>
    <w:p w14:paraId="1C6A006F" w14:textId="77777777" w:rsidR="00B121A6" w:rsidRDefault="00B121A6">
      <w:pPr>
        <w:spacing w:line="360" w:lineRule="auto"/>
        <w:rPr>
          <w:rFonts w:ascii="Times New Roman" w:eastAsia="Times New Roman" w:hAnsi="Times New Roman" w:cs="Times New Roman"/>
          <w:sz w:val="24"/>
          <w:szCs w:val="24"/>
        </w:rPr>
      </w:pPr>
    </w:p>
    <w:p w14:paraId="000001D7" w14:textId="77777777" w:rsidR="00901E5C" w:rsidRDefault="00D6644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Investigado </w:t>
      </w:r>
    </w:p>
    <w:p w14:paraId="000001D8" w14:textId="77777777" w:rsidR="00901E5C" w:rsidRDefault="00901E5C">
      <w:pPr>
        <w:spacing w:line="360" w:lineRule="auto"/>
        <w:jc w:val="center"/>
        <w:rPr>
          <w:rFonts w:ascii="Times New Roman" w:eastAsia="Times New Roman" w:hAnsi="Times New Roman" w:cs="Times New Roman"/>
          <w:b/>
          <w:sz w:val="24"/>
          <w:szCs w:val="24"/>
        </w:rPr>
      </w:pPr>
    </w:p>
    <w:p w14:paraId="000001D9"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Nome: ____________________________________________________</w:t>
      </w:r>
    </w:p>
    <w:p w14:paraId="000001DA"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Assinatura:_________________________________________________</w:t>
      </w:r>
    </w:p>
    <w:p w14:paraId="000001DB"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RG:________________ Data___/___ /____</w:t>
      </w:r>
    </w:p>
    <w:p w14:paraId="000001DC" w14:textId="77777777" w:rsidR="00901E5C" w:rsidRDefault="00901E5C">
      <w:pPr>
        <w:spacing w:line="360" w:lineRule="auto"/>
        <w:ind w:firstLine="709"/>
        <w:rPr>
          <w:rFonts w:ascii="Times New Roman" w:eastAsia="Times New Roman" w:hAnsi="Times New Roman" w:cs="Times New Roman"/>
          <w:sz w:val="24"/>
          <w:szCs w:val="24"/>
        </w:rPr>
      </w:pPr>
    </w:p>
    <w:p w14:paraId="000001DD" w14:textId="77777777" w:rsidR="00901E5C" w:rsidRDefault="00901E5C">
      <w:pPr>
        <w:spacing w:line="360" w:lineRule="auto"/>
        <w:ind w:firstLine="709"/>
        <w:rPr>
          <w:rFonts w:ascii="Times New Roman" w:eastAsia="Times New Roman" w:hAnsi="Times New Roman" w:cs="Times New Roman"/>
          <w:sz w:val="24"/>
          <w:szCs w:val="24"/>
        </w:rPr>
      </w:pPr>
    </w:p>
    <w:p w14:paraId="000001DE" w14:textId="77777777" w:rsidR="00901E5C" w:rsidRDefault="00901E5C">
      <w:pPr>
        <w:spacing w:line="360" w:lineRule="auto"/>
        <w:ind w:firstLine="709"/>
        <w:rPr>
          <w:rFonts w:ascii="Times New Roman" w:eastAsia="Times New Roman" w:hAnsi="Times New Roman" w:cs="Times New Roman"/>
          <w:sz w:val="24"/>
          <w:szCs w:val="24"/>
        </w:rPr>
      </w:pPr>
    </w:p>
    <w:p w14:paraId="000001DF" w14:textId="77777777" w:rsidR="00901E5C" w:rsidRDefault="00901E5C">
      <w:pPr>
        <w:spacing w:line="360" w:lineRule="auto"/>
        <w:ind w:firstLine="709"/>
        <w:rPr>
          <w:rFonts w:ascii="Times New Roman" w:eastAsia="Times New Roman" w:hAnsi="Times New Roman" w:cs="Times New Roman"/>
          <w:sz w:val="24"/>
          <w:szCs w:val="24"/>
        </w:rPr>
      </w:pPr>
    </w:p>
    <w:p w14:paraId="000001E0" w14:textId="77777777" w:rsidR="00901E5C" w:rsidRDefault="00901E5C">
      <w:pPr>
        <w:spacing w:line="360" w:lineRule="auto"/>
        <w:ind w:firstLine="709"/>
        <w:rPr>
          <w:rFonts w:ascii="Times New Roman" w:eastAsia="Times New Roman" w:hAnsi="Times New Roman" w:cs="Times New Roman"/>
          <w:sz w:val="24"/>
          <w:szCs w:val="24"/>
        </w:rPr>
      </w:pPr>
    </w:p>
    <w:p w14:paraId="000001E1" w14:textId="77777777" w:rsidR="00901E5C" w:rsidRDefault="00901E5C">
      <w:pPr>
        <w:spacing w:line="360" w:lineRule="auto"/>
        <w:ind w:firstLine="709"/>
        <w:rPr>
          <w:rFonts w:ascii="Times New Roman" w:eastAsia="Times New Roman" w:hAnsi="Times New Roman" w:cs="Times New Roman"/>
          <w:sz w:val="24"/>
          <w:szCs w:val="24"/>
        </w:rPr>
      </w:pPr>
    </w:p>
    <w:p w14:paraId="000001E2" w14:textId="77777777" w:rsidR="00901E5C" w:rsidRDefault="00901E5C">
      <w:pPr>
        <w:spacing w:line="360" w:lineRule="auto"/>
        <w:ind w:firstLine="709"/>
        <w:rPr>
          <w:rFonts w:ascii="Times New Roman" w:eastAsia="Times New Roman" w:hAnsi="Times New Roman" w:cs="Times New Roman"/>
          <w:sz w:val="24"/>
          <w:szCs w:val="24"/>
        </w:rPr>
      </w:pPr>
    </w:p>
    <w:p w14:paraId="000001E3" w14:textId="77777777" w:rsidR="00901E5C" w:rsidRDefault="00901E5C">
      <w:pPr>
        <w:spacing w:line="360" w:lineRule="auto"/>
        <w:ind w:firstLine="709"/>
        <w:rPr>
          <w:rFonts w:ascii="Times New Roman" w:eastAsia="Times New Roman" w:hAnsi="Times New Roman" w:cs="Times New Roman"/>
          <w:sz w:val="24"/>
          <w:szCs w:val="24"/>
        </w:rPr>
      </w:pPr>
    </w:p>
    <w:p w14:paraId="000001E4" w14:textId="77777777" w:rsidR="00901E5C" w:rsidRDefault="00901E5C">
      <w:pPr>
        <w:spacing w:line="360" w:lineRule="auto"/>
        <w:ind w:firstLine="709"/>
        <w:rPr>
          <w:rFonts w:ascii="Times New Roman" w:eastAsia="Times New Roman" w:hAnsi="Times New Roman" w:cs="Times New Roman"/>
          <w:sz w:val="24"/>
          <w:szCs w:val="24"/>
        </w:rPr>
      </w:pPr>
    </w:p>
    <w:p w14:paraId="000001E5" w14:textId="77777777" w:rsidR="00901E5C" w:rsidRDefault="00901E5C">
      <w:pPr>
        <w:spacing w:line="360" w:lineRule="auto"/>
        <w:ind w:firstLine="709"/>
        <w:rPr>
          <w:rFonts w:ascii="Times New Roman" w:eastAsia="Times New Roman" w:hAnsi="Times New Roman" w:cs="Times New Roman"/>
          <w:sz w:val="24"/>
          <w:szCs w:val="24"/>
        </w:rPr>
      </w:pPr>
    </w:p>
    <w:p w14:paraId="000001E6" w14:textId="77777777" w:rsidR="00901E5C" w:rsidRDefault="00901E5C">
      <w:pPr>
        <w:spacing w:line="360" w:lineRule="auto"/>
        <w:ind w:firstLine="709"/>
        <w:rPr>
          <w:rFonts w:ascii="Times New Roman" w:eastAsia="Times New Roman" w:hAnsi="Times New Roman" w:cs="Times New Roman"/>
          <w:sz w:val="24"/>
          <w:szCs w:val="24"/>
        </w:rPr>
      </w:pPr>
    </w:p>
    <w:p w14:paraId="000001E7" w14:textId="77777777" w:rsidR="00901E5C" w:rsidRDefault="00901E5C">
      <w:pPr>
        <w:spacing w:line="360" w:lineRule="auto"/>
        <w:ind w:firstLine="709"/>
        <w:rPr>
          <w:rFonts w:ascii="Times New Roman" w:eastAsia="Times New Roman" w:hAnsi="Times New Roman" w:cs="Times New Roman"/>
          <w:sz w:val="24"/>
          <w:szCs w:val="24"/>
        </w:rPr>
      </w:pPr>
    </w:p>
    <w:p w14:paraId="000001E8" w14:textId="77777777" w:rsidR="00901E5C" w:rsidRDefault="00901E5C">
      <w:pPr>
        <w:spacing w:line="360" w:lineRule="auto"/>
        <w:ind w:firstLine="709"/>
        <w:rPr>
          <w:rFonts w:ascii="Times New Roman" w:eastAsia="Times New Roman" w:hAnsi="Times New Roman" w:cs="Times New Roman"/>
          <w:sz w:val="24"/>
          <w:szCs w:val="24"/>
        </w:rPr>
      </w:pPr>
    </w:p>
    <w:p w14:paraId="000001E9" w14:textId="77777777" w:rsidR="00901E5C" w:rsidRDefault="00901E5C">
      <w:pPr>
        <w:spacing w:line="360" w:lineRule="auto"/>
        <w:ind w:firstLine="709"/>
        <w:rPr>
          <w:rFonts w:ascii="Times New Roman" w:eastAsia="Times New Roman" w:hAnsi="Times New Roman" w:cs="Times New Roman"/>
          <w:sz w:val="24"/>
          <w:szCs w:val="24"/>
        </w:rPr>
      </w:pPr>
    </w:p>
    <w:p w14:paraId="000001EA" w14:textId="77777777" w:rsidR="00901E5C" w:rsidRDefault="00901E5C">
      <w:pPr>
        <w:spacing w:line="360" w:lineRule="auto"/>
        <w:ind w:firstLine="709"/>
        <w:rPr>
          <w:rFonts w:ascii="Times New Roman" w:eastAsia="Times New Roman" w:hAnsi="Times New Roman" w:cs="Times New Roman"/>
          <w:sz w:val="24"/>
          <w:szCs w:val="24"/>
        </w:rPr>
      </w:pPr>
    </w:p>
    <w:p w14:paraId="000001EB" w14:textId="77777777" w:rsidR="00901E5C" w:rsidRDefault="00901E5C">
      <w:pPr>
        <w:spacing w:line="360" w:lineRule="auto"/>
        <w:ind w:firstLine="709"/>
        <w:rPr>
          <w:rFonts w:ascii="Times New Roman" w:eastAsia="Times New Roman" w:hAnsi="Times New Roman" w:cs="Times New Roman"/>
          <w:sz w:val="24"/>
          <w:szCs w:val="24"/>
        </w:rPr>
      </w:pPr>
    </w:p>
    <w:p w14:paraId="000001EC" w14:textId="77777777" w:rsidR="00901E5C" w:rsidRDefault="00901E5C">
      <w:pPr>
        <w:spacing w:line="360" w:lineRule="auto"/>
        <w:ind w:firstLine="709"/>
        <w:rPr>
          <w:rFonts w:ascii="Times New Roman" w:eastAsia="Times New Roman" w:hAnsi="Times New Roman" w:cs="Times New Roman"/>
          <w:sz w:val="24"/>
          <w:szCs w:val="24"/>
        </w:rPr>
      </w:pPr>
    </w:p>
    <w:p w14:paraId="000001ED" w14:textId="77777777" w:rsidR="00901E5C" w:rsidRDefault="00901E5C">
      <w:pPr>
        <w:spacing w:line="360" w:lineRule="auto"/>
        <w:ind w:firstLine="709"/>
        <w:rPr>
          <w:rFonts w:ascii="Times New Roman" w:eastAsia="Times New Roman" w:hAnsi="Times New Roman" w:cs="Times New Roman"/>
          <w:sz w:val="24"/>
          <w:szCs w:val="24"/>
        </w:rPr>
      </w:pPr>
    </w:p>
    <w:p w14:paraId="000001EE" w14:textId="77777777" w:rsidR="00901E5C" w:rsidRDefault="00901E5C">
      <w:pPr>
        <w:spacing w:line="360" w:lineRule="auto"/>
        <w:ind w:firstLine="709"/>
        <w:rPr>
          <w:rFonts w:ascii="Times New Roman" w:eastAsia="Times New Roman" w:hAnsi="Times New Roman" w:cs="Times New Roman"/>
          <w:sz w:val="24"/>
          <w:szCs w:val="24"/>
        </w:rPr>
      </w:pPr>
    </w:p>
    <w:p w14:paraId="000001EF" w14:textId="77777777" w:rsidR="00901E5C" w:rsidRDefault="00901E5C">
      <w:pPr>
        <w:spacing w:line="360" w:lineRule="auto"/>
        <w:ind w:firstLine="709"/>
        <w:rPr>
          <w:rFonts w:ascii="Times New Roman" w:eastAsia="Times New Roman" w:hAnsi="Times New Roman" w:cs="Times New Roman"/>
          <w:sz w:val="24"/>
          <w:szCs w:val="24"/>
        </w:rPr>
      </w:pPr>
    </w:p>
    <w:p w14:paraId="000001F0" w14:textId="77777777" w:rsidR="00901E5C" w:rsidRDefault="00901E5C">
      <w:pPr>
        <w:spacing w:line="360" w:lineRule="auto"/>
        <w:ind w:firstLine="709"/>
        <w:rPr>
          <w:rFonts w:ascii="Times New Roman" w:eastAsia="Times New Roman" w:hAnsi="Times New Roman" w:cs="Times New Roman"/>
          <w:sz w:val="24"/>
          <w:szCs w:val="24"/>
        </w:rPr>
      </w:pPr>
    </w:p>
    <w:p w14:paraId="000001F1" w14:textId="77777777" w:rsidR="00901E5C" w:rsidRDefault="00901E5C">
      <w:pPr>
        <w:spacing w:line="360" w:lineRule="auto"/>
        <w:ind w:firstLine="709"/>
        <w:rPr>
          <w:rFonts w:ascii="Times New Roman" w:eastAsia="Times New Roman" w:hAnsi="Times New Roman" w:cs="Times New Roman"/>
          <w:sz w:val="24"/>
          <w:szCs w:val="24"/>
        </w:rPr>
      </w:pPr>
    </w:p>
    <w:p w14:paraId="000001FA" w14:textId="77777777" w:rsidR="00901E5C" w:rsidRDefault="00901E5C">
      <w:pPr>
        <w:pBdr>
          <w:top w:val="nil"/>
          <w:left w:val="nil"/>
          <w:bottom w:val="nil"/>
          <w:right w:val="nil"/>
          <w:between w:val="nil"/>
        </w:pBdr>
        <w:rPr>
          <w:rFonts w:ascii="Times New Roman" w:eastAsia="Times New Roman" w:hAnsi="Times New Roman" w:cs="Times New Roman"/>
          <w:color w:val="000000"/>
          <w:sz w:val="24"/>
          <w:szCs w:val="24"/>
        </w:rPr>
      </w:pPr>
    </w:p>
    <w:p w14:paraId="000001FB" w14:textId="07DC6D19" w:rsidR="00901E5C" w:rsidRDefault="00D6644A">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APÊNDICE </w:t>
      </w:r>
      <w:r w:rsidR="00B121A6">
        <w:rPr>
          <w:rFonts w:ascii="Times New Roman" w:eastAsia="Times New Roman" w:hAnsi="Times New Roman" w:cs="Times New Roman"/>
          <w:b/>
          <w:color w:val="000000"/>
          <w:sz w:val="24"/>
          <w:szCs w:val="24"/>
        </w:rPr>
        <w:t>B</w:t>
      </w:r>
      <w:r>
        <w:rPr>
          <w:rFonts w:ascii="Times New Roman" w:eastAsia="Times New Roman" w:hAnsi="Times New Roman" w:cs="Times New Roman"/>
          <w:b/>
          <w:color w:val="000000"/>
          <w:sz w:val="24"/>
          <w:szCs w:val="24"/>
        </w:rPr>
        <w:t xml:space="preserve"> - TERMO DE CONSENTIMENTO LIVRE E ESCLARECIDO (ACOMPANHANTE) –TCLE</w:t>
      </w:r>
    </w:p>
    <w:p w14:paraId="000001FC" w14:textId="77777777" w:rsidR="00901E5C" w:rsidRDefault="00901E5C">
      <w:pPr>
        <w:pBdr>
          <w:top w:val="nil"/>
          <w:left w:val="nil"/>
          <w:bottom w:val="nil"/>
          <w:right w:val="nil"/>
          <w:between w:val="nil"/>
        </w:pBdr>
        <w:ind w:left="720"/>
        <w:jc w:val="center"/>
        <w:rPr>
          <w:rFonts w:ascii="Times New Roman" w:eastAsia="Times New Roman" w:hAnsi="Times New Roman" w:cs="Times New Roman"/>
          <w:b/>
          <w:color w:val="000000"/>
          <w:sz w:val="24"/>
          <w:szCs w:val="24"/>
        </w:rPr>
      </w:pPr>
    </w:p>
    <w:p w14:paraId="000001FD" w14:textId="77777777" w:rsidR="00901E5C" w:rsidRDefault="00D6644A">
      <w:pPr>
        <w:shd w:val="clear" w:color="auto" w:fill="FFFFFF"/>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Título da pesquisa:</w:t>
      </w:r>
      <w:r>
        <w:rPr>
          <w:rFonts w:ascii="Times New Roman" w:eastAsia="Times New Roman" w:hAnsi="Times New Roman" w:cs="Times New Roman"/>
          <w:sz w:val="24"/>
          <w:szCs w:val="24"/>
        </w:rPr>
        <w:t xml:space="preserve"> Avaliação do Incremento de Custos Relacionados ao Tratamento e Acompanhamento de Pacientes com Doenças Crônicas Atendidas nas Unidades Básicas de Saúde de Floriano-PI e seus Acompanhantes.</w:t>
      </w:r>
    </w:p>
    <w:p w14:paraId="000001FE" w14:textId="77777777" w:rsidR="00901E5C" w:rsidRDefault="00D6644A">
      <w:pPr>
        <w:spacing w:line="36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Pesquisadores responsáveis:</w:t>
      </w:r>
      <w:r>
        <w:rPr>
          <w:rFonts w:ascii="Times New Roman" w:eastAsia="Times New Roman" w:hAnsi="Times New Roman" w:cs="Times New Roman"/>
          <w:sz w:val="24"/>
          <w:szCs w:val="24"/>
        </w:rPr>
        <w:t xml:space="preserve"> Conceição Ceanny Formiga Sinval Cavalcante. </w:t>
      </w:r>
    </w:p>
    <w:p w14:paraId="000001FF" w14:textId="77777777" w:rsidR="00901E5C" w:rsidRDefault="00901E5C">
      <w:pPr>
        <w:spacing w:line="360" w:lineRule="auto"/>
        <w:rPr>
          <w:rFonts w:ascii="Times New Roman" w:eastAsia="Times New Roman" w:hAnsi="Times New Roman" w:cs="Times New Roman"/>
          <w:sz w:val="24"/>
          <w:szCs w:val="24"/>
          <w:highlight w:val="yellow"/>
        </w:rPr>
      </w:pPr>
    </w:p>
    <w:p w14:paraId="00000200" w14:textId="014E3065"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Local da coleta de dados: </w:t>
      </w:r>
      <w:r>
        <w:rPr>
          <w:rFonts w:ascii="Times New Roman" w:eastAsia="Times New Roman" w:hAnsi="Times New Roman" w:cs="Times New Roman"/>
          <w:sz w:val="24"/>
          <w:szCs w:val="24"/>
        </w:rPr>
        <w:t xml:space="preserve">Unidade Básica de Saúde </w:t>
      </w:r>
      <w:proofErr w:type="spellStart"/>
      <w:r>
        <w:rPr>
          <w:rFonts w:ascii="Times New Roman" w:eastAsia="Times New Roman" w:hAnsi="Times New Roman" w:cs="Times New Roman"/>
          <w:sz w:val="24"/>
          <w:szCs w:val="24"/>
        </w:rPr>
        <w:t>Jasmina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Bucar</w:t>
      </w:r>
      <w:proofErr w:type="spellEnd"/>
    </w:p>
    <w:p w14:paraId="00000201" w14:textId="77777777" w:rsidR="00901E5C" w:rsidRDefault="00901E5C">
      <w:pPr>
        <w:spacing w:line="360" w:lineRule="auto"/>
        <w:rPr>
          <w:rFonts w:ascii="Times New Roman" w:eastAsia="Times New Roman" w:hAnsi="Times New Roman" w:cs="Times New Roman"/>
          <w:sz w:val="24"/>
          <w:szCs w:val="24"/>
        </w:rPr>
      </w:pPr>
    </w:p>
    <w:p w14:paraId="00000202" w14:textId="77777777" w:rsidR="00901E5C" w:rsidRDefault="00D6644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Prezado Acompanhante/participante: </w:t>
      </w:r>
    </w:p>
    <w:p w14:paraId="00000203"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Você está sendo convidado a responder às perguntas presentes em dois questionários deforma totalmente voluntária, você não precisa informar o nome nos questionários. </w:t>
      </w:r>
    </w:p>
    <w:p w14:paraId="00000204"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Antes de concordar em participar desta pesquisa e responder estes questionários, é muito importante que você compreenda as informações e instruções contidas neste documento. • Os pesquisadores deverão responder todas as suas dúvidas antes de você se decidir a participar. </w:t>
      </w:r>
    </w:p>
    <w:p w14:paraId="2582B466" w14:textId="77777777" w:rsidR="00B121A6" w:rsidRDefault="00B121A6">
      <w:pPr>
        <w:spacing w:line="360" w:lineRule="auto"/>
        <w:rPr>
          <w:rFonts w:ascii="Times New Roman" w:eastAsia="Times New Roman" w:hAnsi="Times New Roman" w:cs="Times New Roman"/>
          <w:b/>
          <w:sz w:val="24"/>
          <w:szCs w:val="24"/>
        </w:rPr>
      </w:pPr>
    </w:p>
    <w:p w14:paraId="00000205" w14:textId="2FA3445F" w:rsidR="00901E5C" w:rsidRDefault="00D6644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Qual o objetivo do estudo? </w:t>
      </w:r>
    </w:p>
    <w:p w14:paraId="00000206" w14:textId="77777777" w:rsidR="00901E5C" w:rsidRDefault="00D6644A">
      <w:pPr>
        <w:spacing w:before="120" w:after="12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Avaliar os custos fora de cobertura relacionados ao tratamento e acompanhamento de pacientes com doenças crônicas atendidos nas unidades básicas de saúde de Floriano-PI.</w:t>
      </w:r>
    </w:p>
    <w:p w14:paraId="5F31E9B8" w14:textId="77777777" w:rsidR="00B121A6" w:rsidRDefault="00B121A6">
      <w:pPr>
        <w:spacing w:line="360" w:lineRule="auto"/>
        <w:rPr>
          <w:rFonts w:ascii="Times New Roman" w:eastAsia="Times New Roman" w:hAnsi="Times New Roman" w:cs="Times New Roman"/>
          <w:b/>
          <w:sz w:val="24"/>
          <w:szCs w:val="24"/>
        </w:rPr>
      </w:pPr>
    </w:p>
    <w:p w14:paraId="00000207" w14:textId="224F81C3" w:rsidR="00901E5C" w:rsidRDefault="00D6644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 que acontecerá com você caso decida participar do estudo? </w:t>
      </w:r>
    </w:p>
    <w:p w14:paraId="00000208"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Sua participação nesta pesquisa consistirá apenas no preenchimento de dois </w:t>
      </w:r>
      <w:proofErr w:type="spellStart"/>
      <w:proofErr w:type="gramStart"/>
      <w:r>
        <w:rPr>
          <w:rFonts w:ascii="Times New Roman" w:eastAsia="Times New Roman" w:hAnsi="Times New Roman" w:cs="Times New Roman"/>
          <w:sz w:val="24"/>
          <w:szCs w:val="24"/>
        </w:rPr>
        <w:t>questionários,o</w:t>
      </w:r>
      <w:proofErr w:type="spellEnd"/>
      <w:proofErr w:type="gramEnd"/>
      <w:r>
        <w:rPr>
          <w:rFonts w:ascii="Times New Roman" w:eastAsia="Times New Roman" w:hAnsi="Times New Roman" w:cs="Times New Roman"/>
          <w:sz w:val="24"/>
          <w:szCs w:val="24"/>
        </w:rPr>
        <w:t xml:space="preserve"> primeiro com informações sobre o caráter clínico de sua doença e informações pessoais, e o segundo sobre os seus gastos envolvidos no tratamento ou no seguimento da sua doença, tais como tempo, transporte, medicações e alimentação. As perguntas que você não souber quanto a doença serão preenchidas através do prontuário médico. </w:t>
      </w:r>
    </w:p>
    <w:p w14:paraId="6BF15038" w14:textId="77777777" w:rsidR="00B121A6" w:rsidRDefault="00B121A6">
      <w:pPr>
        <w:spacing w:line="360" w:lineRule="auto"/>
        <w:rPr>
          <w:rFonts w:ascii="Times New Roman" w:eastAsia="Times New Roman" w:hAnsi="Times New Roman" w:cs="Times New Roman"/>
          <w:b/>
          <w:sz w:val="24"/>
          <w:szCs w:val="24"/>
        </w:rPr>
      </w:pPr>
    </w:p>
    <w:p w14:paraId="00000209" w14:textId="18E0322B" w:rsidR="00901E5C" w:rsidRDefault="00D6644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Qual a duração desse estudo? </w:t>
      </w:r>
    </w:p>
    <w:p w14:paraId="0000020A"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Sua participação consiste em responder aos questionários, somente; não haverá acompanhamento ao paciente.</w:t>
      </w:r>
    </w:p>
    <w:p w14:paraId="347850F0" w14:textId="77777777" w:rsidR="00B121A6" w:rsidRDefault="00B121A6">
      <w:pPr>
        <w:spacing w:line="360" w:lineRule="auto"/>
        <w:rPr>
          <w:rFonts w:ascii="Times New Roman" w:eastAsia="Times New Roman" w:hAnsi="Times New Roman" w:cs="Times New Roman"/>
          <w:b/>
          <w:sz w:val="24"/>
          <w:szCs w:val="24"/>
        </w:rPr>
      </w:pPr>
    </w:p>
    <w:p w14:paraId="707BF988" w14:textId="77777777" w:rsidR="00B121A6" w:rsidRDefault="00B121A6">
      <w:pPr>
        <w:spacing w:line="360" w:lineRule="auto"/>
        <w:rPr>
          <w:rFonts w:ascii="Times New Roman" w:eastAsia="Times New Roman" w:hAnsi="Times New Roman" w:cs="Times New Roman"/>
          <w:b/>
          <w:sz w:val="24"/>
          <w:szCs w:val="24"/>
        </w:rPr>
      </w:pPr>
    </w:p>
    <w:p w14:paraId="0000020B" w14:textId="06C5E201" w:rsidR="00901E5C" w:rsidRDefault="00D6644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Eu corro algum risco ao participar desse estudo? </w:t>
      </w:r>
    </w:p>
    <w:p w14:paraId="0000020C"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estudo não apresenta riscos físicos a você. Porém as perguntas levam a uma reflexão sobre a doença, o que pode trazer algum desconforto emocional. </w:t>
      </w:r>
    </w:p>
    <w:p w14:paraId="077D2B87" w14:textId="77777777" w:rsidR="00B121A6" w:rsidRDefault="00B121A6">
      <w:pPr>
        <w:spacing w:line="360" w:lineRule="auto"/>
        <w:rPr>
          <w:rFonts w:ascii="Times New Roman" w:eastAsia="Times New Roman" w:hAnsi="Times New Roman" w:cs="Times New Roman"/>
          <w:b/>
          <w:sz w:val="24"/>
          <w:szCs w:val="24"/>
        </w:rPr>
      </w:pPr>
    </w:p>
    <w:p w14:paraId="0000020D" w14:textId="5F20C6F2" w:rsidR="00901E5C" w:rsidRDefault="00D6644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Eu terei algum benefício ao participar do estudo?</w:t>
      </w:r>
    </w:p>
    <w:p w14:paraId="0000020E"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Haverá um benefício indireto causado pela implementação de futuros projetos para melhoria da qualidade de vida desses pacientes, através de identificação de seus custos nos dados coletados.</w:t>
      </w:r>
    </w:p>
    <w:p w14:paraId="0000020F" w14:textId="77777777" w:rsidR="00901E5C" w:rsidRDefault="00901E5C">
      <w:pPr>
        <w:spacing w:line="360" w:lineRule="auto"/>
        <w:rPr>
          <w:rFonts w:ascii="Times New Roman" w:eastAsia="Times New Roman" w:hAnsi="Times New Roman" w:cs="Times New Roman"/>
          <w:sz w:val="24"/>
          <w:szCs w:val="24"/>
        </w:rPr>
      </w:pPr>
    </w:p>
    <w:p w14:paraId="00000210" w14:textId="77777777" w:rsidR="00901E5C" w:rsidRDefault="00D6644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Eu terei algum custo ou receberei alguma gratificação? </w:t>
      </w:r>
    </w:p>
    <w:p w14:paraId="00000211"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Você não terá nenhum custo financeiro envolvido na sua participação neste estudo. Não lhe será também paga nenhuma gratificação por participar dele. </w:t>
      </w:r>
    </w:p>
    <w:p w14:paraId="00000212" w14:textId="77777777" w:rsidR="00901E5C" w:rsidRDefault="00901E5C">
      <w:pPr>
        <w:spacing w:line="360" w:lineRule="auto"/>
        <w:rPr>
          <w:rFonts w:ascii="Times New Roman" w:eastAsia="Times New Roman" w:hAnsi="Times New Roman" w:cs="Times New Roman"/>
          <w:sz w:val="24"/>
          <w:szCs w:val="24"/>
        </w:rPr>
      </w:pPr>
    </w:p>
    <w:p w14:paraId="00000213"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As minhas informações pessoais serão divulgadas?</w:t>
      </w:r>
      <w:r>
        <w:rPr>
          <w:rFonts w:ascii="Times New Roman" w:eastAsia="Times New Roman" w:hAnsi="Times New Roman" w:cs="Times New Roman"/>
          <w:sz w:val="24"/>
          <w:szCs w:val="24"/>
        </w:rPr>
        <w:t xml:space="preserve"> </w:t>
      </w:r>
    </w:p>
    <w:p w14:paraId="00000214"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informações fornecidas por você serão confidenciais e de conhecimento apenas dos pesquisadores responsáveis. Os sujeitos da pesquisa não serão identificados em nenhum momento, mesmo quando os resultados desta pesquisa forem divulgados em qualquer forma. </w:t>
      </w:r>
    </w:p>
    <w:p w14:paraId="374EA60D" w14:textId="77777777" w:rsidR="00B121A6" w:rsidRDefault="00B121A6">
      <w:pPr>
        <w:spacing w:line="360" w:lineRule="auto"/>
        <w:rPr>
          <w:rFonts w:ascii="Times New Roman" w:eastAsia="Times New Roman" w:hAnsi="Times New Roman" w:cs="Times New Roman"/>
          <w:b/>
          <w:sz w:val="24"/>
          <w:szCs w:val="24"/>
        </w:rPr>
      </w:pPr>
    </w:p>
    <w:p w14:paraId="00000215" w14:textId="67FB85F3" w:rsidR="00901E5C" w:rsidRDefault="00D6644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Eu posso sair do estudo? </w:t>
      </w:r>
    </w:p>
    <w:p w14:paraId="00000216"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você quiser, você poderá sair do estudo a qualquer momento. Não haverá punição e você poderá continuar o seu tratamento normalmente, sem qualquer diferença. Além disso, você poderá ter acesso a todas as informações do estudo em qualquer momento desejado. </w:t>
      </w:r>
    </w:p>
    <w:p w14:paraId="00000217"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Para esclarecimento de dúvidas e/ou perguntas sobre seus direitos como participante deste estudo e/ou insatisfeito com a maneira como o estudo está sendo realizado, você pode entrar em contato com o Comitê de Ética em Pesquisa (CEP) da Faculdade de Medicina </w:t>
      </w:r>
      <w:proofErr w:type="spellStart"/>
      <w:r>
        <w:rPr>
          <w:rFonts w:ascii="Times New Roman" w:eastAsia="Times New Roman" w:hAnsi="Times New Roman" w:cs="Times New Roman"/>
          <w:sz w:val="24"/>
          <w:szCs w:val="24"/>
        </w:rPr>
        <w:t>doABC</w:t>
      </w:r>
      <w:proofErr w:type="spellEnd"/>
      <w:r>
        <w:rPr>
          <w:rFonts w:ascii="Times New Roman" w:eastAsia="Times New Roman" w:hAnsi="Times New Roman" w:cs="Times New Roman"/>
          <w:sz w:val="24"/>
          <w:szCs w:val="24"/>
        </w:rPr>
        <w:t xml:space="preserve">: Telefone: (11) 4993-5453 Endereço: Av. Príncipe de Gales, 821 – Anexo 3- Oncologia – 2º andar Cep:09060-650 – Santo André – SP Horário de atendimento: segunda a sexta das 8 às 17 horas. </w:t>
      </w:r>
    </w:p>
    <w:p w14:paraId="00000218"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Comitê de Ética e Pesquisa é um órgão institucional que tem como objetivo proteger o bem estar dos indivíduos pesquisados, é responsável pela avaliação e acompanhamento dos aspectos éticos de todas as pesquisas envolvendo seres humanos, visando presando pela dignidade, direitos, segurança e o bem estar dos sujeitos pesquisados. </w:t>
      </w:r>
    </w:p>
    <w:p w14:paraId="00000219" w14:textId="77777777" w:rsidR="00901E5C" w:rsidRDefault="00901E5C">
      <w:pPr>
        <w:spacing w:line="360" w:lineRule="auto"/>
        <w:rPr>
          <w:rFonts w:ascii="Times New Roman" w:eastAsia="Times New Roman" w:hAnsi="Times New Roman" w:cs="Times New Roman"/>
          <w:sz w:val="24"/>
          <w:szCs w:val="24"/>
        </w:rPr>
      </w:pPr>
    </w:p>
    <w:p w14:paraId="0000021A" w14:textId="77777777" w:rsidR="00901E5C" w:rsidRDefault="00901E5C">
      <w:pPr>
        <w:spacing w:line="360" w:lineRule="auto"/>
        <w:jc w:val="center"/>
        <w:rPr>
          <w:rFonts w:ascii="Times New Roman" w:eastAsia="Times New Roman" w:hAnsi="Times New Roman" w:cs="Times New Roman"/>
          <w:b/>
          <w:sz w:val="24"/>
          <w:szCs w:val="24"/>
        </w:rPr>
      </w:pPr>
    </w:p>
    <w:p w14:paraId="782A42B7" w14:textId="77777777" w:rsidR="00B121A6" w:rsidRDefault="00B121A6">
      <w:pPr>
        <w:spacing w:line="360" w:lineRule="auto"/>
        <w:jc w:val="center"/>
        <w:rPr>
          <w:rFonts w:ascii="Times New Roman" w:eastAsia="Times New Roman" w:hAnsi="Times New Roman" w:cs="Times New Roman"/>
          <w:b/>
          <w:sz w:val="24"/>
          <w:szCs w:val="24"/>
        </w:rPr>
      </w:pPr>
    </w:p>
    <w:p w14:paraId="0000021B" w14:textId="77777777" w:rsidR="00901E5C" w:rsidRDefault="00D6644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Acompanhante/Participante</w:t>
      </w:r>
    </w:p>
    <w:p w14:paraId="42393FBC" w14:textId="77777777" w:rsidR="00B121A6" w:rsidRDefault="00B121A6">
      <w:pPr>
        <w:spacing w:line="360" w:lineRule="auto"/>
        <w:jc w:val="center"/>
        <w:rPr>
          <w:rFonts w:ascii="Times New Roman" w:eastAsia="Times New Roman" w:hAnsi="Times New Roman" w:cs="Times New Roman"/>
          <w:sz w:val="24"/>
          <w:szCs w:val="24"/>
        </w:rPr>
      </w:pPr>
    </w:p>
    <w:p w14:paraId="0000021C"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Nome: _____________________________________________________</w:t>
      </w:r>
    </w:p>
    <w:p w14:paraId="0000021D"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RG:_________________________________</w:t>
      </w:r>
    </w:p>
    <w:p w14:paraId="0000021E"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Sexo (F) (M)   Telefone__________________</w:t>
      </w:r>
    </w:p>
    <w:p w14:paraId="0000021F"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de Nascimento _____/_____/____</w:t>
      </w:r>
    </w:p>
    <w:p w14:paraId="00000220" w14:textId="77777777" w:rsidR="00901E5C" w:rsidRDefault="00D6644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Endereço:___________________________________________________ N</w:t>
      </w:r>
      <w:r>
        <w:rPr>
          <w:rFonts w:ascii="Times New Roman" w:eastAsia="Times New Roman" w:hAnsi="Times New Roman" w:cs="Times New Roman"/>
          <w:sz w:val="26"/>
          <w:szCs w:val="26"/>
        </w:rPr>
        <w:t>º_____</w:t>
      </w:r>
    </w:p>
    <w:p w14:paraId="00000221" w14:textId="77777777" w:rsidR="00901E5C" w:rsidRDefault="00D6644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Bairro:___________________________CEP:______________Cidade:__________________Estado:________________ Email:______________________________</w:t>
      </w:r>
    </w:p>
    <w:p w14:paraId="00000222"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Assinatura:__________________________________________________</w:t>
      </w:r>
    </w:p>
    <w:p w14:paraId="00000223"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Data___ /____ /______ </w:t>
      </w:r>
    </w:p>
    <w:p w14:paraId="511C6EDD" w14:textId="77777777" w:rsidR="00B121A6" w:rsidRDefault="00B121A6">
      <w:pPr>
        <w:spacing w:line="360" w:lineRule="auto"/>
        <w:rPr>
          <w:rFonts w:ascii="Times New Roman" w:eastAsia="Times New Roman" w:hAnsi="Times New Roman" w:cs="Times New Roman"/>
          <w:sz w:val="24"/>
          <w:szCs w:val="24"/>
        </w:rPr>
      </w:pPr>
    </w:p>
    <w:p w14:paraId="00000224" w14:textId="77777777" w:rsidR="00901E5C" w:rsidRDefault="00D6644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Investigado </w:t>
      </w:r>
    </w:p>
    <w:p w14:paraId="00000225" w14:textId="77777777" w:rsidR="00901E5C" w:rsidRDefault="00901E5C">
      <w:pPr>
        <w:spacing w:line="360" w:lineRule="auto"/>
        <w:jc w:val="center"/>
        <w:rPr>
          <w:rFonts w:ascii="Times New Roman" w:eastAsia="Times New Roman" w:hAnsi="Times New Roman" w:cs="Times New Roman"/>
          <w:b/>
          <w:sz w:val="24"/>
          <w:szCs w:val="24"/>
        </w:rPr>
      </w:pPr>
    </w:p>
    <w:p w14:paraId="00000226"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Nome: ____________________________________________________</w:t>
      </w:r>
    </w:p>
    <w:p w14:paraId="00000227"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Assinatura:_________________________________________________</w:t>
      </w:r>
    </w:p>
    <w:p w14:paraId="00000228" w14:textId="77777777" w:rsidR="00901E5C" w:rsidRDefault="00D6644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RG:________________ Data___/___ /____</w:t>
      </w:r>
    </w:p>
    <w:p w14:paraId="00000229" w14:textId="77777777" w:rsidR="00901E5C" w:rsidRDefault="00901E5C">
      <w:pPr>
        <w:spacing w:line="360" w:lineRule="auto"/>
        <w:ind w:firstLine="709"/>
        <w:rPr>
          <w:rFonts w:ascii="Times New Roman" w:eastAsia="Times New Roman" w:hAnsi="Times New Roman" w:cs="Times New Roman"/>
          <w:sz w:val="24"/>
          <w:szCs w:val="24"/>
        </w:rPr>
      </w:pPr>
    </w:p>
    <w:p w14:paraId="0000022A" w14:textId="77777777" w:rsidR="00901E5C" w:rsidRDefault="00901E5C">
      <w:pPr>
        <w:spacing w:line="360" w:lineRule="auto"/>
        <w:ind w:firstLine="709"/>
        <w:rPr>
          <w:rFonts w:ascii="Times New Roman" w:eastAsia="Times New Roman" w:hAnsi="Times New Roman" w:cs="Times New Roman"/>
          <w:sz w:val="24"/>
          <w:szCs w:val="24"/>
        </w:rPr>
      </w:pPr>
    </w:p>
    <w:p w14:paraId="0000022B" w14:textId="77777777" w:rsidR="00901E5C" w:rsidRDefault="00901E5C">
      <w:pPr>
        <w:spacing w:line="360" w:lineRule="auto"/>
        <w:ind w:firstLine="709"/>
        <w:rPr>
          <w:rFonts w:ascii="Times New Roman" w:eastAsia="Times New Roman" w:hAnsi="Times New Roman" w:cs="Times New Roman"/>
          <w:sz w:val="24"/>
          <w:szCs w:val="24"/>
        </w:rPr>
      </w:pPr>
    </w:p>
    <w:p w14:paraId="0000022C" w14:textId="77777777" w:rsidR="00901E5C" w:rsidRDefault="00901E5C">
      <w:pPr>
        <w:spacing w:line="360" w:lineRule="auto"/>
        <w:ind w:firstLine="709"/>
        <w:rPr>
          <w:rFonts w:ascii="Times New Roman" w:eastAsia="Times New Roman" w:hAnsi="Times New Roman" w:cs="Times New Roman"/>
          <w:sz w:val="24"/>
          <w:szCs w:val="24"/>
        </w:rPr>
      </w:pPr>
    </w:p>
    <w:p w14:paraId="0000022D" w14:textId="77777777" w:rsidR="00901E5C" w:rsidRDefault="00901E5C">
      <w:pPr>
        <w:spacing w:line="360" w:lineRule="auto"/>
        <w:ind w:firstLine="709"/>
        <w:rPr>
          <w:rFonts w:ascii="Times New Roman" w:eastAsia="Times New Roman" w:hAnsi="Times New Roman" w:cs="Times New Roman"/>
          <w:sz w:val="24"/>
          <w:szCs w:val="24"/>
        </w:rPr>
      </w:pPr>
    </w:p>
    <w:p w14:paraId="0000022E" w14:textId="77777777" w:rsidR="00901E5C" w:rsidRDefault="00901E5C">
      <w:pPr>
        <w:spacing w:line="360" w:lineRule="auto"/>
        <w:ind w:firstLine="709"/>
        <w:rPr>
          <w:rFonts w:ascii="Times New Roman" w:eastAsia="Times New Roman" w:hAnsi="Times New Roman" w:cs="Times New Roman"/>
          <w:sz w:val="24"/>
          <w:szCs w:val="24"/>
        </w:rPr>
      </w:pPr>
    </w:p>
    <w:p w14:paraId="0000022F" w14:textId="77777777" w:rsidR="00901E5C" w:rsidRDefault="00901E5C">
      <w:pPr>
        <w:spacing w:line="360" w:lineRule="auto"/>
        <w:ind w:firstLine="709"/>
        <w:rPr>
          <w:rFonts w:ascii="Times New Roman" w:eastAsia="Times New Roman" w:hAnsi="Times New Roman" w:cs="Times New Roman"/>
          <w:sz w:val="24"/>
          <w:szCs w:val="24"/>
        </w:rPr>
      </w:pPr>
    </w:p>
    <w:p w14:paraId="00000230" w14:textId="77777777" w:rsidR="00901E5C" w:rsidRDefault="00901E5C">
      <w:pPr>
        <w:spacing w:line="360" w:lineRule="auto"/>
        <w:ind w:firstLine="709"/>
        <w:rPr>
          <w:rFonts w:ascii="Times New Roman" w:eastAsia="Times New Roman" w:hAnsi="Times New Roman" w:cs="Times New Roman"/>
          <w:sz w:val="24"/>
          <w:szCs w:val="24"/>
        </w:rPr>
      </w:pPr>
    </w:p>
    <w:p w14:paraId="00000231" w14:textId="77777777" w:rsidR="00901E5C" w:rsidRDefault="00901E5C">
      <w:pPr>
        <w:spacing w:line="360" w:lineRule="auto"/>
        <w:ind w:firstLine="709"/>
        <w:rPr>
          <w:rFonts w:ascii="Times New Roman" w:eastAsia="Times New Roman" w:hAnsi="Times New Roman" w:cs="Times New Roman"/>
          <w:sz w:val="24"/>
          <w:szCs w:val="24"/>
        </w:rPr>
      </w:pPr>
    </w:p>
    <w:p w14:paraId="00000232" w14:textId="77777777" w:rsidR="00901E5C" w:rsidRDefault="00901E5C">
      <w:pPr>
        <w:spacing w:line="360" w:lineRule="auto"/>
        <w:rPr>
          <w:rFonts w:ascii="Times New Roman" w:eastAsia="Times New Roman" w:hAnsi="Times New Roman" w:cs="Times New Roman"/>
          <w:sz w:val="24"/>
          <w:szCs w:val="24"/>
        </w:rPr>
      </w:pPr>
    </w:p>
    <w:p w14:paraId="00000233" w14:textId="77777777" w:rsidR="00901E5C" w:rsidRDefault="00901E5C">
      <w:pPr>
        <w:spacing w:line="360" w:lineRule="auto"/>
        <w:rPr>
          <w:rFonts w:ascii="Times New Roman" w:eastAsia="Times New Roman" w:hAnsi="Times New Roman" w:cs="Times New Roman"/>
          <w:sz w:val="24"/>
          <w:szCs w:val="24"/>
        </w:rPr>
      </w:pPr>
    </w:p>
    <w:p w14:paraId="00000234" w14:textId="77777777" w:rsidR="00901E5C" w:rsidRDefault="00901E5C">
      <w:pPr>
        <w:spacing w:line="360" w:lineRule="auto"/>
        <w:rPr>
          <w:rFonts w:ascii="Times New Roman" w:eastAsia="Times New Roman" w:hAnsi="Times New Roman" w:cs="Times New Roman"/>
          <w:sz w:val="24"/>
          <w:szCs w:val="24"/>
        </w:rPr>
      </w:pPr>
    </w:p>
    <w:p w14:paraId="00000235" w14:textId="77777777" w:rsidR="00901E5C" w:rsidRDefault="00901E5C">
      <w:pPr>
        <w:spacing w:line="360" w:lineRule="auto"/>
        <w:rPr>
          <w:rFonts w:ascii="Times New Roman" w:eastAsia="Times New Roman" w:hAnsi="Times New Roman" w:cs="Times New Roman"/>
          <w:sz w:val="24"/>
          <w:szCs w:val="24"/>
        </w:rPr>
      </w:pPr>
    </w:p>
    <w:p w14:paraId="00000236" w14:textId="77777777" w:rsidR="00901E5C" w:rsidRDefault="00901E5C">
      <w:pPr>
        <w:spacing w:line="360" w:lineRule="auto"/>
        <w:rPr>
          <w:rFonts w:ascii="Times New Roman" w:eastAsia="Times New Roman" w:hAnsi="Times New Roman" w:cs="Times New Roman"/>
          <w:sz w:val="24"/>
          <w:szCs w:val="24"/>
        </w:rPr>
      </w:pPr>
    </w:p>
    <w:p w14:paraId="00000237" w14:textId="77777777" w:rsidR="00901E5C" w:rsidRDefault="00901E5C">
      <w:pPr>
        <w:spacing w:line="360" w:lineRule="auto"/>
        <w:rPr>
          <w:rFonts w:ascii="Times New Roman" w:eastAsia="Times New Roman" w:hAnsi="Times New Roman" w:cs="Times New Roman"/>
          <w:sz w:val="24"/>
          <w:szCs w:val="24"/>
        </w:rPr>
      </w:pPr>
    </w:p>
    <w:p w14:paraId="00000238" w14:textId="77777777" w:rsidR="00901E5C" w:rsidRDefault="00901E5C">
      <w:pPr>
        <w:spacing w:line="360" w:lineRule="auto"/>
        <w:rPr>
          <w:rFonts w:ascii="Times New Roman" w:eastAsia="Times New Roman" w:hAnsi="Times New Roman" w:cs="Times New Roman"/>
          <w:sz w:val="24"/>
          <w:szCs w:val="24"/>
        </w:rPr>
      </w:pPr>
    </w:p>
    <w:p w14:paraId="00000241" w14:textId="77777777" w:rsidR="00901E5C" w:rsidRDefault="00D6644A">
      <w:pPr>
        <w:spacing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APÊNDICE C - FICHA DE COLETA DE DADOS - PACIENTES </w:t>
      </w:r>
    </w:p>
    <w:p w14:paraId="00000242"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Dados sociodemográficos e clínicos </w:t>
      </w:r>
    </w:p>
    <w:p w14:paraId="00000243"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Identificação:</w:t>
      </w:r>
    </w:p>
    <w:p w14:paraId="00000244"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Endereço: </w:t>
      </w:r>
    </w:p>
    <w:p w14:paraId="00000245"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Sexo: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Masculino ( ) Feminino </w:t>
      </w:r>
    </w:p>
    <w:p w14:paraId="00000246"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Etnia: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Brancos ( ) Não Brancos </w:t>
      </w:r>
    </w:p>
    <w:p w14:paraId="00000247"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Idade: _ </w:t>
      </w:r>
    </w:p>
    <w:p w14:paraId="00000248"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Naturalidade: _ </w:t>
      </w:r>
    </w:p>
    <w:p w14:paraId="00000249"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Procedência: </w:t>
      </w:r>
    </w:p>
    <w:p w14:paraId="0000024A"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Patologia: </w:t>
      </w:r>
    </w:p>
    <w:p w14:paraId="0000024B"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Clínica: </w:t>
      </w:r>
    </w:p>
    <w:p w14:paraId="0000024C"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Estado Civil: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Casado/ Amasiado ( ) Solteiro/ Divorciado( ) Viúvo(a) Outra</w:t>
      </w:r>
    </w:p>
    <w:p w14:paraId="0000024D"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comorbidade: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sim ( ) não Qual? </w:t>
      </w:r>
    </w:p>
    <w:p w14:paraId="0000024E"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Medicamentos em uso: </w:t>
      </w:r>
    </w:p>
    <w:p w14:paraId="0000024F"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Etilista: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sim ( ) não </w:t>
      </w:r>
    </w:p>
    <w:p w14:paraId="00000250"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Escolaridade: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Analfabeto ( ) Fundamental Incompleto ( ) Fundamental Completo( ) Ensino Médio Incompleto ( ) Ensino Médio Completo ( ) Superior Incompleto ( ) Superior Completo </w:t>
      </w:r>
    </w:p>
    <w:p w14:paraId="00000251"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Ocupação: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Empregado ( ) Aposentado ( ) Donas de Casa ( ) Desempregado </w:t>
      </w:r>
    </w:p>
    <w:p w14:paraId="00000252"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Número de Dependentes: </w:t>
      </w:r>
    </w:p>
    <w:p w14:paraId="00000253"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Salários mínimos </w:t>
      </w:r>
    </w:p>
    <w:p w14:paraId="00000254"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Renda Familiar: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Sem renda ( ) 1 Salário mínimo ( ) 2-3 Salários mínimos ( ) 3-6 Salários mínimos ( ) 6-9 Salários mínimos ( ) 9-12 Salários mínimos </w:t>
      </w:r>
    </w:p>
    <w:p w14:paraId="00000255"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Auxílio INSS: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Sim ( ) Não </w:t>
      </w:r>
    </w:p>
    <w:p w14:paraId="00000256"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Moradia: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Alugada ( ) Financiada ( ) </w:t>
      </w:r>
    </w:p>
    <w:p w14:paraId="00000257"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Própria Possui Carro: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Sim ( ) Não </w:t>
      </w:r>
    </w:p>
    <w:p w14:paraId="00000258"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Exame Físico: </w:t>
      </w:r>
    </w:p>
    <w:p w14:paraId="00000259"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Peso: kg Altura: cm </w:t>
      </w:r>
    </w:p>
    <w:p w14:paraId="0000025A"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IMC: kg/m²</w:t>
      </w:r>
    </w:p>
    <w:p w14:paraId="0000025B" w14:textId="77777777" w:rsidR="00901E5C" w:rsidRDefault="00901E5C">
      <w:pPr>
        <w:spacing w:line="360" w:lineRule="auto"/>
        <w:ind w:firstLine="709"/>
        <w:rPr>
          <w:rFonts w:ascii="Times New Roman" w:eastAsia="Times New Roman" w:hAnsi="Times New Roman" w:cs="Times New Roman"/>
          <w:sz w:val="24"/>
          <w:szCs w:val="24"/>
        </w:rPr>
      </w:pPr>
    </w:p>
    <w:p w14:paraId="0000025C" w14:textId="77777777" w:rsidR="00901E5C" w:rsidRDefault="00901E5C">
      <w:pPr>
        <w:spacing w:line="360" w:lineRule="auto"/>
        <w:ind w:firstLine="709"/>
        <w:rPr>
          <w:rFonts w:ascii="Times New Roman" w:eastAsia="Times New Roman" w:hAnsi="Times New Roman" w:cs="Times New Roman"/>
          <w:sz w:val="24"/>
          <w:szCs w:val="24"/>
        </w:rPr>
      </w:pPr>
    </w:p>
    <w:p w14:paraId="0000025D" w14:textId="77777777" w:rsidR="00901E5C" w:rsidRDefault="00901E5C">
      <w:pPr>
        <w:spacing w:line="360" w:lineRule="auto"/>
        <w:ind w:firstLine="709"/>
        <w:rPr>
          <w:rFonts w:ascii="Times New Roman" w:eastAsia="Times New Roman" w:hAnsi="Times New Roman" w:cs="Times New Roman"/>
          <w:sz w:val="24"/>
          <w:szCs w:val="24"/>
        </w:rPr>
      </w:pPr>
    </w:p>
    <w:p w14:paraId="0000025E" w14:textId="77777777" w:rsidR="00901E5C" w:rsidRDefault="00901E5C">
      <w:pPr>
        <w:spacing w:line="360" w:lineRule="auto"/>
        <w:ind w:firstLine="709"/>
        <w:rPr>
          <w:rFonts w:ascii="Times New Roman" w:eastAsia="Times New Roman" w:hAnsi="Times New Roman" w:cs="Times New Roman"/>
          <w:sz w:val="24"/>
          <w:szCs w:val="24"/>
        </w:rPr>
      </w:pPr>
    </w:p>
    <w:p w14:paraId="0000025F" w14:textId="77777777" w:rsidR="00901E5C" w:rsidRDefault="00901E5C">
      <w:pPr>
        <w:spacing w:line="360" w:lineRule="auto"/>
        <w:ind w:firstLine="709"/>
        <w:rPr>
          <w:rFonts w:ascii="Times New Roman" w:eastAsia="Times New Roman" w:hAnsi="Times New Roman" w:cs="Times New Roman"/>
          <w:sz w:val="24"/>
          <w:szCs w:val="24"/>
        </w:rPr>
      </w:pPr>
    </w:p>
    <w:p w14:paraId="00000260" w14:textId="77777777" w:rsidR="00901E5C" w:rsidRDefault="00D6644A">
      <w:pPr>
        <w:spacing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APÊNDICE D - FICHA DE COLETA DE DADOS - ACOMPANHANTE </w:t>
      </w:r>
    </w:p>
    <w:p w14:paraId="00000261"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Dados sociodemográficos e clínicos </w:t>
      </w:r>
    </w:p>
    <w:p w14:paraId="00000262" w14:textId="388A804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Identificação:</w:t>
      </w:r>
    </w:p>
    <w:p w14:paraId="00000263"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Endereço: </w:t>
      </w:r>
    </w:p>
    <w:p w14:paraId="00000264"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Sexo: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Masculino ( ) Feminino </w:t>
      </w:r>
    </w:p>
    <w:p w14:paraId="00000265"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Etnia: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Brancos ( ) Não Branco </w:t>
      </w:r>
    </w:p>
    <w:p w14:paraId="00000266"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Idade: _ </w:t>
      </w:r>
    </w:p>
    <w:p w14:paraId="00000267"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Naturalidade: </w:t>
      </w:r>
    </w:p>
    <w:p w14:paraId="00000268"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Procedência: </w:t>
      </w:r>
    </w:p>
    <w:p w14:paraId="00000269"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Estado Civil: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Casado/ Amasiado ( ) Solteiro/ Divorciado ( ) Viúvo(a) </w:t>
      </w:r>
    </w:p>
    <w:p w14:paraId="0000026A"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Outra comorbidade: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sim ( ) não Qual? </w:t>
      </w:r>
    </w:p>
    <w:p w14:paraId="0000026B"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Medicamentos em uso</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Ensino Médio Incompleto ( ) Ensino Médio Completo ( ) Superior Incompleto ( ) Superior Completo </w:t>
      </w:r>
    </w:p>
    <w:p w14:paraId="0000026C"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Ocupação: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Empregado ( ) Aposentado ( ) Donas de Casa ( ) Desempregado </w:t>
      </w:r>
    </w:p>
    <w:p w14:paraId="0000026D"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Situação Profissional: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CLT ( ) Autônomo ( ) Desempregado </w:t>
      </w:r>
    </w:p>
    <w:p w14:paraId="0000026E"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Número de Dependentes: </w:t>
      </w:r>
    </w:p>
    <w:p w14:paraId="0000026F"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Renda Mensal: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Sem renda ( ) 1 Salário mínimo ( ) 2-3 Salários mínimos ( ) 3-6Salários mínimos ( ) 6-9 Salários mínimos ( ) 9-12 Salários mínimos </w:t>
      </w:r>
    </w:p>
    <w:p w14:paraId="00000270"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Renda Familiar: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Sem renda ( ) 1 Salário mínimo ( ) 2-3 Salários mínimos ( ) 3-6 Salários mínimos ( ) 6-9 Salários mínimos ( ) 9-12 Salários mínimos </w:t>
      </w:r>
    </w:p>
    <w:p w14:paraId="00000271"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Moradia: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Alugada ( ) Financiada ( ) Própria </w:t>
      </w:r>
    </w:p>
    <w:p w14:paraId="00000272"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Possui Carro: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Sim ( ) </w:t>
      </w:r>
    </w:p>
    <w:p w14:paraId="00000273"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Não Auxilio INSS: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Sim ( ) Não</w:t>
      </w:r>
    </w:p>
    <w:p w14:paraId="00000274" w14:textId="77777777" w:rsidR="00901E5C" w:rsidRDefault="00901E5C">
      <w:pPr>
        <w:spacing w:line="360" w:lineRule="auto"/>
        <w:ind w:firstLine="709"/>
        <w:rPr>
          <w:rFonts w:ascii="Times New Roman" w:eastAsia="Times New Roman" w:hAnsi="Times New Roman" w:cs="Times New Roman"/>
          <w:sz w:val="24"/>
          <w:szCs w:val="24"/>
        </w:rPr>
      </w:pPr>
    </w:p>
    <w:p w14:paraId="00000275" w14:textId="77777777" w:rsidR="00901E5C" w:rsidRDefault="00901E5C">
      <w:pPr>
        <w:spacing w:line="360" w:lineRule="auto"/>
        <w:ind w:firstLine="709"/>
        <w:rPr>
          <w:rFonts w:ascii="Times New Roman" w:eastAsia="Times New Roman" w:hAnsi="Times New Roman" w:cs="Times New Roman"/>
          <w:sz w:val="24"/>
          <w:szCs w:val="24"/>
        </w:rPr>
      </w:pPr>
    </w:p>
    <w:p w14:paraId="00000276" w14:textId="77777777" w:rsidR="00901E5C" w:rsidRDefault="00901E5C">
      <w:pPr>
        <w:spacing w:line="360" w:lineRule="auto"/>
        <w:ind w:firstLine="709"/>
        <w:rPr>
          <w:rFonts w:ascii="Times New Roman" w:eastAsia="Times New Roman" w:hAnsi="Times New Roman" w:cs="Times New Roman"/>
          <w:sz w:val="24"/>
          <w:szCs w:val="24"/>
        </w:rPr>
      </w:pPr>
    </w:p>
    <w:p w14:paraId="00000277" w14:textId="77777777" w:rsidR="00901E5C" w:rsidRDefault="00901E5C">
      <w:pPr>
        <w:spacing w:line="360" w:lineRule="auto"/>
        <w:ind w:firstLine="709"/>
        <w:rPr>
          <w:rFonts w:ascii="Times New Roman" w:eastAsia="Times New Roman" w:hAnsi="Times New Roman" w:cs="Times New Roman"/>
          <w:sz w:val="24"/>
          <w:szCs w:val="24"/>
        </w:rPr>
      </w:pPr>
    </w:p>
    <w:p w14:paraId="00000278" w14:textId="77777777" w:rsidR="00901E5C" w:rsidRDefault="00901E5C">
      <w:pPr>
        <w:spacing w:line="360" w:lineRule="auto"/>
        <w:ind w:firstLine="709"/>
        <w:rPr>
          <w:rFonts w:ascii="Times New Roman" w:eastAsia="Times New Roman" w:hAnsi="Times New Roman" w:cs="Times New Roman"/>
          <w:sz w:val="24"/>
          <w:szCs w:val="24"/>
        </w:rPr>
      </w:pPr>
    </w:p>
    <w:p w14:paraId="00000279" w14:textId="77777777" w:rsidR="00901E5C" w:rsidRDefault="00901E5C">
      <w:pPr>
        <w:spacing w:line="360" w:lineRule="auto"/>
        <w:ind w:firstLine="709"/>
        <w:rPr>
          <w:rFonts w:ascii="Times New Roman" w:eastAsia="Times New Roman" w:hAnsi="Times New Roman" w:cs="Times New Roman"/>
          <w:sz w:val="24"/>
          <w:szCs w:val="24"/>
        </w:rPr>
      </w:pPr>
    </w:p>
    <w:p w14:paraId="0000027A" w14:textId="77777777" w:rsidR="00901E5C" w:rsidRDefault="00901E5C">
      <w:pPr>
        <w:spacing w:line="360" w:lineRule="auto"/>
        <w:ind w:firstLine="709"/>
        <w:rPr>
          <w:rFonts w:ascii="Times New Roman" w:eastAsia="Times New Roman" w:hAnsi="Times New Roman" w:cs="Times New Roman"/>
          <w:sz w:val="24"/>
          <w:szCs w:val="24"/>
        </w:rPr>
      </w:pPr>
    </w:p>
    <w:p w14:paraId="0000027B" w14:textId="77777777" w:rsidR="00901E5C" w:rsidRDefault="00901E5C">
      <w:pPr>
        <w:spacing w:line="360" w:lineRule="auto"/>
        <w:ind w:firstLine="709"/>
        <w:rPr>
          <w:rFonts w:ascii="Times New Roman" w:eastAsia="Times New Roman" w:hAnsi="Times New Roman" w:cs="Times New Roman"/>
          <w:sz w:val="24"/>
          <w:szCs w:val="24"/>
        </w:rPr>
      </w:pPr>
    </w:p>
    <w:p w14:paraId="0000027C" w14:textId="77777777" w:rsidR="00901E5C" w:rsidRDefault="00901E5C">
      <w:pPr>
        <w:spacing w:line="360" w:lineRule="auto"/>
        <w:rPr>
          <w:rFonts w:ascii="Times New Roman" w:eastAsia="Times New Roman" w:hAnsi="Times New Roman" w:cs="Times New Roman"/>
          <w:sz w:val="24"/>
          <w:szCs w:val="24"/>
        </w:rPr>
      </w:pPr>
    </w:p>
    <w:p w14:paraId="0000027D" w14:textId="77777777" w:rsidR="00901E5C" w:rsidRDefault="00901E5C">
      <w:pPr>
        <w:spacing w:line="360" w:lineRule="auto"/>
        <w:ind w:firstLine="709"/>
        <w:rPr>
          <w:rFonts w:ascii="Times New Roman" w:eastAsia="Times New Roman" w:hAnsi="Times New Roman" w:cs="Times New Roman"/>
          <w:sz w:val="24"/>
          <w:szCs w:val="24"/>
        </w:rPr>
      </w:pPr>
    </w:p>
    <w:p w14:paraId="0000027E" w14:textId="77777777" w:rsidR="00901E5C" w:rsidRDefault="00901E5C">
      <w:pPr>
        <w:spacing w:line="360" w:lineRule="auto"/>
        <w:ind w:firstLine="709"/>
        <w:rPr>
          <w:rFonts w:ascii="Times New Roman" w:eastAsia="Times New Roman" w:hAnsi="Times New Roman" w:cs="Times New Roman"/>
          <w:sz w:val="24"/>
          <w:szCs w:val="24"/>
        </w:rPr>
      </w:pPr>
    </w:p>
    <w:p w14:paraId="0000027F" w14:textId="77777777" w:rsidR="00901E5C" w:rsidRDefault="00D6644A">
      <w:pPr>
        <w:spacing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APÊNDICE E - QUESTIONÁRIO CUSTO-TEMPO NO ÚLTIMO MÊS </w:t>
      </w:r>
    </w:p>
    <w:p w14:paraId="00000280" w14:textId="77777777" w:rsidR="00901E5C" w:rsidRDefault="00901E5C">
      <w:pPr>
        <w:spacing w:line="360" w:lineRule="auto"/>
        <w:ind w:firstLine="709"/>
        <w:rPr>
          <w:rFonts w:ascii="Times New Roman" w:eastAsia="Times New Roman" w:hAnsi="Times New Roman" w:cs="Times New Roman"/>
          <w:b/>
          <w:sz w:val="24"/>
          <w:szCs w:val="24"/>
        </w:rPr>
      </w:pPr>
    </w:p>
    <w:p w14:paraId="00000281" w14:textId="77777777" w:rsidR="00901E5C" w:rsidRDefault="00D6644A">
      <w:pPr>
        <w:spacing w:line="360" w:lineRule="auto"/>
        <w:ind w:firstLine="709"/>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Transporte (Paciente/ Acompanhante):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Carro ( ) Ônibus </w:t>
      </w:r>
    </w:p>
    <w:p w14:paraId="00000282" w14:textId="77777777" w:rsidR="00901E5C" w:rsidRDefault="00D6644A">
      <w:pPr>
        <w:spacing w:line="360" w:lineRule="auto"/>
        <w:ind w:firstLine="709"/>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Estimativa Gasto Mês: </w:t>
      </w:r>
    </w:p>
    <w:p w14:paraId="00000283" w14:textId="77777777" w:rsidR="00901E5C" w:rsidRDefault="00D6644A">
      <w:pPr>
        <w:spacing w:line="360" w:lineRule="auto"/>
        <w:ind w:firstLine="709"/>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Alimentação (Paciente/ Acompanhante): </w:t>
      </w:r>
    </w:p>
    <w:p w14:paraId="00000284" w14:textId="77777777" w:rsidR="00901E5C" w:rsidRDefault="00D6644A">
      <w:pPr>
        <w:spacing w:line="360" w:lineRule="auto"/>
        <w:ind w:firstLine="709"/>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Café da Manhã: ______Total:______ </w:t>
      </w:r>
    </w:p>
    <w:p w14:paraId="00000285" w14:textId="77777777" w:rsidR="00901E5C" w:rsidRDefault="00D6644A">
      <w:pPr>
        <w:spacing w:line="360" w:lineRule="auto"/>
        <w:ind w:firstLine="709"/>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Almoço: ______Total: ______Jantar: ______Total:_____ </w:t>
      </w:r>
    </w:p>
    <w:p w14:paraId="00000286" w14:textId="77777777" w:rsidR="00901E5C" w:rsidRDefault="00D6644A">
      <w:pPr>
        <w:spacing w:line="360" w:lineRule="auto"/>
        <w:ind w:firstLine="709"/>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Lanches:______ Total:______ </w:t>
      </w:r>
    </w:p>
    <w:p w14:paraId="00000287" w14:textId="77777777" w:rsidR="00901E5C" w:rsidRDefault="00D6644A">
      <w:pPr>
        <w:spacing w:line="360" w:lineRule="auto"/>
        <w:ind w:firstLine="709"/>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Total Global:_________ </w:t>
      </w:r>
    </w:p>
    <w:p w14:paraId="00000288" w14:textId="77777777" w:rsidR="00901E5C" w:rsidRDefault="00D6644A">
      <w:pPr>
        <w:spacing w:line="360" w:lineRule="auto"/>
        <w:ind w:firstLine="709"/>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Estadia em Hotel (Paciente/ Acompanhante): Valor/ Dia x Quantidade de dias:________ </w:t>
      </w:r>
    </w:p>
    <w:p w14:paraId="00000289" w14:textId="77777777" w:rsidR="00901E5C" w:rsidRDefault="00D6644A">
      <w:pPr>
        <w:spacing w:line="360" w:lineRule="auto"/>
        <w:ind w:firstLine="709"/>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Total Global:_______</w:t>
      </w:r>
    </w:p>
    <w:p w14:paraId="0000028A" w14:textId="77777777" w:rsidR="00901E5C" w:rsidRDefault="00D6644A">
      <w:pPr>
        <w:spacing w:line="360" w:lineRule="auto"/>
        <w:ind w:firstLine="709"/>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Gastos com Telefone/ mês:________</w:t>
      </w:r>
    </w:p>
    <w:p w14:paraId="0000028B" w14:textId="77777777" w:rsidR="00901E5C" w:rsidRDefault="00D6644A">
      <w:pPr>
        <w:spacing w:line="360" w:lineRule="auto"/>
        <w:ind w:firstLine="709"/>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Medicamentos não cobertos pelo SUS/ mês:_________________ </w:t>
      </w:r>
    </w:p>
    <w:p w14:paraId="0000028C" w14:textId="77777777" w:rsidR="00901E5C" w:rsidRDefault="00D6644A">
      <w:pPr>
        <w:spacing w:line="360" w:lineRule="auto"/>
        <w:ind w:firstLine="709"/>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Insumos:______</w:t>
      </w:r>
    </w:p>
    <w:p w14:paraId="0000028D" w14:textId="77777777" w:rsidR="00901E5C" w:rsidRDefault="00D6644A">
      <w:pPr>
        <w:spacing w:line="360" w:lineRule="auto"/>
        <w:ind w:firstLine="709"/>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Terapia Alternativa (Qual/ Valor):_______</w:t>
      </w:r>
    </w:p>
    <w:p w14:paraId="0000028E" w14:textId="77777777" w:rsidR="00901E5C" w:rsidRDefault="00D6644A">
      <w:pPr>
        <w:spacing w:line="360" w:lineRule="auto"/>
        <w:ind w:firstLine="709"/>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Tempo Gasto em Atividades Relacionadas ao Tratamento e exames (Paciente/ Acompanhante): </w:t>
      </w:r>
    </w:p>
    <w:p w14:paraId="0000028F" w14:textId="77777777" w:rsidR="00901E5C" w:rsidRDefault="00D6644A">
      <w:pPr>
        <w:spacing w:line="360" w:lineRule="auto"/>
        <w:ind w:firstLine="709"/>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Tempo Gasto em Consultas: </w:t>
      </w:r>
    </w:p>
    <w:p w14:paraId="00000290" w14:textId="77777777" w:rsidR="00901E5C" w:rsidRDefault="00D6644A">
      <w:pPr>
        <w:spacing w:line="360" w:lineRule="auto"/>
        <w:ind w:firstLine="709"/>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Tempo Gasto em Compra de Medicamentos: </w:t>
      </w:r>
    </w:p>
    <w:p w14:paraId="00000291" w14:textId="77777777" w:rsidR="00901E5C" w:rsidRDefault="00D6644A">
      <w:pPr>
        <w:spacing w:line="360" w:lineRule="auto"/>
        <w:ind w:firstLine="709"/>
        <w:rPr>
          <w:rFonts w:ascii="Times New Roman" w:eastAsia="Times New Roman" w:hAnsi="Times New Roman" w:cs="Times New Roman"/>
          <w:sz w:val="24"/>
          <w:szCs w:val="24"/>
        </w:rPr>
      </w:pPr>
      <w:r>
        <w:rPr>
          <w:rFonts w:ascii="Symbol" w:eastAsia="Symbol" w:hAnsi="Symbol" w:cs="Symbol"/>
          <w:sz w:val="24"/>
          <w:szCs w:val="24"/>
        </w:rPr>
        <w:lastRenderedPageBreak/>
        <w:t>∙</w:t>
      </w:r>
      <w:r>
        <w:rPr>
          <w:rFonts w:ascii="Times New Roman" w:eastAsia="Times New Roman" w:hAnsi="Times New Roman" w:cs="Times New Roman"/>
          <w:sz w:val="24"/>
          <w:szCs w:val="24"/>
        </w:rPr>
        <w:t xml:space="preserve"> Tempo Gasto em Outras Atividades: </w:t>
      </w:r>
    </w:p>
    <w:p w14:paraId="00000292" w14:textId="77777777" w:rsidR="00901E5C" w:rsidRDefault="00D6644A">
      <w:pPr>
        <w:spacing w:line="360" w:lineRule="auto"/>
        <w:ind w:firstLine="709"/>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Conversão Tempo em Reais de acordo com o Salário Mínimo Vigente em 2022 (Paciente/ Acompanhante): o Gasto em Consultas (R$): </w:t>
      </w:r>
    </w:p>
    <w:p w14:paraId="00000293"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Tempo gasto em atividades relacionada ao tratamento e exames (R$): </w:t>
      </w:r>
    </w:p>
    <w:p w14:paraId="00000294"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Gasto em Compra de Medicamentos (R$):</w:t>
      </w:r>
    </w:p>
    <w:p w14:paraId="00000295" w14:textId="77777777" w:rsidR="00901E5C" w:rsidRDefault="00D6644A">
      <w:pPr>
        <w:spacing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Gasto em Outras Atividades (R$):</w:t>
      </w:r>
    </w:p>
    <w:sectPr w:rsidR="00901E5C">
      <w:pgSz w:w="11906" w:h="16838"/>
      <w:pgMar w:top="1701" w:right="1134" w:bottom="1134"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elipe Cruz" w:date="2024-05-10T15:57:00Z" w:initials="FC">
    <w:p w14:paraId="5C2288C7" w14:textId="77777777" w:rsidR="00206EAC" w:rsidRDefault="00206EAC" w:rsidP="002D5BE3">
      <w:pPr>
        <w:jc w:val="left"/>
      </w:pPr>
      <w:r>
        <w:rPr>
          <w:rStyle w:val="Refdecomentrio"/>
        </w:rPr>
        <w:annotationRef/>
      </w:r>
      <w:r>
        <w:rPr>
          <w:sz w:val="24"/>
          <w:szCs w:val="24"/>
        </w:rPr>
        <w:t>Marquei as alterações que fiz no texto para que vc possa acompanhar. As que não modificquei, deixei comentários para modificação aqui.</w:t>
      </w:r>
    </w:p>
  </w:comment>
  <w:comment w:id="3" w:author="Felipe Cruz" w:date="2024-05-10T15:56:00Z" w:initials="FC">
    <w:p w14:paraId="1B4DAA17" w14:textId="1DDA4BC2" w:rsidR="00206EAC" w:rsidRDefault="00206EAC" w:rsidP="002D5BE3">
      <w:pPr>
        <w:jc w:val="left"/>
      </w:pPr>
      <w:r>
        <w:rPr>
          <w:rStyle w:val="Refdecomentrio"/>
        </w:rPr>
        <w:annotationRef/>
      </w:r>
      <w:r>
        <w:rPr>
          <w:sz w:val="24"/>
          <w:szCs w:val="24"/>
        </w:rPr>
        <w:t>O resumo precisa ter escrita concisa. Retirei as conjunções em excesso do texto.</w:t>
      </w:r>
    </w:p>
  </w:comment>
  <w:comment w:id="12" w:author="Felipe Cruz" w:date="2024-05-10T15:59:00Z" w:initials="FC">
    <w:p w14:paraId="2A0F6883" w14:textId="77777777" w:rsidR="00206EAC" w:rsidRDefault="00206EAC" w:rsidP="002D5BE3">
      <w:pPr>
        <w:jc w:val="left"/>
      </w:pPr>
      <w:r>
        <w:rPr>
          <w:rStyle w:val="Refdecomentrio"/>
        </w:rPr>
        <w:annotationRef/>
      </w:r>
      <w:r>
        <w:rPr>
          <w:sz w:val="24"/>
          <w:szCs w:val="24"/>
        </w:rPr>
        <w:t>Não há dscussão no resumo, por isso apaguei</w:t>
      </w:r>
    </w:p>
  </w:comment>
  <w:comment w:id="16" w:author="Felipe Cruz" w:date="2024-05-10T16:04:00Z" w:initials="FC">
    <w:p w14:paraId="63CA51E6" w14:textId="77777777" w:rsidR="00206EAC" w:rsidRDefault="00206EAC" w:rsidP="002D5BE3">
      <w:pPr>
        <w:jc w:val="left"/>
      </w:pPr>
      <w:r>
        <w:rPr>
          <w:rStyle w:val="Refdecomentrio"/>
        </w:rPr>
        <w:annotationRef/>
      </w:r>
      <w:r>
        <w:rPr>
          <w:sz w:val="24"/>
          <w:szCs w:val="24"/>
        </w:rPr>
        <w:t>Não se deve falar em conclusão nos resultados. Vc deve apresentar os resultados apenas.</w:t>
      </w:r>
    </w:p>
  </w:comment>
  <w:comment w:id="43" w:author="Felipe Cruz" w:date="2024-05-10T16:18:00Z" w:initials="FC">
    <w:p w14:paraId="41D98592" w14:textId="77777777" w:rsidR="00206EAC" w:rsidRDefault="00206EAC" w:rsidP="00295D89">
      <w:pPr>
        <w:jc w:val="left"/>
      </w:pPr>
      <w:r>
        <w:rPr>
          <w:rStyle w:val="Refdecomentrio"/>
        </w:rPr>
        <w:annotationRef/>
      </w:r>
      <w:r>
        <w:rPr>
          <w:sz w:val="24"/>
          <w:szCs w:val="24"/>
        </w:rPr>
        <w:t>Colocar em parênteses o percentual de HAS</w:t>
      </w:r>
    </w:p>
  </w:comment>
  <w:comment w:id="44" w:author="Ceanny Formiga" w:date="2024-05-13T10:21:00Z" w:initials="CF">
    <w:p w14:paraId="3BC45971" w14:textId="1745546A" w:rsidR="00206EAC" w:rsidRDefault="00206EAC">
      <w:pPr>
        <w:pStyle w:val="Textodecomentrio"/>
      </w:pPr>
      <w:r>
        <w:rPr>
          <w:rStyle w:val="Refdecomentrio"/>
        </w:rPr>
        <w:annotationRef/>
      </w:r>
      <w:r>
        <w:t>colocado</w:t>
      </w:r>
    </w:p>
  </w:comment>
  <w:comment w:id="82" w:author="Felipe Cruz" w:date="2024-05-10T16:19:00Z" w:initials="FC">
    <w:p w14:paraId="75D3DD2B" w14:textId="77777777" w:rsidR="00206EAC" w:rsidRDefault="00206EAC" w:rsidP="00295D89">
      <w:pPr>
        <w:jc w:val="left"/>
      </w:pPr>
      <w:r>
        <w:rPr>
          <w:rStyle w:val="Refdecomentrio"/>
        </w:rPr>
        <w:annotationRef/>
      </w:r>
      <w:r>
        <w:rPr>
          <w:sz w:val="24"/>
          <w:szCs w:val="24"/>
        </w:rPr>
        <w:t>Precisamos desse dado, já tínhamos conversado sobre isso na reunião passada</w:t>
      </w:r>
    </w:p>
    <w:p w14:paraId="328BE87A" w14:textId="77777777" w:rsidR="00206EAC" w:rsidRDefault="00206EAC" w:rsidP="00295D89">
      <w:pPr>
        <w:jc w:val="left"/>
      </w:pPr>
    </w:p>
  </w:comment>
  <w:comment w:id="105" w:author="Felipe Cruz" w:date="2024-05-10T16:21:00Z" w:initials="FC">
    <w:p w14:paraId="750589FD" w14:textId="77777777" w:rsidR="00206EAC" w:rsidRDefault="00206EAC" w:rsidP="00295D89">
      <w:pPr>
        <w:jc w:val="left"/>
      </w:pPr>
      <w:r>
        <w:rPr>
          <w:rStyle w:val="Refdecomentrio"/>
        </w:rPr>
        <w:annotationRef/>
      </w:r>
      <w:r>
        <w:rPr>
          <w:sz w:val="24"/>
          <w:szCs w:val="24"/>
        </w:rPr>
        <w:t>De um modo geral, o trabalho não está bom, precisamos refinar mais o artigo para possibilitar a qualificação.</w:t>
      </w:r>
    </w:p>
    <w:p w14:paraId="708BAA04" w14:textId="77777777" w:rsidR="00206EAC" w:rsidRDefault="00206EAC" w:rsidP="00295D89">
      <w:pPr>
        <w:jc w:val="left"/>
      </w:pPr>
      <w:r>
        <w:rPr>
          <w:sz w:val="24"/>
          <w:szCs w:val="24"/>
        </w:rPr>
        <w:t>Creio que vale a pena revisitar os prontuários e identificar quais eram as indicaçnoes dos remédios que foram comprados fora de cobertura. Ex. HAS, Câncer, doenças auto-imunes, etc. e fazer um gráfico.</w:t>
      </w:r>
    </w:p>
    <w:p w14:paraId="1EF9D09A" w14:textId="77777777" w:rsidR="00206EAC" w:rsidRDefault="00206EAC" w:rsidP="00295D89">
      <w:pPr>
        <w:jc w:val="left"/>
      </w:pPr>
      <w:r>
        <w:rPr>
          <w:sz w:val="24"/>
          <w:szCs w:val="24"/>
        </w:rPr>
        <w:t>Além disso, cabe um gráfico de quais especialidades foram ocasionaram o gasto com consulta. Uro? Gineco? Psiquiatria? Etc…</w:t>
      </w:r>
    </w:p>
  </w:comment>
  <w:comment w:id="112" w:author="Felipe Cruz" w:date="2024-05-10T18:12:00Z" w:initials="FC">
    <w:p w14:paraId="054C5E70" w14:textId="77777777" w:rsidR="00206EAC" w:rsidRDefault="00206EAC" w:rsidP="00C1140A">
      <w:pPr>
        <w:jc w:val="left"/>
      </w:pPr>
      <w:r>
        <w:rPr>
          <w:rStyle w:val="Refdecomentrio"/>
        </w:rPr>
        <w:annotationRef/>
      </w:r>
      <w:r>
        <w:rPr>
          <w:sz w:val="24"/>
          <w:szCs w:val="24"/>
        </w:rPr>
        <w:t>Esse parágrafo está confuso! O dado de gasto per capita é interessante. Mas de quem é o gasto? Governo? Definir melhor o que seria esse gasto percapita. Ë o quanto se gastou com saúde por pessoa?</w:t>
      </w:r>
    </w:p>
  </w:comment>
  <w:comment w:id="165" w:author="Felipe Cruz" w:date="2024-05-10T18:14:00Z" w:initials="FC">
    <w:p w14:paraId="4D652161" w14:textId="77777777" w:rsidR="00206EAC" w:rsidRDefault="00206EAC" w:rsidP="00C1140A">
      <w:pPr>
        <w:jc w:val="left"/>
      </w:pPr>
      <w:r>
        <w:rPr>
          <w:rStyle w:val="Refdecomentrio"/>
        </w:rPr>
        <w:annotationRef/>
      </w:r>
      <w:r>
        <w:rPr>
          <w:sz w:val="24"/>
          <w:szCs w:val="24"/>
        </w:rPr>
        <w:t>Não vi sentido nesse parágrafo. Re-escrever</w:t>
      </w:r>
    </w:p>
  </w:comment>
  <w:comment w:id="182" w:author="Felipe Cruz" w:date="2024-05-10T18:16:00Z" w:initials="FC">
    <w:p w14:paraId="7479B29A" w14:textId="77777777" w:rsidR="00206EAC" w:rsidRDefault="00206EAC" w:rsidP="00C1140A">
      <w:pPr>
        <w:jc w:val="left"/>
      </w:pPr>
      <w:r>
        <w:rPr>
          <w:rStyle w:val="Refdecomentrio"/>
        </w:rPr>
        <w:annotationRef/>
      </w:r>
      <w:r>
        <w:rPr>
          <w:sz w:val="24"/>
          <w:szCs w:val="24"/>
        </w:rPr>
        <w:t>Parágrafo está confuso. Re-escrever de forma que tenha algum link com a proposta do estudo</w:t>
      </w:r>
    </w:p>
  </w:comment>
  <w:comment w:id="184" w:author="Felipe Cruz" w:date="2024-05-10T18:18:00Z" w:initials="FC">
    <w:p w14:paraId="3BE3C23E" w14:textId="77777777" w:rsidR="00206EAC" w:rsidRDefault="00206EAC" w:rsidP="00C1140A">
      <w:pPr>
        <w:jc w:val="left"/>
      </w:pPr>
      <w:r>
        <w:rPr>
          <w:rStyle w:val="Refdecomentrio"/>
        </w:rPr>
        <w:annotationRef/>
      </w:r>
      <w:r>
        <w:rPr>
          <w:sz w:val="24"/>
          <w:szCs w:val="24"/>
        </w:rPr>
        <w:t>Creio que seja válido falar um pouco da universalidade do SUS, um direito constitucional de todos a ter acesso a saúde. Entretanto, esse acesso não é integral e mesmo uma população de baixa renda tem gastos com saúde, o que pode comprometer o orçamento familiar</w:t>
      </w:r>
    </w:p>
    <w:p w14:paraId="72925141" w14:textId="77777777" w:rsidR="00206EAC" w:rsidRDefault="00206EAC" w:rsidP="00C1140A">
      <w:pPr>
        <w:jc w:val="left"/>
      </w:pPr>
    </w:p>
  </w:comment>
  <w:comment w:id="200" w:author="Felipe Cruz" w:date="2024-05-10T18:29:00Z" w:initials="FC">
    <w:p w14:paraId="19C32313" w14:textId="77777777" w:rsidR="00206EAC" w:rsidRDefault="00206EAC" w:rsidP="00B05D14">
      <w:pPr>
        <w:jc w:val="left"/>
      </w:pPr>
      <w:r>
        <w:rPr>
          <w:rStyle w:val="Refdecomentrio"/>
        </w:rPr>
        <w:annotationRef/>
      </w:r>
      <w:r>
        <w:rPr>
          <w:sz w:val="24"/>
          <w:szCs w:val="24"/>
        </w:rPr>
        <w:t>Variáveis dicotômicas como essa em que a resposta é sim vs não, vc só precisa descrever uma das alternativas. Se 88,9 % afirmou que tem comodidade é intuitivo que 11,1% não tem. Desse modo, não precisa estar escrito no texto.</w:t>
      </w:r>
    </w:p>
  </w:comment>
  <w:comment w:id="213" w:author="Felipe Cruz" w:date="2024-05-10T18:29:00Z" w:initials="FC">
    <w:p w14:paraId="2A7F2B73" w14:textId="77777777" w:rsidR="00206EAC" w:rsidRDefault="00206EAC" w:rsidP="00B05D14">
      <w:pPr>
        <w:jc w:val="left"/>
      </w:pPr>
      <w:r>
        <w:rPr>
          <w:rStyle w:val="Refdecomentrio"/>
        </w:rPr>
        <w:annotationRef/>
      </w:r>
      <w:r>
        <w:rPr>
          <w:sz w:val="24"/>
          <w:szCs w:val="24"/>
        </w:rPr>
        <w:t>Não é necessária essa coluna de R2 ajustado</w:t>
      </w:r>
    </w:p>
  </w:comment>
  <w:comment w:id="220" w:author="Felipe Cruz" w:date="2024-05-10T20:09:00Z" w:initials="FC">
    <w:p w14:paraId="13CDC467" w14:textId="77777777" w:rsidR="00206EAC" w:rsidRDefault="00206EAC" w:rsidP="00DE34A3">
      <w:pPr>
        <w:jc w:val="left"/>
      </w:pPr>
      <w:r>
        <w:rPr>
          <w:rStyle w:val="Refdecomentrio"/>
        </w:rPr>
        <w:annotationRef/>
      </w:r>
      <w:r>
        <w:rPr>
          <w:sz w:val="24"/>
          <w:szCs w:val="24"/>
        </w:rPr>
        <w:t>Isso já foi falado nos resultados, não deve ser repetido na discussão.</w:t>
      </w:r>
    </w:p>
    <w:p w14:paraId="57F45CA9" w14:textId="77777777" w:rsidR="00206EAC" w:rsidRDefault="00206EAC" w:rsidP="00DE34A3">
      <w:pPr>
        <w:jc w:val="left"/>
      </w:pPr>
      <w:r>
        <w:rPr>
          <w:sz w:val="24"/>
          <w:szCs w:val="24"/>
        </w:rPr>
        <w:t>Um forma melhor seria:</w:t>
      </w:r>
    </w:p>
    <w:p w14:paraId="5493B6E7" w14:textId="77777777" w:rsidR="00206EAC" w:rsidRDefault="00206EAC" w:rsidP="00DE34A3">
      <w:pPr>
        <w:jc w:val="left"/>
      </w:pPr>
      <w:r>
        <w:rPr>
          <w:sz w:val="24"/>
          <w:szCs w:val="24"/>
        </w:rPr>
        <w:t>“Hipertensão e diabetes Mellitus foram as DCNT mais encontradas…”</w:t>
      </w:r>
    </w:p>
    <w:p w14:paraId="41DCB142" w14:textId="77777777" w:rsidR="00206EAC" w:rsidRDefault="00206EAC" w:rsidP="00DE34A3">
      <w:pPr>
        <w:jc w:val="left"/>
      </w:pPr>
      <w:r>
        <w:rPr>
          <w:sz w:val="24"/>
          <w:szCs w:val="24"/>
        </w:rPr>
        <w:t>Na sequencia tentar contextualizar com prevalência dessas doenças no Brasil, como vc fez no parágrafo abaixo</w:t>
      </w:r>
    </w:p>
    <w:p w14:paraId="39FBC1E2" w14:textId="77777777" w:rsidR="00206EAC" w:rsidRDefault="00206EAC" w:rsidP="00DE34A3">
      <w:pPr>
        <w:jc w:val="left"/>
      </w:pPr>
    </w:p>
  </w:comment>
  <w:comment w:id="280" w:author="Felipe Cruz" w:date="2024-05-10T20:10:00Z" w:initials="FC">
    <w:p w14:paraId="6BE150B8" w14:textId="77777777" w:rsidR="00206EAC" w:rsidRDefault="00206EAC" w:rsidP="00DE34A3">
      <w:pPr>
        <w:jc w:val="left"/>
      </w:pPr>
      <w:r>
        <w:rPr>
          <w:rStyle w:val="Refdecomentrio"/>
        </w:rPr>
        <w:annotationRef/>
      </w:r>
      <w:r>
        <w:rPr>
          <w:sz w:val="24"/>
          <w:szCs w:val="24"/>
        </w:rPr>
        <w:t>Vc não tem como concluir isso com base no seu trabalho</w:t>
      </w:r>
    </w:p>
  </w:comment>
  <w:comment w:id="285" w:author="Felipe Cruz" w:date="2024-05-10T20:10:00Z" w:initials="FC">
    <w:p w14:paraId="1D429900" w14:textId="77777777" w:rsidR="00206EAC" w:rsidRDefault="00206EAC" w:rsidP="00DE34A3">
      <w:pPr>
        <w:jc w:val="left"/>
      </w:pPr>
      <w:r>
        <w:rPr>
          <w:rStyle w:val="Refdecomentrio"/>
        </w:rPr>
        <w:annotationRef/>
      </w:r>
      <w:r>
        <w:rPr>
          <w:sz w:val="24"/>
          <w:szCs w:val="24"/>
        </w:rPr>
        <w:t>Isso é resultado, não deve ficar na conclusão.</w:t>
      </w:r>
    </w:p>
  </w:comment>
  <w:comment w:id="288" w:author="Felipe Cruz" w:date="2024-05-10T20:11:00Z" w:initials="FC">
    <w:p w14:paraId="3EA6F23E" w14:textId="77777777" w:rsidR="00206EAC" w:rsidRDefault="00206EAC" w:rsidP="00DE34A3">
      <w:pPr>
        <w:jc w:val="left"/>
      </w:pPr>
      <w:r>
        <w:rPr>
          <w:rStyle w:val="Refdecomentrio"/>
        </w:rPr>
        <w:annotationRef/>
      </w:r>
      <w:r>
        <w:rPr>
          <w:sz w:val="24"/>
          <w:szCs w:val="24"/>
        </w:rPr>
        <w:t>Isso é discussão, não conclusão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2288C7" w15:done="0"/>
  <w15:commentEx w15:paraId="1B4DAA17" w15:done="0"/>
  <w15:commentEx w15:paraId="2A0F6883" w15:done="0"/>
  <w15:commentEx w15:paraId="63CA51E6" w15:done="0"/>
  <w15:commentEx w15:paraId="41D98592" w15:done="0"/>
  <w15:commentEx w15:paraId="3BC45971" w15:paraIdParent="41D98592" w15:done="0"/>
  <w15:commentEx w15:paraId="328BE87A" w15:done="0"/>
  <w15:commentEx w15:paraId="1EF9D09A" w15:done="0"/>
  <w15:commentEx w15:paraId="054C5E70" w15:done="0"/>
  <w15:commentEx w15:paraId="4D652161" w15:done="0"/>
  <w15:commentEx w15:paraId="7479B29A" w15:done="0"/>
  <w15:commentEx w15:paraId="72925141" w15:done="0"/>
  <w15:commentEx w15:paraId="19C32313" w15:done="0"/>
  <w15:commentEx w15:paraId="2A7F2B73" w15:done="0"/>
  <w15:commentEx w15:paraId="39FBC1E2" w15:done="0"/>
  <w15:commentEx w15:paraId="6BE150B8" w15:done="0"/>
  <w15:commentEx w15:paraId="1D429900" w15:done="0"/>
  <w15:commentEx w15:paraId="3EA6F2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CDBD1C" w16cex:dateUtc="2024-05-10T18:57:00Z"/>
  <w16cex:commentExtensible w16cex:durableId="24E23A2F" w16cex:dateUtc="2024-05-10T18:56:00Z"/>
  <w16cex:commentExtensible w16cex:durableId="34D31A3A" w16cex:dateUtc="2024-05-10T18:59:00Z"/>
  <w16cex:commentExtensible w16cex:durableId="7EA1CDFE" w16cex:dateUtc="2024-05-10T19:04:00Z"/>
  <w16cex:commentExtensible w16cex:durableId="3BCECFA3" w16cex:dateUtc="2024-05-10T19:18:00Z"/>
  <w16cex:commentExtensible w16cex:durableId="02F2F905" w16cex:dateUtc="2024-05-10T19:19:00Z"/>
  <w16cex:commentExtensible w16cex:durableId="266A6C95" w16cex:dateUtc="2024-05-10T19:21:00Z"/>
  <w16cex:commentExtensible w16cex:durableId="5FC82DBD" w16cex:dateUtc="2024-05-10T21:12:00Z"/>
  <w16cex:commentExtensible w16cex:durableId="664FDC63" w16cex:dateUtc="2024-05-10T21:14:00Z"/>
  <w16cex:commentExtensible w16cex:durableId="51248DE7" w16cex:dateUtc="2024-05-10T21:16:00Z"/>
  <w16cex:commentExtensible w16cex:durableId="036F62F2" w16cex:dateUtc="2024-05-10T21:18:00Z"/>
  <w16cex:commentExtensible w16cex:durableId="33D1F94E" w16cex:dateUtc="2024-05-10T21:29:00Z"/>
  <w16cex:commentExtensible w16cex:durableId="461FB9A5" w16cex:dateUtc="2024-05-10T21:29:00Z"/>
  <w16cex:commentExtensible w16cex:durableId="67D2C919" w16cex:dateUtc="2024-05-10T23:09:00Z"/>
  <w16cex:commentExtensible w16cex:durableId="7BD4BCF6" w16cex:dateUtc="2024-05-10T23:10:00Z"/>
  <w16cex:commentExtensible w16cex:durableId="02BAB9C5" w16cex:dateUtc="2024-05-10T23:10:00Z"/>
  <w16cex:commentExtensible w16cex:durableId="5B44A032" w16cex:dateUtc="2024-05-10T2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2288C7" w16cid:durableId="06CDBD1C"/>
  <w16cid:commentId w16cid:paraId="1B4DAA17" w16cid:durableId="24E23A2F"/>
  <w16cid:commentId w16cid:paraId="2A0F6883" w16cid:durableId="34D31A3A"/>
  <w16cid:commentId w16cid:paraId="63CA51E6" w16cid:durableId="7EA1CDFE"/>
  <w16cid:commentId w16cid:paraId="41D98592" w16cid:durableId="3BCECFA3"/>
  <w16cid:commentId w16cid:paraId="3BC45971" w16cid:durableId="29EC6819"/>
  <w16cid:commentId w16cid:paraId="328BE87A" w16cid:durableId="02F2F905"/>
  <w16cid:commentId w16cid:paraId="1EF9D09A" w16cid:durableId="266A6C95"/>
  <w16cid:commentId w16cid:paraId="054C5E70" w16cid:durableId="5FC82DBD"/>
  <w16cid:commentId w16cid:paraId="4D652161" w16cid:durableId="664FDC63"/>
  <w16cid:commentId w16cid:paraId="7479B29A" w16cid:durableId="51248DE7"/>
  <w16cid:commentId w16cid:paraId="72925141" w16cid:durableId="036F62F2"/>
  <w16cid:commentId w16cid:paraId="19C32313" w16cid:durableId="33D1F94E"/>
  <w16cid:commentId w16cid:paraId="2A7F2B73" w16cid:durableId="461FB9A5"/>
  <w16cid:commentId w16cid:paraId="39FBC1E2" w16cid:durableId="67D2C919"/>
  <w16cid:commentId w16cid:paraId="6BE150B8" w16cid:durableId="7BD4BCF6"/>
  <w16cid:commentId w16cid:paraId="1D429900" w16cid:durableId="02BAB9C5"/>
  <w16cid:commentId w16cid:paraId="3EA6F23E" w16cid:durableId="5B44A0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73315"/>
    <w:multiLevelType w:val="multilevel"/>
    <w:tmpl w:val="C2ACDA2A"/>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lipe Cruz">
    <w15:presenceInfo w15:providerId="Windows Live" w15:userId="438c768de5be32a4"/>
  </w15:person>
  <w15:person w15:author="Ceanny Formiga">
    <w15:presenceInfo w15:providerId="Windows Live" w15:userId="d7f669f9fe26ed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E5C"/>
    <w:rsid w:val="00001516"/>
    <w:rsid w:val="00007010"/>
    <w:rsid w:val="00021788"/>
    <w:rsid w:val="00050D5C"/>
    <w:rsid w:val="000961A3"/>
    <w:rsid w:val="000A1EF8"/>
    <w:rsid w:val="000A341A"/>
    <w:rsid w:val="000A7132"/>
    <w:rsid w:val="000B137F"/>
    <w:rsid w:val="000E3F6B"/>
    <w:rsid w:val="00116391"/>
    <w:rsid w:val="00166764"/>
    <w:rsid w:val="001720DF"/>
    <w:rsid w:val="00183C81"/>
    <w:rsid w:val="00197DDC"/>
    <w:rsid w:val="00197EFD"/>
    <w:rsid w:val="001A1EC4"/>
    <w:rsid w:val="001A5B03"/>
    <w:rsid w:val="001B6502"/>
    <w:rsid w:val="001C0AEB"/>
    <w:rsid w:val="001C68E7"/>
    <w:rsid w:val="001C7C0D"/>
    <w:rsid w:val="001D614C"/>
    <w:rsid w:val="00206EAC"/>
    <w:rsid w:val="00207FA2"/>
    <w:rsid w:val="002123D3"/>
    <w:rsid w:val="002244C5"/>
    <w:rsid w:val="00224DAA"/>
    <w:rsid w:val="0023344A"/>
    <w:rsid w:val="0024566C"/>
    <w:rsid w:val="00254B8D"/>
    <w:rsid w:val="00254E00"/>
    <w:rsid w:val="002662F8"/>
    <w:rsid w:val="002845B8"/>
    <w:rsid w:val="00284F40"/>
    <w:rsid w:val="0029182B"/>
    <w:rsid w:val="00295D89"/>
    <w:rsid w:val="00296055"/>
    <w:rsid w:val="002B553A"/>
    <w:rsid w:val="002D5BE3"/>
    <w:rsid w:val="00301B1A"/>
    <w:rsid w:val="003120BE"/>
    <w:rsid w:val="00346B45"/>
    <w:rsid w:val="0035322D"/>
    <w:rsid w:val="00365A7D"/>
    <w:rsid w:val="00377C11"/>
    <w:rsid w:val="00397ADA"/>
    <w:rsid w:val="003B5CE8"/>
    <w:rsid w:val="003C1B15"/>
    <w:rsid w:val="003C7E39"/>
    <w:rsid w:val="003D221A"/>
    <w:rsid w:val="003D7488"/>
    <w:rsid w:val="003D7C31"/>
    <w:rsid w:val="003F6C62"/>
    <w:rsid w:val="003F7690"/>
    <w:rsid w:val="00413DFB"/>
    <w:rsid w:val="00434D0A"/>
    <w:rsid w:val="00445EB3"/>
    <w:rsid w:val="0045173F"/>
    <w:rsid w:val="0045602D"/>
    <w:rsid w:val="00460C47"/>
    <w:rsid w:val="00462D61"/>
    <w:rsid w:val="004671B6"/>
    <w:rsid w:val="00475038"/>
    <w:rsid w:val="0048540C"/>
    <w:rsid w:val="004A36DE"/>
    <w:rsid w:val="004A621A"/>
    <w:rsid w:val="004C21AE"/>
    <w:rsid w:val="004C2BE7"/>
    <w:rsid w:val="004F1A30"/>
    <w:rsid w:val="00506B65"/>
    <w:rsid w:val="00525447"/>
    <w:rsid w:val="00552AD5"/>
    <w:rsid w:val="00554CD0"/>
    <w:rsid w:val="00560962"/>
    <w:rsid w:val="00561E9C"/>
    <w:rsid w:val="0056312D"/>
    <w:rsid w:val="0057702A"/>
    <w:rsid w:val="00580556"/>
    <w:rsid w:val="00590C5A"/>
    <w:rsid w:val="00595BFE"/>
    <w:rsid w:val="005C4F24"/>
    <w:rsid w:val="005C6026"/>
    <w:rsid w:val="005D7B25"/>
    <w:rsid w:val="005F4BF6"/>
    <w:rsid w:val="00606294"/>
    <w:rsid w:val="00613A70"/>
    <w:rsid w:val="00650934"/>
    <w:rsid w:val="00650FD9"/>
    <w:rsid w:val="006B43FE"/>
    <w:rsid w:val="006D4489"/>
    <w:rsid w:val="006E2F6D"/>
    <w:rsid w:val="006F2877"/>
    <w:rsid w:val="007462C0"/>
    <w:rsid w:val="007505B2"/>
    <w:rsid w:val="00771313"/>
    <w:rsid w:val="00781C73"/>
    <w:rsid w:val="00786E7A"/>
    <w:rsid w:val="0079133A"/>
    <w:rsid w:val="0079320C"/>
    <w:rsid w:val="00797D7E"/>
    <w:rsid w:val="007C04CC"/>
    <w:rsid w:val="007D2485"/>
    <w:rsid w:val="007D3FFC"/>
    <w:rsid w:val="007E6290"/>
    <w:rsid w:val="007E7C75"/>
    <w:rsid w:val="0081596E"/>
    <w:rsid w:val="00832E37"/>
    <w:rsid w:val="00844556"/>
    <w:rsid w:val="00850412"/>
    <w:rsid w:val="00852557"/>
    <w:rsid w:val="008A3E35"/>
    <w:rsid w:val="008B1A9C"/>
    <w:rsid w:val="008F282A"/>
    <w:rsid w:val="00901E5C"/>
    <w:rsid w:val="0093685C"/>
    <w:rsid w:val="00954047"/>
    <w:rsid w:val="00956036"/>
    <w:rsid w:val="009650C0"/>
    <w:rsid w:val="00970032"/>
    <w:rsid w:val="00984CDF"/>
    <w:rsid w:val="00986A6E"/>
    <w:rsid w:val="009A29C4"/>
    <w:rsid w:val="009A7E35"/>
    <w:rsid w:val="009F768D"/>
    <w:rsid w:val="00A11883"/>
    <w:rsid w:val="00A1241C"/>
    <w:rsid w:val="00A235D6"/>
    <w:rsid w:val="00A4462D"/>
    <w:rsid w:val="00A46C36"/>
    <w:rsid w:val="00A47A11"/>
    <w:rsid w:val="00A60DBC"/>
    <w:rsid w:val="00A60F77"/>
    <w:rsid w:val="00A61ADA"/>
    <w:rsid w:val="00A64504"/>
    <w:rsid w:val="00A67B7A"/>
    <w:rsid w:val="00A91034"/>
    <w:rsid w:val="00AA654B"/>
    <w:rsid w:val="00AB31CA"/>
    <w:rsid w:val="00AD137A"/>
    <w:rsid w:val="00B04B08"/>
    <w:rsid w:val="00B05D14"/>
    <w:rsid w:val="00B06A70"/>
    <w:rsid w:val="00B121A6"/>
    <w:rsid w:val="00B15485"/>
    <w:rsid w:val="00B62876"/>
    <w:rsid w:val="00B74469"/>
    <w:rsid w:val="00B74B24"/>
    <w:rsid w:val="00B8339A"/>
    <w:rsid w:val="00B94F5B"/>
    <w:rsid w:val="00BB0CEA"/>
    <w:rsid w:val="00BD35C8"/>
    <w:rsid w:val="00BD4FA3"/>
    <w:rsid w:val="00BE421D"/>
    <w:rsid w:val="00C1140A"/>
    <w:rsid w:val="00C172D7"/>
    <w:rsid w:val="00C22CDB"/>
    <w:rsid w:val="00C4589A"/>
    <w:rsid w:val="00C543EB"/>
    <w:rsid w:val="00C63890"/>
    <w:rsid w:val="00C84699"/>
    <w:rsid w:val="00C86145"/>
    <w:rsid w:val="00C9320C"/>
    <w:rsid w:val="00CC3EF4"/>
    <w:rsid w:val="00CC55F8"/>
    <w:rsid w:val="00D44C92"/>
    <w:rsid w:val="00D50527"/>
    <w:rsid w:val="00D658B7"/>
    <w:rsid w:val="00D6644A"/>
    <w:rsid w:val="00D72869"/>
    <w:rsid w:val="00D85B11"/>
    <w:rsid w:val="00D96241"/>
    <w:rsid w:val="00D96C41"/>
    <w:rsid w:val="00DA5FF7"/>
    <w:rsid w:val="00DE34A3"/>
    <w:rsid w:val="00DF40BC"/>
    <w:rsid w:val="00DF6A50"/>
    <w:rsid w:val="00E00E6C"/>
    <w:rsid w:val="00E13EBD"/>
    <w:rsid w:val="00E714F7"/>
    <w:rsid w:val="00E83542"/>
    <w:rsid w:val="00E852E0"/>
    <w:rsid w:val="00E87435"/>
    <w:rsid w:val="00E93A74"/>
    <w:rsid w:val="00E953B0"/>
    <w:rsid w:val="00EB1B51"/>
    <w:rsid w:val="00EB22C5"/>
    <w:rsid w:val="00EB7CB3"/>
    <w:rsid w:val="00EC2998"/>
    <w:rsid w:val="00EC4EA1"/>
    <w:rsid w:val="00EC5B50"/>
    <w:rsid w:val="00ED0175"/>
    <w:rsid w:val="00ED1604"/>
    <w:rsid w:val="00ED40EB"/>
    <w:rsid w:val="00EE0742"/>
    <w:rsid w:val="00EE1A85"/>
    <w:rsid w:val="00EE25FE"/>
    <w:rsid w:val="00EF33B1"/>
    <w:rsid w:val="00EF4B62"/>
    <w:rsid w:val="00F057BF"/>
    <w:rsid w:val="00F16437"/>
    <w:rsid w:val="00F164C4"/>
    <w:rsid w:val="00F40D9A"/>
    <w:rsid w:val="00F50AEC"/>
    <w:rsid w:val="00F70D42"/>
    <w:rsid w:val="00F71E82"/>
    <w:rsid w:val="00F73792"/>
    <w:rsid w:val="00F761F1"/>
    <w:rsid w:val="00F9365A"/>
    <w:rsid w:val="00F9437E"/>
    <w:rsid w:val="00FB12C9"/>
    <w:rsid w:val="00FC187D"/>
    <w:rsid w:val="00FC23AC"/>
    <w:rsid w:val="00FE17AA"/>
    <w:rsid w:val="00FE621D"/>
    <w:rsid w:val="00FF2F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0238"/>
  <w15:docId w15:val="{B0B1121F-E24C-4680-BC51-DB81C668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285"/>
    <w:rPr>
      <w:rFonts w:eastAsia="SimSun"/>
      <w:lang w:eastAsia="zh-CN"/>
    </w:rPr>
  </w:style>
  <w:style w:type="paragraph" w:styleId="Ttulo1">
    <w:name w:val="heading 1"/>
    <w:basedOn w:val="Normal"/>
    <w:next w:val="Normal"/>
    <w:link w:val="Ttulo1Char"/>
    <w:uiPriority w:val="9"/>
    <w:qFormat/>
    <w:rsid w:val="00D50285"/>
    <w:pPr>
      <w:keepNext/>
      <w:keepLines/>
      <w:numPr>
        <w:numId w:val="1"/>
      </w:numPr>
      <w:suppressAutoHyphens/>
      <w:spacing w:before="480" w:line="276" w:lineRule="auto"/>
      <w:jc w:val="left"/>
      <w:outlineLvl w:val="0"/>
    </w:pPr>
    <w:rPr>
      <w:rFonts w:ascii="Times New Roman" w:hAnsi="Times New Roman"/>
      <w:b/>
      <w:bCs/>
      <w:sz w:val="24"/>
      <w:szCs w:val="28"/>
      <w:lang w:eastAsia="ar-SA"/>
    </w:rPr>
  </w:style>
  <w:style w:type="paragraph" w:styleId="Ttulo2">
    <w:name w:val="heading 2"/>
    <w:basedOn w:val="Normal"/>
    <w:next w:val="Normal"/>
    <w:link w:val="Ttulo2Char"/>
    <w:uiPriority w:val="9"/>
    <w:semiHidden/>
    <w:unhideWhenUsed/>
    <w:qFormat/>
    <w:rsid w:val="00D50285"/>
    <w:pPr>
      <w:keepNext/>
      <w:spacing w:before="240" w:after="60"/>
      <w:outlineLvl w:val="1"/>
    </w:pPr>
    <w:rPr>
      <w:rFonts w:ascii="Times New Roman" w:hAnsi="Times New Roman"/>
      <w:bCs/>
      <w:iCs/>
      <w:sz w:val="24"/>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har">
    <w:name w:val="Título 1 Char"/>
    <w:link w:val="Ttulo1"/>
    <w:rsid w:val="00D50285"/>
    <w:rPr>
      <w:rFonts w:ascii="Times New Roman" w:eastAsia="SimSun" w:hAnsi="Times New Roman" w:cs="Times New Roman"/>
      <w:b/>
      <w:bCs/>
      <w:sz w:val="24"/>
      <w:szCs w:val="28"/>
      <w:lang w:eastAsia="ar-SA"/>
    </w:rPr>
  </w:style>
  <w:style w:type="character" w:customStyle="1" w:styleId="Ttulo2Char">
    <w:name w:val="Título 2 Char"/>
    <w:link w:val="Ttulo2"/>
    <w:uiPriority w:val="9"/>
    <w:rsid w:val="00D50285"/>
    <w:rPr>
      <w:rFonts w:ascii="Times New Roman" w:eastAsia="SimSun" w:hAnsi="Times New Roman" w:cs="Times New Roman"/>
      <w:bCs/>
      <w:iCs/>
      <w:sz w:val="24"/>
      <w:szCs w:val="28"/>
      <w:lang w:eastAsia="zh-CN"/>
    </w:rPr>
  </w:style>
  <w:style w:type="paragraph" w:styleId="Legenda">
    <w:name w:val="caption"/>
    <w:basedOn w:val="Normal"/>
    <w:next w:val="Normal"/>
    <w:uiPriority w:val="35"/>
    <w:unhideWhenUsed/>
    <w:qFormat/>
    <w:rsid w:val="00D50285"/>
    <w:rPr>
      <w:b/>
      <w:bCs/>
      <w:sz w:val="20"/>
      <w:szCs w:val="20"/>
    </w:rPr>
  </w:style>
  <w:style w:type="paragraph" w:styleId="Textodebalo">
    <w:name w:val="Balloon Text"/>
    <w:basedOn w:val="Normal"/>
    <w:link w:val="TextodebaloChar"/>
    <w:uiPriority w:val="99"/>
    <w:semiHidden/>
    <w:unhideWhenUsed/>
    <w:rsid w:val="00EC26BE"/>
    <w:rPr>
      <w:rFonts w:ascii="Lucida Grande" w:hAnsi="Lucida Grande" w:cs="Lucida Grande"/>
      <w:sz w:val="18"/>
      <w:szCs w:val="18"/>
    </w:rPr>
  </w:style>
  <w:style w:type="character" w:customStyle="1" w:styleId="TextodebaloChar">
    <w:name w:val="Texto de balão Char"/>
    <w:link w:val="Textodebalo"/>
    <w:uiPriority w:val="99"/>
    <w:semiHidden/>
    <w:rsid w:val="00EC26BE"/>
    <w:rPr>
      <w:rFonts w:ascii="Lucida Grande" w:eastAsia="SimSun" w:hAnsi="Lucida Grande" w:cs="Lucida Grande"/>
      <w:sz w:val="18"/>
      <w:szCs w:val="18"/>
      <w:lang w:eastAsia="zh-CN"/>
    </w:rPr>
  </w:style>
  <w:style w:type="character" w:styleId="Refdecomentrio">
    <w:name w:val="annotation reference"/>
    <w:uiPriority w:val="99"/>
    <w:semiHidden/>
    <w:unhideWhenUsed/>
    <w:rsid w:val="00EC26BE"/>
    <w:rPr>
      <w:sz w:val="18"/>
      <w:szCs w:val="18"/>
    </w:rPr>
  </w:style>
  <w:style w:type="paragraph" w:styleId="Textodecomentrio">
    <w:name w:val="annotation text"/>
    <w:basedOn w:val="Normal"/>
    <w:link w:val="TextodecomentrioChar"/>
    <w:uiPriority w:val="99"/>
    <w:semiHidden/>
    <w:unhideWhenUsed/>
    <w:rsid w:val="00EC26BE"/>
    <w:rPr>
      <w:sz w:val="24"/>
      <w:szCs w:val="24"/>
    </w:rPr>
  </w:style>
  <w:style w:type="character" w:customStyle="1" w:styleId="TextodecomentrioChar">
    <w:name w:val="Texto de comentário Char"/>
    <w:link w:val="Textodecomentrio"/>
    <w:uiPriority w:val="99"/>
    <w:semiHidden/>
    <w:rsid w:val="00EC26BE"/>
    <w:rPr>
      <w:rFonts w:ascii="Calibri" w:eastAsia="SimSun" w:hAnsi="Calibri" w:cs="Times New Roman"/>
      <w:sz w:val="24"/>
      <w:szCs w:val="24"/>
      <w:lang w:eastAsia="zh-CN"/>
    </w:rPr>
  </w:style>
  <w:style w:type="paragraph" w:styleId="Assuntodocomentrio">
    <w:name w:val="annotation subject"/>
    <w:basedOn w:val="Textodecomentrio"/>
    <w:next w:val="Textodecomentrio"/>
    <w:link w:val="AssuntodocomentrioChar"/>
    <w:uiPriority w:val="99"/>
    <w:semiHidden/>
    <w:unhideWhenUsed/>
    <w:rsid w:val="00EC26BE"/>
    <w:rPr>
      <w:b/>
      <w:bCs/>
      <w:sz w:val="20"/>
      <w:szCs w:val="20"/>
    </w:rPr>
  </w:style>
  <w:style w:type="character" w:customStyle="1" w:styleId="AssuntodocomentrioChar">
    <w:name w:val="Assunto do comentário Char"/>
    <w:link w:val="Assuntodocomentrio"/>
    <w:uiPriority w:val="99"/>
    <w:semiHidden/>
    <w:rsid w:val="00EC26BE"/>
    <w:rPr>
      <w:rFonts w:ascii="Calibri" w:eastAsia="SimSun" w:hAnsi="Calibri" w:cs="Times New Roman"/>
      <w:b/>
      <w:bCs/>
      <w:sz w:val="20"/>
      <w:szCs w:val="20"/>
      <w:lang w:eastAsia="zh-CN"/>
    </w:rPr>
  </w:style>
  <w:style w:type="paragraph" w:styleId="Reviso">
    <w:name w:val="Revision"/>
    <w:hidden/>
    <w:uiPriority w:val="99"/>
    <w:semiHidden/>
    <w:rsid w:val="00FF674F"/>
    <w:rPr>
      <w:rFonts w:eastAsia="SimSun"/>
      <w:lang w:eastAsia="zh-CN"/>
    </w:rPr>
  </w:style>
  <w:style w:type="character" w:styleId="Hyperlink">
    <w:name w:val="Hyperlink"/>
    <w:uiPriority w:val="99"/>
    <w:unhideWhenUsed/>
    <w:rsid w:val="002A550E"/>
    <w:rPr>
      <w:color w:val="0000FF"/>
      <w:u w:val="single"/>
    </w:rPr>
  </w:style>
  <w:style w:type="paragraph" w:styleId="Sumrio1">
    <w:name w:val="toc 1"/>
    <w:basedOn w:val="Normal"/>
    <w:next w:val="Normal"/>
    <w:autoRedefine/>
    <w:uiPriority w:val="39"/>
    <w:unhideWhenUsed/>
    <w:rsid w:val="002A550E"/>
  </w:style>
  <w:style w:type="paragraph" w:styleId="Sumrio2">
    <w:name w:val="toc 2"/>
    <w:basedOn w:val="Normal"/>
    <w:next w:val="Normal"/>
    <w:autoRedefine/>
    <w:uiPriority w:val="39"/>
    <w:unhideWhenUsed/>
    <w:rsid w:val="002A550E"/>
    <w:pPr>
      <w:ind w:left="220"/>
    </w:pPr>
  </w:style>
  <w:style w:type="paragraph" w:styleId="PargrafodaLista">
    <w:name w:val="List Paragraph"/>
    <w:basedOn w:val="Normal"/>
    <w:uiPriority w:val="34"/>
    <w:qFormat/>
    <w:rsid w:val="009C0B23"/>
    <w:pPr>
      <w:ind w:left="720"/>
      <w:contextualSpacing/>
    </w:pPr>
  </w:style>
  <w:style w:type="paragraph" w:customStyle="1" w:styleId="Default">
    <w:name w:val="Default"/>
    <w:qFormat/>
    <w:rsid w:val="00183239"/>
    <w:pPr>
      <w:autoSpaceDE w:val="0"/>
      <w:autoSpaceDN w:val="0"/>
      <w:adjustRightInd w:val="0"/>
    </w:pPr>
    <w:rPr>
      <w:rFonts w:ascii="Arial" w:hAnsi="Arial" w:cs="Arial"/>
      <w:color w:val="000000"/>
      <w:sz w:val="24"/>
      <w:szCs w:val="24"/>
      <w:lang w:eastAsia="en-US"/>
    </w:rPr>
  </w:style>
  <w:style w:type="table" w:customStyle="1" w:styleId="Tabelacomgrade1">
    <w:name w:val="Tabela com grade1"/>
    <w:basedOn w:val="Tabelanormal"/>
    <w:next w:val="Tabelacomgrade"/>
    <w:uiPriority w:val="59"/>
    <w:rsid w:val="00F43A45"/>
    <w:rPr>
      <w:rFonts w:asciiTheme="minorHAnsi" w:eastAsiaTheme="minorHAnsi" w:hAnsiTheme="minorHAnsi" w:cstheme="minorBid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39"/>
    <w:rsid w:val="00F43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39"/>
    <w:rsid w:val="008B1CB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273443"/>
    <w:rPr>
      <w:rFonts w:asciiTheme="minorHAnsi" w:eastAsiaTheme="minorHAnsi" w:hAnsiTheme="minorHAnsi" w:cstheme="minorBidi"/>
      <w:kern w:val="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character" w:styleId="nfase">
    <w:name w:val="Emphasis"/>
    <w:basedOn w:val="Fontepargpadro"/>
    <w:uiPriority w:val="20"/>
    <w:qFormat/>
    <w:rsid w:val="005C6026"/>
    <w:rPr>
      <w:i/>
      <w:iCs/>
    </w:rPr>
  </w:style>
  <w:style w:type="table" w:customStyle="1" w:styleId="formatada">
    <w:name w:val="formatada"/>
    <w:basedOn w:val="Tabelanormal"/>
    <w:uiPriority w:val="99"/>
    <w:rsid w:val="00A60DBC"/>
    <w:pPr>
      <w:jc w:val="center"/>
    </w:pPr>
    <w:rPr>
      <w:rFonts w:ascii="Times New Roman" w:eastAsiaTheme="minorHAnsi" w:hAnsi="Times New Roman" w:cstheme="minorBidi"/>
      <w:sz w:val="24"/>
      <w:lang w:eastAsia="en-US"/>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PNSxpTsuAncNYerB1x0AnEkrLA==">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23</Pages>
  <Words>6150</Words>
  <Characters>33211</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Enfermagem</dc:creator>
  <cp:lastModifiedBy>Ceanny Formiga</cp:lastModifiedBy>
  <cp:revision>3</cp:revision>
  <cp:lastPrinted>2024-05-07T11:40:00Z</cp:lastPrinted>
  <dcterms:created xsi:type="dcterms:W3CDTF">2024-05-13T13:03:00Z</dcterms:created>
  <dcterms:modified xsi:type="dcterms:W3CDTF">2024-05-13T13:27:00Z</dcterms:modified>
</cp:coreProperties>
</file>