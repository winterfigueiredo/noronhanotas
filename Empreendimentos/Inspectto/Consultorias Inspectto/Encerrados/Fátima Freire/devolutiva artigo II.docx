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B41B" w14:textId="77777777" w:rsidR="002F68B6" w:rsidRDefault="00325CA4" w:rsidP="001D0879">
      <w:pPr>
        <w:pStyle w:val="Ttulo1"/>
      </w:pPr>
      <w:bookmarkStart w:id="0" w:name="ANÁLISE_TEMPORAL_DA_MORTALIDADE_MATERNA_"/>
      <w:bookmarkEnd w:id="0"/>
      <w:r>
        <w:t>ANÁLISE</w:t>
      </w:r>
      <w:r>
        <w:rPr>
          <w:spacing w:val="21"/>
        </w:rPr>
        <w:t xml:space="preserve"> </w:t>
      </w:r>
      <w:r>
        <w:t>TEMPORAL</w:t>
      </w:r>
      <w:r>
        <w:rPr>
          <w:spacing w:val="21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MORTALIDADE</w:t>
      </w:r>
      <w:r>
        <w:rPr>
          <w:spacing w:val="21"/>
        </w:rPr>
        <w:t xml:space="preserve"> </w:t>
      </w:r>
      <w:r>
        <w:t>MATERNA</w:t>
      </w:r>
      <w:r>
        <w:rPr>
          <w:spacing w:val="20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BRASIL</w:t>
      </w:r>
      <w:r>
        <w:rPr>
          <w:spacing w:val="22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PERÍODO DE 2010 A 2022</w:t>
      </w:r>
    </w:p>
    <w:p w14:paraId="4D273C46" w14:textId="3351799A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>TEMPORAL</w:t>
      </w:r>
      <w:r w:rsidRPr="00F71753">
        <w:rPr>
          <w:spacing w:val="23"/>
          <w:lang w:val="en-US"/>
        </w:rPr>
        <w:t xml:space="preserve"> </w:t>
      </w:r>
      <w:r w:rsidRPr="00F71753">
        <w:rPr>
          <w:lang w:val="en-US"/>
        </w:rPr>
        <w:t>ANALYSIS</w:t>
      </w:r>
      <w:r w:rsidRPr="00F71753">
        <w:rPr>
          <w:spacing w:val="24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22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23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26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24"/>
          <w:lang w:val="en-US"/>
        </w:rPr>
        <w:t xml:space="preserve"> </w:t>
      </w:r>
      <w:r w:rsidRPr="00F71753">
        <w:rPr>
          <w:lang w:val="en-US"/>
        </w:rPr>
        <w:t>BRAZIL</w:t>
      </w:r>
      <w:r w:rsidRPr="00F71753">
        <w:rPr>
          <w:spacing w:val="26"/>
          <w:lang w:val="en-US"/>
        </w:rPr>
        <w:t xml:space="preserve"> </w:t>
      </w:r>
      <w:r w:rsidRPr="00F71753">
        <w:rPr>
          <w:lang w:val="en-US"/>
        </w:rPr>
        <w:t>FROM</w:t>
      </w:r>
      <w:r w:rsidRPr="00F71753">
        <w:rPr>
          <w:spacing w:val="23"/>
          <w:lang w:val="en-US"/>
        </w:rPr>
        <w:t xml:space="preserve"> </w:t>
      </w:r>
      <w:r w:rsidRPr="00F71753">
        <w:rPr>
          <w:lang w:val="en-US"/>
        </w:rPr>
        <w:t>2010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2022</w:t>
      </w:r>
    </w:p>
    <w:p w14:paraId="75401E0F" w14:textId="77777777" w:rsidR="002F68B6" w:rsidRPr="00F71753" w:rsidRDefault="002F68B6" w:rsidP="001D0879">
      <w:pPr>
        <w:pStyle w:val="Corpodetexto"/>
        <w:rPr>
          <w:lang w:val="en-US"/>
        </w:rPr>
      </w:pPr>
    </w:p>
    <w:p w14:paraId="37CE18B1" w14:textId="77777777" w:rsidR="002F68B6" w:rsidRPr="00F71753" w:rsidRDefault="002F68B6" w:rsidP="001D0879">
      <w:pPr>
        <w:pStyle w:val="Corpodetexto"/>
        <w:rPr>
          <w:lang w:val="en-US"/>
        </w:rPr>
      </w:pPr>
    </w:p>
    <w:p w14:paraId="7895FFDC" w14:textId="77777777" w:rsidR="002F68B6" w:rsidRDefault="00325CA4" w:rsidP="001D0879">
      <w:pPr>
        <w:pStyle w:val="Corpodetexto"/>
      </w:pPr>
      <w:r>
        <w:t>RESUMO</w:t>
      </w:r>
    </w:p>
    <w:p w14:paraId="2D8598A7" w14:textId="77777777" w:rsidR="002F68B6" w:rsidRDefault="00325CA4" w:rsidP="001D0879">
      <w:pPr>
        <w:pStyle w:val="Corpodetexto"/>
      </w:pPr>
      <w:r>
        <w:t>O presente estudo propõe-se a analisar as tendências temporais da mortalidade materna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15"/>
        </w:rPr>
        <w:t xml:space="preserve"> </w:t>
      </w:r>
      <w:r>
        <w:rPr>
          <w:spacing w:val="-1"/>
        </w:rPr>
        <w:t>Brasil,</w:t>
      </w:r>
      <w:r>
        <w:rPr>
          <w:spacing w:val="-15"/>
        </w:rPr>
        <w:t xml:space="preserve"> </w:t>
      </w:r>
      <w:r>
        <w:rPr>
          <w:spacing w:val="-1"/>
        </w:rPr>
        <w:t>buscando</w:t>
      </w:r>
      <w:r>
        <w:rPr>
          <w:spacing w:val="-15"/>
        </w:rPr>
        <w:t xml:space="preserve"> </w:t>
      </w:r>
      <w:r>
        <w:t>elucidar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evidências</w:t>
      </w:r>
      <w:r>
        <w:rPr>
          <w:spacing w:val="-15"/>
        </w:rPr>
        <w:t xml:space="preserve"> </w:t>
      </w:r>
      <w:r>
        <w:t>relacionadas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características</w:t>
      </w:r>
      <w:r>
        <w:rPr>
          <w:spacing w:val="-15"/>
        </w:rPr>
        <w:t xml:space="preserve"> </w:t>
      </w:r>
      <w:r>
        <w:t>epidemiológicas</w:t>
      </w:r>
      <w:r>
        <w:rPr>
          <w:spacing w:val="-57"/>
        </w:rPr>
        <w:t xml:space="preserve"> </w:t>
      </w:r>
      <w:r>
        <w:t>dos casos que evoluíram para o óbito em função da etnia e a localização regional no</w:t>
      </w:r>
      <w:r>
        <w:rPr>
          <w:spacing w:val="1"/>
        </w:rPr>
        <w:t xml:space="preserve"> </w:t>
      </w:r>
      <w:r>
        <w:t>território nacional. O estudo é epidemiológico, transversal, descritivo, com abordagem</w:t>
      </w:r>
      <w:r>
        <w:rPr>
          <w:spacing w:val="1"/>
        </w:rPr>
        <w:t xml:space="preserve"> </w:t>
      </w:r>
      <w:r>
        <w:t xml:space="preserve">quantitativa. A população do estudo foi constituída pelos </w:t>
      </w:r>
      <w:proofErr w:type="gramStart"/>
      <w:r>
        <w:t>registros</w:t>
      </w:r>
      <w:proofErr w:type="gramEnd"/>
      <w:r>
        <w:t xml:space="preserve"> das mortes maternas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mulheres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evoluíram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óbito,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nascidos</w:t>
      </w:r>
      <w:r>
        <w:rPr>
          <w:spacing w:val="-5"/>
        </w:rPr>
        <w:t xml:space="preserve"> </w:t>
      </w:r>
      <w:r>
        <w:t>vivos;</w:t>
      </w:r>
      <w:r>
        <w:rPr>
          <w:spacing w:val="-5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período de</w:t>
      </w:r>
      <w:r>
        <w:rPr>
          <w:spacing w:val="-6"/>
        </w:rPr>
        <w:t xml:space="preserve"> </w:t>
      </w:r>
      <w:r>
        <w:t>2010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2022, no Brasil, disponíveis no Sistema de Informação de Mortalidade (SIM) e no</w:t>
      </w:r>
      <w:r>
        <w:rPr>
          <w:spacing w:val="1"/>
        </w:rPr>
        <w:t xml:space="preserve"> </w:t>
      </w:r>
      <w:r>
        <w:t>DATASUS. Foram incluídos no estudo todos os dados confirmados como mortalidade</w:t>
      </w:r>
      <w:r>
        <w:rPr>
          <w:spacing w:val="1"/>
        </w:rPr>
        <w:t xml:space="preserve"> </w:t>
      </w:r>
      <w:r>
        <w:t>materna (MM) e a razão de mortalidade materna (RMM), analisados pelo modelo de</w:t>
      </w:r>
      <w:r>
        <w:rPr>
          <w:spacing w:val="1"/>
        </w:rPr>
        <w:t xml:space="preserve"> </w:t>
      </w:r>
      <w:r>
        <w:t>regressão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pontos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inflexão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i/>
        </w:rPr>
        <w:t>joinpoint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regression</w:t>
      </w:r>
      <w:proofErr w:type="spellEnd"/>
      <w:r>
        <w:t>).</w:t>
      </w:r>
      <w:r>
        <w:rPr>
          <w:spacing w:val="-13"/>
        </w:rPr>
        <w:t xml:space="preserve"> </w:t>
      </w:r>
      <w:r>
        <w:t>Observou-se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RMM</w:t>
      </w:r>
      <w:r>
        <w:rPr>
          <w:spacing w:val="-58"/>
        </w:rPr>
        <w:t xml:space="preserve"> </w:t>
      </w:r>
      <w:r>
        <w:t>de mulheres de diferentes etnias e nos diferentes estados brasileiros, tiveram incremento</w:t>
      </w:r>
      <w:r>
        <w:rPr>
          <w:spacing w:val="-57"/>
        </w:rPr>
        <w:t xml:space="preserve"> </w:t>
      </w:r>
      <w:r>
        <w:t>a partir do ano 2019. No tocante à MM e RMM, mulheres negras demonstraram maior</w:t>
      </w:r>
      <w:r>
        <w:rPr>
          <w:spacing w:val="1"/>
        </w:rPr>
        <w:t xml:space="preserve"> </w:t>
      </w:r>
      <w:r>
        <w:t>valor, assim como mulheres que moram nas regiões Norte e no Nordeste. Pode ser</w:t>
      </w:r>
      <w:r>
        <w:rPr>
          <w:spacing w:val="1"/>
        </w:rPr>
        <w:t xml:space="preserve"> </w:t>
      </w:r>
      <w:r>
        <w:t>concluído que eventos ambientais exerceram influência na mortalidade maternal e na</w:t>
      </w:r>
      <w:r>
        <w:rPr>
          <w:spacing w:val="1"/>
        </w:rPr>
        <w:t xml:space="preserve"> </w:t>
      </w:r>
      <w:r>
        <w:t>razão da mortalidade maternal, o que se demonstra o incremento significativo nesses</w:t>
      </w:r>
      <w:r>
        <w:rPr>
          <w:spacing w:val="1"/>
        </w:rPr>
        <w:t xml:space="preserve"> </w:t>
      </w:r>
      <w:r>
        <w:t>índices a partir do ano 2019, abrangendo o período em que a pandemia da COVID-19</w:t>
      </w:r>
      <w:r>
        <w:rPr>
          <w:spacing w:val="1"/>
        </w:rPr>
        <w:t xml:space="preserve"> </w:t>
      </w:r>
      <w:r>
        <w:t>teve</w:t>
      </w:r>
      <w:r>
        <w:rPr>
          <w:spacing w:val="-3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demanda</w:t>
      </w:r>
      <w:r>
        <w:rPr>
          <w:spacing w:val="-1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sistemas de</w:t>
      </w:r>
      <w:r>
        <w:rPr>
          <w:spacing w:val="-1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privado no Brasil.</w:t>
      </w:r>
    </w:p>
    <w:p w14:paraId="793E10B6" w14:textId="77777777" w:rsidR="002F68B6" w:rsidRDefault="00325CA4" w:rsidP="001D0879">
      <w:pPr>
        <w:pStyle w:val="Corpodetexto"/>
      </w:pPr>
      <w:r>
        <w:t>Palavras-chave:</w:t>
      </w:r>
      <w:r>
        <w:rPr>
          <w:spacing w:val="33"/>
        </w:rPr>
        <w:t xml:space="preserve"> </w:t>
      </w:r>
      <w:r>
        <w:t>regressão</w:t>
      </w:r>
      <w:r>
        <w:rPr>
          <w:spacing w:val="-14"/>
        </w:rPr>
        <w:t xml:space="preserve"> </w:t>
      </w:r>
      <w:proofErr w:type="spellStart"/>
      <w:r>
        <w:t>joinpoint</w:t>
      </w:r>
      <w:proofErr w:type="spellEnd"/>
      <w:r>
        <w:t>,</w:t>
      </w:r>
      <w:r>
        <w:rPr>
          <w:spacing w:val="-13"/>
        </w:rPr>
        <w:t xml:space="preserve"> </w:t>
      </w:r>
      <w:r>
        <w:t>gestação,</w:t>
      </w:r>
      <w:r>
        <w:rPr>
          <w:spacing w:val="-14"/>
        </w:rPr>
        <w:t xml:space="preserve"> </w:t>
      </w:r>
      <w:r>
        <w:t>COVID19,</w:t>
      </w:r>
      <w:r>
        <w:rPr>
          <w:spacing w:val="-14"/>
        </w:rPr>
        <w:t xml:space="preserve"> </w:t>
      </w:r>
      <w:r>
        <w:t>série</w:t>
      </w:r>
      <w:r>
        <w:rPr>
          <w:spacing w:val="-14"/>
        </w:rPr>
        <w:t xml:space="preserve"> </w:t>
      </w:r>
      <w:r>
        <w:t>temporal,</w:t>
      </w:r>
      <w:r>
        <w:rPr>
          <w:spacing w:val="-14"/>
        </w:rPr>
        <w:t xml:space="preserve"> </w:t>
      </w:r>
      <w:r>
        <w:t>nascidos</w:t>
      </w:r>
      <w:r>
        <w:rPr>
          <w:spacing w:val="-13"/>
        </w:rPr>
        <w:t xml:space="preserve"> </w:t>
      </w:r>
      <w:r>
        <w:t>vivos,</w:t>
      </w:r>
      <w:r>
        <w:rPr>
          <w:spacing w:val="-58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saúde</w:t>
      </w:r>
    </w:p>
    <w:p w14:paraId="5D141259" w14:textId="77777777" w:rsidR="002F68B6" w:rsidRDefault="002F68B6">
      <w:pPr>
        <w:spacing w:line="276" w:lineRule="auto"/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6610C077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lastRenderedPageBreak/>
        <w:t>ABSTRACT</w:t>
      </w:r>
    </w:p>
    <w:p w14:paraId="2BB470CB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>The present study aimed to analyze temporal trends of maternal mortality in Brazil,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 xml:space="preserve">seeking to elucidate </w:t>
      </w:r>
      <w:proofErr w:type="gramStart"/>
      <w:r w:rsidRPr="00F71753">
        <w:rPr>
          <w:lang w:val="en-US"/>
        </w:rPr>
        <w:t>evidences</w:t>
      </w:r>
      <w:proofErr w:type="gramEnd"/>
      <w:r w:rsidRPr="00F71753">
        <w:rPr>
          <w:lang w:val="en-US"/>
        </w:rPr>
        <w:t xml:space="preserve"> related to the epidemiological characteristics cases that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evolved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death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according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ethnicity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regional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location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national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territory.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study is epidemiological, cross-sectional, descriptive, with a quantitative approach. The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study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population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consisted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records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maternal deaths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women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who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died,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4"/>
          <w:lang w:val="en-US"/>
        </w:rPr>
        <w:t xml:space="preserve"> </w:t>
      </w:r>
      <w:r w:rsidRPr="00F71753">
        <w:rPr>
          <w:lang w:val="en-US"/>
        </w:rPr>
        <w:t>live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births;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both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from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2010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2022,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Brazil,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available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9"/>
          <w:lang w:val="en-US"/>
        </w:rPr>
        <w:t xml:space="preserve"> </w:t>
      </w:r>
      <w:proofErr w:type="spellStart"/>
      <w:r w:rsidRPr="00F71753">
        <w:rPr>
          <w:lang w:val="en-US"/>
        </w:rPr>
        <w:t>Mortalidad</w:t>
      </w:r>
      <w:proofErr w:type="spellEnd"/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Information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System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(SIM)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DATASUS.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All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confirmed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data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such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as</w:t>
      </w:r>
      <w:r w:rsidRPr="00F71753">
        <w:rPr>
          <w:spacing w:val="-12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(MM)</w:t>
      </w:r>
      <w:r w:rsidRPr="00F71753">
        <w:rPr>
          <w:spacing w:val="-12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ratio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(MMR),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analyzed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by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"/>
          <w:lang w:val="en-US"/>
        </w:rPr>
        <w:t xml:space="preserve"> </w:t>
      </w:r>
      <w:proofErr w:type="spellStart"/>
      <w:r w:rsidRPr="00F71753">
        <w:rPr>
          <w:lang w:val="en-US"/>
        </w:rPr>
        <w:t>joinpoint</w:t>
      </w:r>
      <w:proofErr w:type="spellEnd"/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regression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model,</w:t>
      </w:r>
      <w:r w:rsidRPr="00F71753">
        <w:rPr>
          <w:spacing w:val="-2"/>
          <w:lang w:val="en-US"/>
        </w:rPr>
        <w:t xml:space="preserve"> </w:t>
      </w:r>
      <w:r w:rsidRPr="00F71753">
        <w:rPr>
          <w:lang w:val="en-US"/>
        </w:rPr>
        <w:t>were</w:t>
      </w:r>
      <w:r w:rsidRPr="00F71753">
        <w:rPr>
          <w:spacing w:val="-3"/>
          <w:lang w:val="en-US"/>
        </w:rPr>
        <w:t xml:space="preserve"> </w:t>
      </w:r>
      <w:r w:rsidRPr="00F71753">
        <w:rPr>
          <w:lang w:val="en-US"/>
        </w:rPr>
        <w:t>included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58"/>
          <w:lang w:val="en-US"/>
        </w:rPr>
        <w:t xml:space="preserve"> </w:t>
      </w:r>
      <w:r w:rsidRPr="00F71753">
        <w:rPr>
          <w:lang w:val="en-US"/>
        </w:rPr>
        <w:t>study. It was observed that the MM is the MMR of women of different ethnicities and in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different Brazilian states, they increased from the year 2019. Regarding the MM and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MMR, black women showed greater value, as well as women who live in the North and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in the Northeast. It can be concluded that environmental events had an influence on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on</w:t>
      </w:r>
      <w:r w:rsidRPr="00F71753">
        <w:rPr>
          <w:spacing w:val="-11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ratio,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which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demonstrates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5"/>
          <w:lang w:val="en-US"/>
        </w:rPr>
        <w:t xml:space="preserve"> </w:t>
      </w:r>
      <w:r w:rsidRPr="00F71753">
        <w:rPr>
          <w:lang w:val="en-US"/>
        </w:rPr>
        <w:t>significant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increase in these rates from the year 2019, covering the period in which the COVID-19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pandemic received greater attention from health care systems. public and private health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Brazil.</w:t>
      </w:r>
    </w:p>
    <w:p w14:paraId="4457F43D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 xml:space="preserve">Keywords: </w:t>
      </w:r>
      <w:proofErr w:type="spellStart"/>
      <w:r w:rsidRPr="00F71753">
        <w:rPr>
          <w:lang w:val="en-US"/>
        </w:rPr>
        <w:t>joinpoint</w:t>
      </w:r>
      <w:proofErr w:type="spellEnd"/>
      <w:r w:rsidRPr="00F71753">
        <w:rPr>
          <w:lang w:val="en-US"/>
        </w:rPr>
        <w:t xml:space="preserve"> regression, pregnancy, COVID19, time series, Live births, Health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system</w:t>
      </w:r>
    </w:p>
    <w:p w14:paraId="7D418F7D" w14:textId="77777777" w:rsidR="002F68B6" w:rsidRPr="00F71753" w:rsidRDefault="002F68B6">
      <w:pPr>
        <w:spacing w:line="276" w:lineRule="auto"/>
        <w:rPr>
          <w:lang w:val="en-US"/>
        </w:rPr>
        <w:sectPr w:rsidR="002F68B6" w:rsidRPr="00F71753">
          <w:pgSz w:w="11910" w:h="16840"/>
          <w:pgMar w:top="1320" w:right="1480" w:bottom="280" w:left="1580" w:header="720" w:footer="720" w:gutter="0"/>
          <w:cols w:space="720"/>
        </w:sectPr>
      </w:pPr>
    </w:p>
    <w:p w14:paraId="572AAB9D" w14:textId="77777777" w:rsidR="002F68B6" w:rsidRDefault="00325CA4" w:rsidP="001D0879">
      <w:pPr>
        <w:pStyle w:val="Corpodetexto"/>
      </w:pPr>
      <w:r>
        <w:lastRenderedPageBreak/>
        <w:t>INTRODUÇÃO</w:t>
      </w:r>
    </w:p>
    <w:p w14:paraId="1B0693F5" w14:textId="77777777" w:rsidR="002F68B6" w:rsidRDefault="00325CA4" w:rsidP="001D0879">
      <w:pPr>
        <w:pStyle w:val="Corpodetexto"/>
      </w:pPr>
      <w:r>
        <w:t>A</w:t>
      </w:r>
      <w:r>
        <w:rPr>
          <w:spacing w:val="-14"/>
        </w:rPr>
        <w:t xml:space="preserve"> </w:t>
      </w:r>
      <w:r>
        <w:t>mortalidade</w:t>
      </w:r>
      <w:r>
        <w:rPr>
          <w:spacing w:val="-14"/>
        </w:rPr>
        <w:t xml:space="preserve"> </w:t>
      </w:r>
      <w:r>
        <w:t>materna</w:t>
      </w:r>
      <w:r>
        <w:rPr>
          <w:spacing w:val="-15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indicador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saúde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traduz</w:t>
      </w:r>
      <w:r>
        <w:rPr>
          <w:spacing w:val="-14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fatores</w:t>
      </w:r>
      <w:r>
        <w:rPr>
          <w:spacing w:val="-13"/>
        </w:rPr>
        <w:t xml:space="preserve"> </w:t>
      </w:r>
      <w:r>
        <w:t>sociais</w:t>
      </w:r>
      <w:r>
        <w:rPr>
          <w:spacing w:val="-11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qualidade</w:t>
      </w:r>
      <w:r>
        <w:rPr>
          <w:spacing w:val="-5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pessoas,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dada</w:t>
      </w:r>
      <w:r>
        <w:rPr>
          <w:spacing w:val="-6"/>
        </w:rPr>
        <w:t xml:space="preserve"> </w:t>
      </w:r>
      <w:r>
        <w:t>sociedade.</w:t>
      </w:r>
      <w:r>
        <w:rPr>
          <w:spacing w:val="-6"/>
        </w:rPr>
        <w:t xml:space="preserve"> </w:t>
      </w:r>
      <w:r>
        <w:t>Reduzir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mortalidade</w:t>
      </w:r>
      <w:r>
        <w:rPr>
          <w:spacing w:val="-7"/>
        </w:rPr>
        <w:t xml:space="preserve"> </w:t>
      </w:r>
      <w:r>
        <w:t>materna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prioridade</w:t>
      </w:r>
      <w:r>
        <w:rPr>
          <w:spacing w:val="-58"/>
        </w:rPr>
        <w:t xml:space="preserve"> </w:t>
      </w:r>
      <w:r>
        <w:t>mundial e está incluída nas metas dos Objetivos de Desenvolvimento Sustentável e na</w:t>
      </w:r>
      <w:r>
        <w:rPr>
          <w:spacing w:val="1"/>
        </w:rPr>
        <w:t xml:space="preserve"> </w:t>
      </w:r>
      <w:r>
        <w:t>Agenda 2030 da Organização das Nações Unidas.</w:t>
      </w:r>
      <w:r>
        <w:rPr>
          <w:spacing w:val="1"/>
        </w:rPr>
        <w:t xml:space="preserve"> </w:t>
      </w:r>
      <w:r>
        <w:t>A meta global é menos de 70 mortes</w:t>
      </w:r>
      <w:r>
        <w:rPr>
          <w:spacing w:val="1"/>
        </w:rPr>
        <w:t xml:space="preserve"> </w:t>
      </w:r>
      <w:r>
        <w:t>maternas por 100.000 NV até 2030, o que poderia salvar mais de um milhão de vidas ao</w:t>
      </w:r>
      <w:r>
        <w:rPr>
          <w:spacing w:val="-57"/>
        </w:rPr>
        <w:t xml:space="preserve"> </w:t>
      </w:r>
      <w:r>
        <w:t>longo de uma</w:t>
      </w:r>
      <w:r>
        <w:rPr>
          <w:spacing w:val="-1"/>
        </w:rPr>
        <w:t xml:space="preserve"> </w:t>
      </w:r>
      <w:r>
        <w:t>década</w:t>
      </w:r>
      <w:r>
        <w:rPr>
          <w:spacing w:val="-1"/>
        </w:rPr>
        <w:t xml:space="preserve"> </w:t>
      </w:r>
      <w:r>
        <w:t>(TINTORI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t>.</w:t>
      </w:r>
      <w:r>
        <w:rPr>
          <w:spacing w:val="-1"/>
        </w:rPr>
        <w:t xml:space="preserve"> </w:t>
      </w:r>
      <w:r>
        <w:t>al.,2022).</w:t>
      </w:r>
    </w:p>
    <w:p w14:paraId="6666E363" w14:textId="77777777" w:rsidR="002F68B6" w:rsidRDefault="00325CA4" w:rsidP="001D0879">
      <w:pPr>
        <w:pStyle w:val="Corpodetexto"/>
      </w:pPr>
      <w:r>
        <w:t>A Política Nacional de Atenção Integral a Saúde da Mulher (PAISM), institucionalizada</w:t>
      </w:r>
      <w:r>
        <w:rPr>
          <w:spacing w:val="-57"/>
        </w:rPr>
        <w:t xml:space="preserve"> </w:t>
      </w:r>
      <w:r>
        <w:t>em 2004 como Política Pública, trouxe muitos avanços para a qualificação da linha de</w:t>
      </w:r>
      <w:r>
        <w:rPr>
          <w:spacing w:val="1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saúde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mulher,</w:t>
      </w:r>
      <w:r>
        <w:rPr>
          <w:spacing w:val="-4"/>
        </w:rPr>
        <w:t xml:space="preserve"> </w:t>
      </w:r>
      <w:r>
        <w:t>principalmente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gravídico-puerperal. Porém,</w:t>
      </w:r>
      <w:r>
        <w:rPr>
          <w:spacing w:val="-3"/>
        </w:rPr>
        <w:t xml:space="preserve"> </w:t>
      </w:r>
      <w:r>
        <w:t>muitas</w:t>
      </w:r>
      <w:r>
        <w:rPr>
          <w:spacing w:val="-57"/>
        </w:rPr>
        <w:t xml:space="preserve"> </w:t>
      </w:r>
      <w:r>
        <w:t>lacunas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evidenciadas,</w:t>
      </w:r>
      <w:r>
        <w:rPr>
          <w:spacing w:val="1"/>
        </w:rPr>
        <w:t xml:space="preserve"> </w:t>
      </w:r>
      <w:r>
        <w:t>limitando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concretização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globais</w:t>
      </w:r>
      <w:r>
        <w:rPr>
          <w:spacing w:val="1"/>
        </w:rPr>
        <w:t xml:space="preserve"> </w:t>
      </w:r>
      <w:r>
        <w:t>(BRASIL,</w:t>
      </w:r>
      <w:r>
        <w:rPr>
          <w:spacing w:val="-1"/>
        </w:rPr>
        <w:t xml:space="preserve"> </w:t>
      </w:r>
      <w:r>
        <w:t>2020).</w:t>
      </w:r>
    </w:p>
    <w:p w14:paraId="142E2E73" w14:textId="77777777" w:rsidR="002F68B6" w:rsidRDefault="00325CA4" w:rsidP="001D0879">
      <w:pPr>
        <w:pStyle w:val="Corpodetexto"/>
      </w:pPr>
      <w:r>
        <w:t>Entretanto, em 2019, a Organização Mundial da Saúde (OMS) chama a atenção para um</w:t>
      </w:r>
      <w:r>
        <w:rPr>
          <w:spacing w:val="-57"/>
        </w:rPr>
        <w:t xml:space="preserve"> </w:t>
      </w:r>
      <w:r>
        <w:t>novo</w:t>
      </w:r>
      <w:r>
        <w:rPr>
          <w:spacing w:val="-11"/>
        </w:rPr>
        <w:t xml:space="preserve"> </w:t>
      </w:r>
      <w:r>
        <w:t>vírus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circulava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Wuhan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província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Hubei</w:t>
      </w:r>
      <w:proofErr w:type="spellEnd"/>
      <w:r>
        <w:t>,</w:t>
      </w:r>
      <w:r>
        <w:rPr>
          <w:spacing w:val="-10"/>
        </w:rPr>
        <w:t xml:space="preserve"> </w:t>
      </w:r>
      <w:r>
        <w:t>China,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denominado</w:t>
      </w:r>
      <w:r>
        <w:rPr>
          <w:spacing w:val="-58"/>
        </w:rPr>
        <w:t xml:space="preserve"> </w:t>
      </w:r>
      <w:r>
        <w:t>de SARS-CoV2, causa de uma doença predominantemente respiratória, posteriormente</w:t>
      </w:r>
      <w:r>
        <w:rPr>
          <w:spacing w:val="1"/>
        </w:rPr>
        <w:t xml:space="preserve"> </w:t>
      </w:r>
      <w:r>
        <w:t>Covid-19. Tal vírus apresenta alta transmissibilidade, rompendo barreiras geográficas e</w:t>
      </w:r>
      <w:r>
        <w:rPr>
          <w:spacing w:val="1"/>
        </w:rPr>
        <w:t xml:space="preserve"> </w:t>
      </w:r>
      <w:r>
        <w:t>continentes.</w:t>
      </w:r>
      <w:r>
        <w:rPr>
          <w:spacing w:val="-1"/>
        </w:rPr>
        <w:t xml:space="preserve"> </w:t>
      </w:r>
      <w:r>
        <w:t>Em 11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março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foi declarada</w:t>
      </w:r>
      <w:r>
        <w:rPr>
          <w:spacing w:val="-2"/>
        </w:rPr>
        <w:t xml:space="preserve"> </w:t>
      </w:r>
      <w:r>
        <w:t>como pandemia (WHO, 2020).</w:t>
      </w:r>
    </w:p>
    <w:p w14:paraId="4AB8B151" w14:textId="77777777" w:rsidR="002F68B6" w:rsidRDefault="00325CA4" w:rsidP="001D0879">
      <w:pPr>
        <w:pStyle w:val="Corpodetexto"/>
      </w:pPr>
      <w:proofErr w:type="spellStart"/>
      <w:r>
        <w:t>Ramussem</w:t>
      </w:r>
      <w:proofErr w:type="spellEnd"/>
      <w:r>
        <w:t xml:space="preserve"> </w:t>
      </w:r>
      <w:proofErr w:type="spellStart"/>
      <w:r>
        <w:rPr>
          <w:i/>
        </w:rPr>
        <w:t>et</w:t>
      </w:r>
      <w:proofErr w:type="spellEnd"/>
      <w:r>
        <w:rPr>
          <w:i/>
        </w:rPr>
        <w:t xml:space="preserve"> al</w:t>
      </w:r>
      <w:r>
        <w:t>. (2020) atentam que no período pandêmico identificaram-se grupos de</w:t>
      </w:r>
      <w:r>
        <w:rPr>
          <w:spacing w:val="1"/>
        </w:rPr>
        <w:t xml:space="preserve"> </w:t>
      </w:r>
      <w:r>
        <w:t>risco para complicações e morte pelo SARS-CoV2, sendo os idosos, portadores de</w:t>
      </w:r>
      <w:r>
        <w:rPr>
          <w:spacing w:val="1"/>
        </w:rPr>
        <w:t xml:space="preserve"> </w:t>
      </w:r>
      <w:r>
        <w:t>doenças</w:t>
      </w:r>
      <w:r>
        <w:rPr>
          <w:spacing w:val="1"/>
        </w:rPr>
        <w:t xml:space="preserve"> </w:t>
      </w:r>
      <w:r>
        <w:t>crônicas,</w:t>
      </w:r>
      <w:r>
        <w:rPr>
          <w:spacing w:val="1"/>
        </w:rPr>
        <w:t xml:space="preserve"> </w:t>
      </w:r>
      <w:r>
        <w:t>obesidade,</w:t>
      </w:r>
      <w:r>
        <w:rPr>
          <w:spacing w:val="1"/>
        </w:rPr>
        <w:t xml:space="preserve"> </w:t>
      </w:r>
      <w:proofErr w:type="spellStart"/>
      <w:r>
        <w:t>pneumopatas</w:t>
      </w:r>
      <w:proofErr w:type="spellEnd"/>
      <w:r>
        <w:t>,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saúde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posteriormente,</w:t>
      </w:r>
      <w:r>
        <w:rPr>
          <w:spacing w:val="-1"/>
        </w:rPr>
        <w:t xml:space="preserve"> </w:t>
      </w:r>
      <w:r>
        <w:t>gestantes.</w:t>
      </w:r>
    </w:p>
    <w:p w14:paraId="2A774B77" w14:textId="77777777" w:rsidR="002F68B6" w:rsidRDefault="00325CA4" w:rsidP="001D0879">
      <w:pPr>
        <w:pStyle w:val="Corpodetexto"/>
      </w:pPr>
      <w:r>
        <w:t>No</w:t>
      </w:r>
      <w:r>
        <w:rPr>
          <w:spacing w:val="-14"/>
        </w:rPr>
        <w:t xml:space="preserve"> </w:t>
      </w:r>
      <w:r>
        <w:t>início</w:t>
      </w:r>
      <w:r>
        <w:rPr>
          <w:spacing w:val="-12"/>
        </w:rPr>
        <w:t xml:space="preserve"> </w:t>
      </w:r>
      <w:r>
        <w:t>desta</w:t>
      </w:r>
      <w:r>
        <w:rPr>
          <w:spacing w:val="-11"/>
        </w:rPr>
        <w:t xml:space="preserve"> </w:t>
      </w:r>
      <w:r>
        <w:t>pandemia,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estudos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definiram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gestantes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grupo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risco</w:t>
      </w:r>
      <w:r>
        <w:rPr>
          <w:spacing w:val="-12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complicações e morte, provavelmente devido à baixa frequência de gestantes na China,</w:t>
      </w:r>
      <w:r>
        <w:rPr>
          <w:spacing w:val="1"/>
        </w:rPr>
        <w:t xml:space="preserve"> </w:t>
      </w:r>
      <w:r>
        <w:t>primeiro país a ser acometido pela doença. Mesmo quando ocorreu a europeização da</w:t>
      </w:r>
      <w:r>
        <w:rPr>
          <w:spacing w:val="1"/>
        </w:rPr>
        <w:t xml:space="preserve"> </w:t>
      </w:r>
      <w:r>
        <w:t>doença, os países inicialmente mais acometidos, Espanha e Itália, demonstraram baixa</w:t>
      </w:r>
      <w:r>
        <w:rPr>
          <w:spacing w:val="1"/>
        </w:rPr>
        <w:t xml:space="preserve"> </w:t>
      </w:r>
      <w:r>
        <w:t>taxa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natalidade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poucas</w:t>
      </w:r>
      <w:r>
        <w:rPr>
          <w:spacing w:val="-8"/>
        </w:rPr>
        <w:t xml:space="preserve"> </w:t>
      </w:r>
      <w:r>
        <w:t>gestantes.</w:t>
      </w:r>
      <w:r>
        <w:rPr>
          <w:spacing w:val="-5"/>
        </w:rPr>
        <w:t xml:space="preserve"> </w:t>
      </w:r>
      <w:r>
        <w:t>Isso</w:t>
      </w:r>
      <w:r>
        <w:rPr>
          <w:spacing w:val="-8"/>
        </w:rPr>
        <w:t xml:space="preserve"> </w:t>
      </w:r>
      <w:r>
        <w:t>explica</w:t>
      </w:r>
      <w:r>
        <w:rPr>
          <w:spacing w:val="-7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relatórios</w:t>
      </w:r>
      <w:r>
        <w:rPr>
          <w:spacing w:val="-8"/>
        </w:rPr>
        <w:t xml:space="preserve"> </w:t>
      </w:r>
      <w:r>
        <w:t>técnicos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científicos</w:t>
      </w:r>
      <w:r>
        <w:rPr>
          <w:spacing w:val="-58"/>
        </w:rPr>
        <w:t xml:space="preserve"> </w:t>
      </w:r>
      <w:r>
        <w:t>no início da pandemia, incluíram poucas gestantes acometidas pela doença, e mesmo</w:t>
      </w:r>
      <w:r>
        <w:rPr>
          <w:spacing w:val="1"/>
        </w:rPr>
        <w:t xml:space="preserve"> </w:t>
      </w:r>
      <w:r>
        <w:t>algumas revisões sistemáticas, dificilmente tiveram número suficiente para identificar</w:t>
      </w:r>
      <w:r>
        <w:rPr>
          <w:spacing w:val="1"/>
        </w:rPr>
        <w:t xml:space="preserve"> </w:t>
      </w:r>
      <w:r>
        <w:t>óbitos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complicações graves da</w:t>
      </w:r>
      <w:r>
        <w:rPr>
          <w:spacing w:val="-1"/>
        </w:rPr>
        <w:t xml:space="preserve"> </w:t>
      </w:r>
      <w:r>
        <w:t>doença (MENDOZA,</w:t>
      </w:r>
      <w:r>
        <w:rPr>
          <w:spacing w:val="2"/>
        </w:rPr>
        <w:t xml:space="preserve"> </w:t>
      </w:r>
      <w:proofErr w:type="spellStart"/>
      <w:r>
        <w:rPr>
          <w:i/>
        </w:rPr>
        <w:t>et</w:t>
      </w:r>
      <w:proofErr w:type="spellEnd"/>
      <w:r>
        <w:rPr>
          <w:i/>
        </w:rPr>
        <w:t xml:space="preserve"> al</w:t>
      </w:r>
      <w:r>
        <w:t>., 2020).</w:t>
      </w:r>
    </w:p>
    <w:p w14:paraId="3D96E24E" w14:textId="77777777" w:rsidR="002F68B6" w:rsidRDefault="00325CA4" w:rsidP="001D0879">
      <w:pPr>
        <w:pStyle w:val="Corpodetexto"/>
      </w:pPr>
      <w:r>
        <w:t>É necessário fincar o olhar para os dados epidemiológicos, pois segundo Brasil (2020) a</w:t>
      </w:r>
      <w:r>
        <w:rPr>
          <w:spacing w:val="-57"/>
        </w:rPr>
        <w:t xml:space="preserve"> </w:t>
      </w:r>
      <w:r>
        <w:t>incidência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síndrome</w:t>
      </w:r>
      <w:r>
        <w:rPr>
          <w:spacing w:val="1"/>
        </w:rPr>
        <w:t xml:space="preserve"> </w:t>
      </w:r>
      <w:r>
        <w:t>respiratória</w:t>
      </w:r>
      <w:r>
        <w:rPr>
          <w:spacing w:val="1"/>
        </w:rPr>
        <w:t xml:space="preserve"> </w:t>
      </w:r>
      <w:r>
        <w:t>aguda</w:t>
      </w:r>
      <w:r>
        <w:rPr>
          <w:spacing w:val="1"/>
        </w:rPr>
        <w:t xml:space="preserve"> </w:t>
      </w:r>
      <w:r>
        <w:t>grave</w:t>
      </w:r>
      <w:r>
        <w:rPr>
          <w:spacing w:val="1"/>
        </w:rPr>
        <w:t xml:space="preserve"> </w:t>
      </w:r>
      <w:r>
        <w:t>(SRAG)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gestantes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0,9%</w:t>
      </w:r>
      <w:r>
        <w:rPr>
          <w:spacing w:val="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 xml:space="preserve">ocorreram 199 </w:t>
      </w:r>
      <w:proofErr w:type="spellStart"/>
      <w:r>
        <w:t>óbitos</w:t>
      </w:r>
      <w:proofErr w:type="spellEnd"/>
      <w:r>
        <w:t xml:space="preserve"> por SRAG em gestantes. Em 135 (67,8%) desses óbitos, a SRAG</w:t>
      </w:r>
      <w:r>
        <w:rPr>
          <w:spacing w:val="1"/>
        </w:rPr>
        <w:t xml:space="preserve"> </w:t>
      </w:r>
      <w:r>
        <w:t>foi causada por Sars-CoV-2. Destaca-se que 56,3% das gestantes que morreram estavam</w:t>
      </w:r>
      <w:r>
        <w:rPr>
          <w:spacing w:val="-5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3º</w:t>
      </w:r>
      <w:r>
        <w:rPr>
          <w:spacing w:val="-3"/>
        </w:rPr>
        <w:t xml:space="preserve"> </w:t>
      </w:r>
      <w:r>
        <w:t>trimestre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65</w:t>
      </w:r>
      <w:r>
        <w:rPr>
          <w:spacing w:val="-4"/>
        </w:rPr>
        <w:t xml:space="preserve"> </w:t>
      </w:r>
      <w:r>
        <w:t>gestantes</w:t>
      </w:r>
      <w:r>
        <w:rPr>
          <w:spacing w:val="-3"/>
        </w:rPr>
        <w:t xml:space="preserve"> </w:t>
      </w:r>
      <w:r>
        <w:t>(48,1%)</w:t>
      </w:r>
      <w:r>
        <w:rPr>
          <w:spacing w:val="-1"/>
        </w:rPr>
        <w:t xml:space="preserve"> </w:t>
      </w:r>
      <w:r>
        <w:t>apresentavam</w:t>
      </w:r>
      <w:r>
        <w:rPr>
          <w:spacing w:val="-2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fator</w:t>
      </w:r>
      <w:r>
        <w:rPr>
          <w:spacing w:val="-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risco ou comorbidade associada. Das gestantes que evoluíram para óbito por SRAG e</w:t>
      </w:r>
      <w:r>
        <w:rPr>
          <w:spacing w:val="1"/>
        </w:rPr>
        <w:t xml:space="preserve"> </w:t>
      </w:r>
      <w:r>
        <w:t>Covid-19, 74 (54,8%) foram internadas em Unidade de Terapia Intensiva (UTI). Destas,</w:t>
      </w:r>
      <w:r>
        <w:rPr>
          <w:spacing w:val="-57"/>
        </w:rPr>
        <w:t xml:space="preserve"> </w:t>
      </w:r>
      <w:r>
        <w:t>54</w:t>
      </w:r>
      <w:r>
        <w:rPr>
          <w:spacing w:val="-1"/>
        </w:rPr>
        <w:t xml:space="preserve"> </w:t>
      </w:r>
      <w:r>
        <w:t>(73,0%) fizeram uso de</w:t>
      </w:r>
      <w:r>
        <w:rPr>
          <w:spacing w:val="-1"/>
        </w:rPr>
        <w:t xml:space="preserve"> </w:t>
      </w:r>
      <w:r>
        <w:t>suporte</w:t>
      </w:r>
      <w:r>
        <w:rPr>
          <w:spacing w:val="-1"/>
        </w:rPr>
        <w:t xml:space="preserve"> </w:t>
      </w:r>
      <w:proofErr w:type="spellStart"/>
      <w:r>
        <w:t>ventilatório</w:t>
      </w:r>
      <w:proofErr w:type="spellEnd"/>
      <w:r>
        <w:t xml:space="preserve"> invasivo.</w:t>
      </w:r>
    </w:p>
    <w:p w14:paraId="6074AE83" w14:textId="77777777" w:rsidR="002F68B6" w:rsidRDefault="00325CA4" w:rsidP="001D0879">
      <w:pPr>
        <w:pStyle w:val="Corpodetexto"/>
      </w:pPr>
      <w:r>
        <w:t>Buscando elucidar as evidências relacionadas as características epidemiológicas dos</w:t>
      </w:r>
      <w:r>
        <w:rPr>
          <w:spacing w:val="1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evoluíram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óbito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etnia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localização</w:t>
      </w:r>
      <w:r>
        <w:rPr>
          <w:spacing w:val="-6"/>
        </w:rPr>
        <w:t xml:space="preserve"> </w:t>
      </w:r>
      <w:r>
        <w:t>regional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território</w:t>
      </w:r>
      <w:r>
        <w:rPr>
          <w:spacing w:val="-58"/>
        </w:rPr>
        <w:t xml:space="preserve"> </w:t>
      </w:r>
      <w:r>
        <w:t>nacional.</w:t>
      </w:r>
      <w:r>
        <w:rPr>
          <w:spacing w:val="7"/>
        </w:rPr>
        <w:t xml:space="preserve"> </w:t>
      </w:r>
      <w:r>
        <w:t>Almeja-se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aqui</w:t>
      </w:r>
      <w:r>
        <w:rPr>
          <w:spacing w:val="7"/>
        </w:rPr>
        <w:t xml:space="preserve"> </w:t>
      </w:r>
      <w:r>
        <w:t>apresentados</w:t>
      </w:r>
      <w:r>
        <w:rPr>
          <w:spacing w:val="6"/>
        </w:rPr>
        <w:t xml:space="preserve"> </w:t>
      </w:r>
      <w:r>
        <w:t>possam</w:t>
      </w:r>
      <w:r>
        <w:rPr>
          <w:spacing w:val="6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utilizados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o</w:t>
      </w:r>
    </w:p>
    <w:p w14:paraId="7757D22B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7F26C21D" w14:textId="77777777" w:rsidR="002F68B6" w:rsidRDefault="00325CA4" w:rsidP="001D0879">
      <w:pPr>
        <w:pStyle w:val="Corpodetexto"/>
      </w:pPr>
      <w:r>
        <w:lastRenderedPageBreak/>
        <w:t>planejamento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políticas</w:t>
      </w:r>
      <w:r>
        <w:rPr>
          <w:spacing w:val="-1"/>
        </w:rPr>
        <w:t xml:space="preserve"> </w:t>
      </w:r>
      <w:r>
        <w:t>públicas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saúde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País.</w:t>
      </w:r>
      <w:r>
        <w:rPr>
          <w:spacing w:val="-3"/>
        </w:rPr>
        <w:t xml:space="preserve"> </w:t>
      </w:r>
      <w:r>
        <w:t>Sabendo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urgência</w:t>
      </w:r>
      <w:r>
        <w:rPr>
          <w:spacing w:val="-5"/>
        </w:rPr>
        <w:t xml:space="preserve"> </w:t>
      </w:r>
      <w:r>
        <w:t>dessa</w:t>
      </w:r>
      <w:r>
        <w:rPr>
          <w:spacing w:val="-4"/>
        </w:rPr>
        <w:t xml:space="preserve"> </w:t>
      </w:r>
      <w:r>
        <w:t>temática</w:t>
      </w:r>
      <w:r>
        <w:rPr>
          <w:spacing w:val="-58"/>
        </w:rPr>
        <w:t xml:space="preserve"> </w:t>
      </w:r>
      <w:r>
        <w:t>no Brasil, o presente estudo propõe-se a analisar as tendências temporais da mortalidade</w:t>
      </w:r>
      <w:r>
        <w:rPr>
          <w:spacing w:val="-57"/>
        </w:rPr>
        <w:t xml:space="preserve"> </w:t>
      </w:r>
      <w:r>
        <w:t>materna</w:t>
      </w:r>
      <w:r>
        <w:rPr>
          <w:spacing w:val="-3"/>
        </w:rPr>
        <w:t xml:space="preserve"> </w:t>
      </w:r>
      <w:r>
        <w:t>no Brasil no período de</w:t>
      </w:r>
      <w:r>
        <w:rPr>
          <w:spacing w:val="-2"/>
        </w:rPr>
        <w:t xml:space="preserve"> </w:t>
      </w:r>
      <w:r>
        <w:t>2010 a</w:t>
      </w:r>
      <w:r>
        <w:rPr>
          <w:spacing w:val="-1"/>
        </w:rPr>
        <w:t xml:space="preserve"> </w:t>
      </w:r>
      <w:r>
        <w:t>2022.</w:t>
      </w:r>
    </w:p>
    <w:p w14:paraId="0CF1D48A" w14:textId="77777777" w:rsidR="002F68B6" w:rsidRDefault="00325CA4" w:rsidP="001D0879">
      <w:pPr>
        <w:pStyle w:val="Ttulo1"/>
      </w:pPr>
      <w:bookmarkStart w:id="1" w:name="1.1._Objetivo"/>
      <w:bookmarkEnd w:id="1"/>
      <w:r>
        <w:t>Objetivo</w:t>
      </w:r>
    </w:p>
    <w:p w14:paraId="34736B4E" w14:textId="77777777" w:rsidR="002F68B6" w:rsidRDefault="002F68B6" w:rsidP="001D0879">
      <w:pPr>
        <w:pStyle w:val="Corpodetexto"/>
      </w:pPr>
    </w:p>
    <w:p w14:paraId="4AE85984" w14:textId="77777777" w:rsidR="002F68B6" w:rsidRDefault="002F68B6" w:rsidP="001D0879">
      <w:pPr>
        <w:pStyle w:val="Corpodetexto"/>
      </w:pPr>
    </w:p>
    <w:p w14:paraId="4EBEF00C" w14:textId="77777777" w:rsidR="002F68B6" w:rsidRDefault="00325CA4" w:rsidP="001D0879">
      <w:pPr>
        <w:pStyle w:val="Corpodetexto"/>
      </w:pPr>
      <w:r>
        <w:t>Analisar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tendências</w:t>
      </w:r>
      <w:r>
        <w:rPr>
          <w:spacing w:val="-6"/>
        </w:rPr>
        <w:t xml:space="preserve"> </w:t>
      </w:r>
      <w:r>
        <w:t>temporais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razão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mortalidade</w:t>
      </w:r>
      <w:r>
        <w:rPr>
          <w:spacing w:val="-6"/>
        </w:rPr>
        <w:t xml:space="preserve"> </w:t>
      </w:r>
      <w:r>
        <w:t>materna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Brasil no período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2010 a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 desigualdades regionais</w:t>
      </w:r>
      <w:r>
        <w:rPr>
          <w:spacing w:val="-1"/>
        </w:rPr>
        <w:t xml:space="preserve"> </w:t>
      </w:r>
      <w:r>
        <w:t>e étnico-raciais.</w:t>
      </w:r>
    </w:p>
    <w:p w14:paraId="0E0BE710" w14:textId="77777777" w:rsidR="002F68B6" w:rsidRDefault="002F68B6" w:rsidP="001D0879">
      <w:pPr>
        <w:pStyle w:val="Corpodetexto"/>
      </w:pPr>
    </w:p>
    <w:p w14:paraId="79ABF719" w14:textId="77777777" w:rsidR="002F68B6" w:rsidRDefault="002F68B6" w:rsidP="001D0879">
      <w:pPr>
        <w:pStyle w:val="Corpodetexto"/>
      </w:pPr>
    </w:p>
    <w:p w14:paraId="55337351" w14:textId="77777777" w:rsidR="002F68B6" w:rsidRDefault="00325CA4" w:rsidP="001D0879">
      <w:pPr>
        <w:pStyle w:val="Corpodetexto"/>
      </w:pPr>
      <w:r>
        <w:t>MATERIAL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MÉTODOS</w:t>
      </w:r>
    </w:p>
    <w:p w14:paraId="31DBC05F" w14:textId="3FEDE737" w:rsidR="002F68B6" w:rsidRDefault="00325CA4" w:rsidP="001D0879">
      <w:pPr>
        <w:pStyle w:val="Corpodetexto"/>
      </w:pPr>
      <w:r>
        <w:t>Trata-se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pesquisa</w:t>
      </w:r>
      <w:r>
        <w:rPr>
          <w:spacing w:val="-13"/>
        </w:rPr>
        <w:t xml:space="preserve"> </w:t>
      </w:r>
      <w:r>
        <w:t>epidemiológica</w:t>
      </w:r>
      <w:r>
        <w:rPr>
          <w:spacing w:val="-13"/>
        </w:rPr>
        <w:t xml:space="preserve"> </w:t>
      </w:r>
      <w:r>
        <w:t>ecológica,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abordagem</w:t>
      </w:r>
      <w:r>
        <w:rPr>
          <w:spacing w:val="-12"/>
        </w:rPr>
        <w:t xml:space="preserve"> </w:t>
      </w:r>
      <w:r>
        <w:t>quantitativa,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partir</w:t>
      </w:r>
      <w:r>
        <w:rPr>
          <w:spacing w:val="-58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 secundários de</w:t>
      </w:r>
      <w:r>
        <w:rPr>
          <w:spacing w:val="1"/>
        </w:rPr>
        <w:t xml:space="preserve"> </w:t>
      </w:r>
      <w:r>
        <w:t>livre</w:t>
      </w:r>
      <w:r>
        <w:rPr>
          <w:spacing w:val="-2"/>
        </w:rPr>
        <w:t xml:space="preserve"> </w:t>
      </w:r>
      <w:r>
        <w:t>acesso do</w:t>
      </w:r>
      <w:ins w:id="2" w:author="Winter Figueiredo" w:date="2024-02-23T22:33:00Z">
        <w:r w:rsidR="00F71753">
          <w:t xml:space="preserve"> Departamento</w:t>
        </w:r>
        <w:r w:rsidR="00F71753">
          <w:rPr>
            <w:spacing w:val="-4"/>
          </w:rPr>
          <w:t xml:space="preserve"> </w:t>
        </w:r>
        <w:r w:rsidR="00F71753">
          <w:t>de</w:t>
        </w:r>
        <w:r w:rsidR="00F71753">
          <w:rPr>
            <w:spacing w:val="-4"/>
          </w:rPr>
          <w:t xml:space="preserve"> </w:t>
        </w:r>
        <w:r w:rsidR="00F71753">
          <w:t>Informática</w:t>
        </w:r>
        <w:r w:rsidR="00F71753">
          <w:rPr>
            <w:spacing w:val="-5"/>
          </w:rPr>
          <w:t xml:space="preserve"> </w:t>
        </w:r>
        <w:r w:rsidR="00F71753">
          <w:t>do</w:t>
        </w:r>
        <w:r w:rsidR="00F71753">
          <w:rPr>
            <w:spacing w:val="-4"/>
          </w:rPr>
          <w:t xml:space="preserve"> </w:t>
        </w:r>
        <w:r w:rsidR="00F71753">
          <w:t>SUS</w:t>
        </w:r>
      </w:ins>
      <w:r>
        <w:rPr>
          <w:spacing w:val="2"/>
        </w:rPr>
        <w:t xml:space="preserve"> </w:t>
      </w:r>
      <w:ins w:id="3" w:author="Winter Figueiredo" w:date="2024-02-23T22:33:00Z">
        <w:r w:rsidR="00F71753">
          <w:rPr>
            <w:spacing w:val="2"/>
          </w:rPr>
          <w:t>(</w:t>
        </w:r>
      </w:ins>
      <w:r>
        <w:t>DATA</w:t>
      </w:r>
      <w:del w:id="4" w:author="Winter Figueiredo" w:date="2024-02-23T22:32:00Z">
        <w:r w:rsidDel="00F71753">
          <w:rPr>
            <w:spacing w:val="-1"/>
          </w:rPr>
          <w:delText xml:space="preserve"> </w:delText>
        </w:r>
      </w:del>
      <w:r>
        <w:t>SUS</w:t>
      </w:r>
      <w:ins w:id="5" w:author="Winter Figueiredo" w:date="2024-02-23T22:33:00Z">
        <w:r w:rsidR="00F71753">
          <w:t>)</w:t>
        </w:r>
      </w:ins>
      <w:r>
        <w:t xml:space="preserve"> do</w:t>
      </w:r>
      <w:r>
        <w:rPr>
          <w:spacing w:val="-1"/>
        </w:rPr>
        <w:t xml:space="preserve"> </w:t>
      </w:r>
      <w:r>
        <w:t>Brasil.</w:t>
      </w:r>
    </w:p>
    <w:p w14:paraId="566FBD19" w14:textId="739CA5E5" w:rsidR="002F68B6" w:rsidDel="00F71753" w:rsidRDefault="00325CA4" w:rsidP="001D0879">
      <w:pPr>
        <w:pStyle w:val="Corpodetexto"/>
        <w:rPr>
          <w:del w:id="6" w:author="Winter Figueiredo" w:date="2024-02-23T22:38:00Z"/>
        </w:rPr>
        <w:pPrChange w:id="7" w:author="Winter Figueiredo" w:date="2024-02-23T22:43:00Z">
          <w:pPr>
            <w:pStyle w:val="Corpodetexto"/>
            <w:ind w:right="217"/>
          </w:pPr>
        </w:pPrChange>
      </w:pPr>
      <w:del w:id="8" w:author="Winter Figueiredo" w:date="2024-02-23T22:38:00Z">
        <w:r w:rsidDel="00F71753">
          <w:delText>Para</w:delText>
        </w:r>
        <w:r w:rsidDel="00F71753">
          <w:rPr>
            <w:spacing w:val="-7"/>
          </w:rPr>
          <w:delText xml:space="preserve"> </w:delText>
        </w:r>
        <w:r w:rsidDel="00F71753">
          <w:delText>verificar</w:delText>
        </w:r>
        <w:r w:rsidDel="00F71753">
          <w:rPr>
            <w:spacing w:val="-7"/>
          </w:rPr>
          <w:delText xml:space="preserve"> </w:delText>
        </w:r>
        <w:r w:rsidDel="00F71753">
          <w:delText>a</w:delText>
        </w:r>
        <w:r w:rsidDel="00F71753">
          <w:rPr>
            <w:spacing w:val="-6"/>
          </w:rPr>
          <w:delText xml:space="preserve"> </w:delText>
        </w:r>
        <w:r w:rsidDel="00F71753">
          <w:delText>quantidade</w:delText>
        </w:r>
        <w:r w:rsidDel="00F71753">
          <w:rPr>
            <w:spacing w:val="-6"/>
          </w:rPr>
          <w:delText xml:space="preserve"> </w:delText>
        </w:r>
        <w:r w:rsidDel="00F71753">
          <w:delText>média</w:delText>
        </w:r>
        <w:r w:rsidDel="00F71753">
          <w:rPr>
            <w:spacing w:val="-6"/>
          </w:rPr>
          <w:delText xml:space="preserve"> </w:delText>
        </w:r>
        <w:r w:rsidDel="00F71753">
          <w:delText>de</w:delText>
        </w:r>
        <w:r w:rsidDel="00F71753">
          <w:rPr>
            <w:spacing w:val="-6"/>
          </w:rPr>
          <w:delText xml:space="preserve"> </w:delText>
        </w:r>
        <w:r w:rsidDel="00F71753">
          <w:delText>óbitos</w:delText>
        </w:r>
        <w:r w:rsidDel="00F71753">
          <w:rPr>
            <w:spacing w:val="-5"/>
          </w:rPr>
          <w:delText xml:space="preserve"> </w:delText>
        </w:r>
        <w:r w:rsidDel="00F71753">
          <w:delText>em</w:delText>
        </w:r>
        <w:r w:rsidDel="00F71753">
          <w:rPr>
            <w:spacing w:val="-5"/>
          </w:rPr>
          <w:delText xml:space="preserve"> </w:delText>
        </w:r>
        <w:r w:rsidDel="00F71753">
          <w:delText>gestantes</w:delText>
        </w:r>
      </w:del>
      <w:del w:id="9" w:author="Winter Figueiredo" w:date="2024-02-23T22:33:00Z">
        <w:r w:rsidDel="00F71753">
          <w:delText>,</w:delText>
        </w:r>
      </w:del>
      <w:del w:id="10" w:author="Winter Figueiredo" w:date="2024-02-23T22:38:00Z">
        <w:r w:rsidDel="00F71753">
          <w:rPr>
            <w:spacing w:val="-5"/>
          </w:rPr>
          <w:delText xml:space="preserve"> </w:delText>
        </w:r>
        <w:r w:rsidDel="00F71753">
          <w:delText>foi</w:delText>
        </w:r>
        <w:r w:rsidDel="00F71753">
          <w:rPr>
            <w:spacing w:val="-6"/>
          </w:rPr>
          <w:delText xml:space="preserve"> </w:delText>
        </w:r>
        <w:r w:rsidDel="00F71753">
          <w:delText>adquirido</w:delText>
        </w:r>
        <w:r w:rsidDel="00F71753">
          <w:rPr>
            <w:spacing w:val="-5"/>
          </w:rPr>
          <w:delText xml:space="preserve"> </w:delText>
        </w:r>
        <w:r w:rsidDel="00F71753">
          <w:delText>o</w:delText>
        </w:r>
        <w:r w:rsidDel="00F71753">
          <w:rPr>
            <w:spacing w:val="-5"/>
          </w:rPr>
          <w:delText xml:space="preserve"> </w:delText>
        </w:r>
        <w:r w:rsidDel="00F71753">
          <w:delText>número</w:delText>
        </w:r>
        <w:r w:rsidDel="00F71753">
          <w:rPr>
            <w:spacing w:val="-5"/>
          </w:rPr>
          <w:delText xml:space="preserve"> </w:delText>
        </w:r>
        <w:r w:rsidDel="00F71753">
          <w:delText>total</w:delText>
        </w:r>
        <w:r w:rsidDel="00F71753">
          <w:rPr>
            <w:spacing w:val="-5"/>
          </w:rPr>
          <w:delText xml:space="preserve"> </w:delText>
        </w:r>
        <w:r w:rsidDel="00F71753">
          <w:delText>de</w:delText>
        </w:r>
        <w:r w:rsidDel="00F71753">
          <w:rPr>
            <w:spacing w:val="-57"/>
          </w:rPr>
          <w:delText xml:space="preserve"> </w:delText>
        </w:r>
        <w:r w:rsidDel="00F71753">
          <w:delText>mortes</w:delText>
        </w:r>
        <w:r w:rsidDel="00F71753">
          <w:rPr>
            <w:spacing w:val="-4"/>
          </w:rPr>
          <w:delText xml:space="preserve"> </w:delText>
        </w:r>
        <w:r w:rsidDel="00F71753">
          <w:delText>por</w:delText>
        </w:r>
        <w:r w:rsidDel="00F71753">
          <w:rPr>
            <w:spacing w:val="-5"/>
          </w:rPr>
          <w:delText xml:space="preserve"> </w:delText>
        </w:r>
        <w:r w:rsidDel="00F71753">
          <w:delText>mês,</w:delText>
        </w:r>
        <w:r w:rsidDel="00F71753">
          <w:rPr>
            <w:spacing w:val="-4"/>
          </w:rPr>
          <w:delText xml:space="preserve"> </w:delText>
        </w:r>
        <w:r w:rsidDel="00F71753">
          <w:delText>ano</w:delText>
        </w:r>
        <w:r w:rsidDel="00F71753">
          <w:rPr>
            <w:spacing w:val="-3"/>
          </w:rPr>
          <w:delText xml:space="preserve"> </w:delText>
        </w:r>
        <w:r w:rsidDel="00F71753">
          <w:delText>e</w:delText>
        </w:r>
        <w:r w:rsidDel="00F71753">
          <w:rPr>
            <w:spacing w:val="-5"/>
          </w:rPr>
          <w:delText xml:space="preserve"> </w:delText>
        </w:r>
        <w:r w:rsidDel="00F71753">
          <w:delText>região</w:delText>
        </w:r>
        <w:r w:rsidDel="00F71753">
          <w:rPr>
            <w:spacing w:val="-4"/>
          </w:rPr>
          <w:delText xml:space="preserve"> </w:delText>
        </w:r>
        <w:r w:rsidDel="00F71753">
          <w:delText>do</w:delText>
        </w:r>
        <w:r w:rsidDel="00F71753">
          <w:rPr>
            <w:spacing w:val="-4"/>
          </w:rPr>
          <w:delText xml:space="preserve"> </w:delText>
        </w:r>
        <w:r w:rsidDel="00F71753">
          <w:delText>Brasil,</w:delText>
        </w:r>
        <w:r w:rsidDel="00F71753">
          <w:rPr>
            <w:spacing w:val="-3"/>
          </w:rPr>
          <w:delText xml:space="preserve"> </w:delText>
        </w:r>
        <w:r w:rsidDel="00F71753">
          <w:delText>visando</w:delText>
        </w:r>
        <w:r w:rsidDel="00F71753">
          <w:rPr>
            <w:spacing w:val="-4"/>
          </w:rPr>
          <w:delText xml:space="preserve"> </w:delText>
        </w:r>
        <w:r w:rsidDel="00F71753">
          <w:delText>obter</w:delText>
        </w:r>
        <w:r w:rsidDel="00F71753">
          <w:rPr>
            <w:spacing w:val="-5"/>
          </w:rPr>
          <w:delText xml:space="preserve"> </w:delText>
        </w:r>
        <w:r w:rsidDel="00F71753">
          <w:delText>a</w:delText>
        </w:r>
        <w:r w:rsidDel="00F71753">
          <w:rPr>
            <w:spacing w:val="-5"/>
          </w:rPr>
          <w:delText xml:space="preserve"> </w:delText>
        </w:r>
        <w:r w:rsidDel="00F71753">
          <w:delText>média</w:delText>
        </w:r>
        <w:r w:rsidDel="00F71753">
          <w:rPr>
            <w:spacing w:val="-4"/>
          </w:rPr>
          <w:delText xml:space="preserve"> </w:delText>
        </w:r>
        <w:r w:rsidDel="00F71753">
          <w:delText>aritmética</w:delText>
        </w:r>
        <w:r w:rsidDel="00F71753">
          <w:rPr>
            <w:spacing w:val="-2"/>
          </w:rPr>
          <w:delText xml:space="preserve"> </w:delText>
        </w:r>
        <w:r w:rsidDel="00F71753">
          <w:delText>e,</w:delText>
        </w:r>
        <w:r w:rsidDel="00F71753">
          <w:rPr>
            <w:spacing w:val="-2"/>
          </w:rPr>
          <w:delText xml:space="preserve"> </w:delText>
        </w:r>
        <w:r w:rsidDel="00F71753">
          <w:delText>com</w:delText>
        </w:r>
        <w:r w:rsidDel="00F71753">
          <w:rPr>
            <w:spacing w:val="-3"/>
          </w:rPr>
          <w:delText xml:space="preserve"> </w:delText>
        </w:r>
        <w:r w:rsidDel="00F71753">
          <w:delText>os</w:delText>
        </w:r>
        <w:r w:rsidDel="00F71753">
          <w:rPr>
            <w:spacing w:val="-3"/>
          </w:rPr>
          <w:delText xml:space="preserve"> </w:delText>
        </w:r>
        <w:r w:rsidDel="00F71753">
          <w:delText>dados</w:delText>
        </w:r>
        <w:r w:rsidDel="00F71753">
          <w:rPr>
            <w:spacing w:val="-58"/>
          </w:rPr>
          <w:delText xml:space="preserve"> </w:delText>
        </w:r>
        <w:r w:rsidDel="00F71753">
          <w:delText>médios</w:delText>
        </w:r>
        <w:r w:rsidDel="00F71753">
          <w:rPr>
            <w:spacing w:val="1"/>
          </w:rPr>
          <w:delText xml:space="preserve"> </w:delText>
        </w:r>
        <w:r w:rsidDel="00F71753">
          <w:delText>anuais,</w:delText>
        </w:r>
        <w:r w:rsidDel="00F71753">
          <w:rPr>
            <w:spacing w:val="1"/>
          </w:rPr>
          <w:delText xml:space="preserve"> </w:delText>
        </w:r>
        <w:r w:rsidDel="00F71753">
          <w:delText>aplicar</w:delText>
        </w:r>
        <w:r w:rsidDel="00F71753">
          <w:rPr>
            <w:spacing w:val="1"/>
          </w:rPr>
          <w:delText xml:space="preserve"> </w:delText>
        </w:r>
        <w:r w:rsidDel="00F71753">
          <w:delText>o</w:delText>
        </w:r>
        <w:r w:rsidDel="00F71753">
          <w:rPr>
            <w:spacing w:val="1"/>
          </w:rPr>
          <w:delText xml:space="preserve"> </w:delText>
        </w:r>
        <w:r w:rsidDel="00F71753">
          <w:delText>modelo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1"/>
          </w:rPr>
          <w:delText xml:space="preserve"> </w:delText>
        </w:r>
        <w:r w:rsidDel="00F71753">
          <w:delText>regressão</w:delText>
        </w:r>
        <w:r w:rsidDel="00F71753">
          <w:rPr>
            <w:spacing w:val="1"/>
          </w:rPr>
          <w:delText xml:space="preserve"> </w:delText>
        </w:r>
        <w:r w:rsidDel="00F71753">
          <w:delText>por</w:delText>
        </w:r>
        <w:r w:rsidDel="00F71753">
          <w:rPr>
            <w:spacing w:val="1"/>
          </w:rPr>
          <w:delText xml:space="preserve"> </w:delText>
        </w:r>
        <w:r w:rsidDel="00F71753">
          <w:delText>pontos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1"/>
          </w:rPr>
          <w:delText xml:space="preserve"> </w:delText>
        </w:r>
        <w:r w:rsidDel="00F71753">
          <w:delText>inflexão</w:delText>
        </w:r>
        <w:r w:rsidDel="00F71753">
          <w:rPr>
            <w:spacing w:val="1"/>
          </w:rPr>
          <w:delText xml:space="preserve"> </w:delText>
        </w:r>
        <w:r w:rsidDel="00F71753">
          <w:delText>para</w:delText>
        </w:r>
        <w:r w:rsidDel="00F71753">
          <w:rPr>
            <w:spacing w:val="1"/>
          </w:rPr>
          <w:delText xml:space="preserve"> </w:delText>
        </w:r>
        <w:r w:rsidDel="00F71753">
          <w:delText>análise</w:delText>
        </w:r>
        <w:r w:rsidDel="00F71753">
          <w:rPr>
            <w:spacing w:val="-57"/>
          </w:rPr>
          <w:delText xml:space="preserve"> </w:delText>
        </w:r>
        <w:r w:rsidDel="00F71753">
          <w:delText>estatística</w:delText>
        </w:r>
        <w:r w:rsidDel="00F71753">
          <w:rPr>
            <w:spacing w:val="-2"/>
          </w:rPr>
          <w:delText xml:space="preserve"> </w:delText>
        </w:r>
        <w:r w:rsidDel="00F71753">
          <w:delText>das séries temporais.</w:delText>
        </w:r>
      </w:del>
    </w:p>
    <w:p w14:paraId="17B657F4" w14:textId="77777777" w:rsidR="002F68B6" w:rsidRDefault="00325CA4" w:rsidP="001D0879">
      <w:pPr>
        <w:pStyle w:val="Corpodetexto"/>
      </w:pPr>
      <w:r>
        <w:t>População,</w:t>
      </w:r>
      <w:r>
        <w:rPr>
          <w:spacing w:val="-1"/>
        </w:rPr>
        <w:t xml:space="preserve"> </w:t>
      </w:r>
      <w:r>
        <w:t>período e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do estudo</w:t>
      </w:r>
    </w:p>
    <w:p w14:paraId="4958E662" w14:textId="499F059E" w:rsidR="002F68B6" w:rsidDel="00F71753" w:rsidRDefault="00325CA4" w:rsidP="001D0879">
      <w:pPr>
        <w:pStyle w:val="Corpodetexto"/>
        <w:rPr>
          <w:del w:id="11" w:author="Winter Figueiredo" w:date="2024-02-23T22:38:00Z"/>
        </w:rPr>
        <w:pPrChange w:id="12" w:author="Winter Figueiredo" w:date="2024-02-23T22:43:00Z">
          <w:pPr>
            <w:pStyle w:val="Corpodetexto"/>
            <w:spacing w:before="202"/>
            <w:ind w:right="219"/>
          </w:pPr>
        </w:pPrChange>
      </w:pPr>
      <w:del w:id="13" w:author="Winter Figueiredo" w:date="2024-02-23T22:34:00Z">
        <w:r w:rsidDel="00F71753">
          <w:delText>Foi</w:delText>
        </w:r>
        <w:r w:rsidDel="00F71753">
          <w:rPr>
            <w:spacing w:val="-9"/>
          </w:rPr>
          <w:delText xml:space="preserve"> </w:delText>
        </w:r>
        <w:r w:rsidDel="00F71753">
          <w:delText>constituída</w:delText>
        </w:r>
        <w:r w:rsidDel="00F71753">
          <w:rPr>
            <w:spacing w:val="-9"/>
          </w:rPr>
          <w:delText xml:space="preserve"> </w:delText>
        </w:r>
        <w:r w:rsidDel="00F71753">
          <w:delText>pelos</w:delText>
        </w:r>
        <w:r w:rsidDel="00F71753">
          <w:rPr>
            <w:spacing w:val="-8"/>
          </w:rPr>
          <w:delText xml:space="preserve"> </w:delText>
        </w:r>
      </w:del>
      <w:ins w:id="14" w:author="Winter Figueiredo" w:date="2024-02-23T22:34:00Z">
        <w:r w:rsidR="00F71753">
          <w:t xml:space="preserve">Foram extraídos os </w:t>
        </w:r>
      </w:ins>
      <w:r>
        <w:t>registros</w:t>
      </w:r>
      <w:r>
        <w:rPr>
          <w:spacing w:val="-10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mortes</w:t>
      </w:r>
      <w:r>
        <w:rPr>
          <w:spacing w:val="-8"/>
        </w:rPr>
        <w:t xml:space="preserve"> </w:t>
      </w:r>
      <w:r>
        <w:t>maternas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mulheres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evoluíram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óbito</w:t>
      </w:r>
      <w:r>
        <w:rPr>
          <w:spacing w:val="-5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Brasil,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(SIM)</w:t>
      </w:r>
      <w:r>
        <w:rPr>
          <w:spacing w:val="1"/>
        </w:rPr>
        <w:t xml:space="preserve"> </w:t>
      </w:r>
      <w:r>
        <w:t>do</w:t>
      </w:r>
      <w:ins w:id="15" w:author="Winter Figueiredo" w:date="2024-02-23T22:35:00Z">
        <w:r w:rsidR="00F71753">
          <w:t xml:space="preserve"> DATASUS, mantido pelo</w:t>
        </w:r>
      </w:ins>
      <w:r>
        <w:rPr>
          <w:spacing w:val="1"/>
        </w:rPr>
        <w:t xml:space="preserve"> </w:t>
      </w:r>
      <w:r>
        <w:t>Ministério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Saúde</w:t>
      </w:r>
      <w:del w:id="16" w:author="Winter Figueiredo" w:date="2024-02-23T22:35:00Z">
        <w:r w:rsidDel="00F71753">
          <w:rPr>
            <w:spacing w:val="1"/>
          </w:rPr>
          <w:delText xml:space="preserve"> </w:delText>
        </w:r>
        <w:r w:rsidDel="00F71753">
          <w:delText>e</w:delText>
        </w:r>
        <w:r w:rsidDel="00F71753">
          <w:rPr>
            <w:spacing w:val="1"/>
          </w:rPr>
          <w:delText xml:space="preserve"> </w:delText>
        </w:r>
      </w:del>
      <w:del w:id="17" w:author="Winter Figueiredo" w:date="2024-02-23T22:34:00Z">
        <w:r w:rsidDel="00F71753">
          <w:delText>nos</w:delText>
        </w:r>
        <w:r w:rsidDel="00F71753">
          <w:rPr>
            <w:spacing w:val="1"/>
          </w:rPr>
          <w:delText xml:space="preserve"> </w:delText>
        </w:r>
        <w:r w:rsidDel="00F71753">
          <w:delText>dados</w:delText>
        </w:r>
        <w:r w:rsidDel="00F71753">
          <w:rPr>
            <w:spacing w:val="1"/>
          </w:rPr>
          <w:delText xml:space="preserve"> </w:delText>
        </w:r>
        <w:r w:rsidDel="00F71753">
          <w:delText>estatísticos</w:delText>
        </w:r>
        <w:r w:rsidDel="00F71753">
          <w:rPr>
            <w:spacing w:val="1"/>
          </w:rPr>
          <w:delText xml:space="preserve"> </w:delText>
        </w:r>
        <w:r w:rsidDel="00F71753">
          <w:delText>no</w:delText>
        </w:r>
        <w:r w:rsidDel="00F71753">
          <w:rPr>
            <w:spacing w:val="1"/>
          </w:rPr>
          <w:delText xml:space="preserve"> </w:delText>
        </w:r>
        <w:r w:rsidDel="00F71753">
          <w:delText>sistema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-57"/>
          </w:rPr>
          <w:delText xml:space="preserve"> </w:delText>
        </w:r>
        <w:r w:rsidDel="00F71753">
          <w:delText>informações</w:delText>
        </w:r>
        <w:r w:rsidDel="00F71753">
          <w:rPr>
            <w:spacing w:val="-1"/>
          </w:rPr>
          <w:delText xml:space="preserve"> </w:delText>
        </w:r>
        <w:r w:rsidDel="00F71753">
          <w:delText>do Sistema</w:delText>
        </w:r>
        <w:r w:rsidDel="00F71753">
          <w:rPr>
            <w:spacing w:val="1"/>
          </w:rPr>
          <w:delText xml:space="preserve"> </w:delText>
        </w:r>
        <w:r w:rsidDel="00F71753">
          <w:delText>Único de</w:delText>
        </w:r>
        <w:r w:rsidDel="00F71753">
          <w:rPr>
            <w:spacing w:val="-2"/>
          </w:rPr>
          <w:delText xml:space="preserve"> </w:delText>
        </w:r>
        <w:r w:rsidDel="00F71753">
          <w:delText>Saúde</w:delText>
        </w:r>
        <w:r w:rsidDel="00F71753">
          <w:rPr>
            <w:spacing w:val="-1"/>
          </w:rPr>
          <w:delText xml:space="preserve"> </w:delText>
        </w:r>
        <w:r w:rsidDel="00F71753">
          <w:delText>denominado</w:delText>
        </w:r>
      </w:del>
      <w:del w:id="18" w:author="Winter Figueiredo" w:date="2024-02-23T22:35:00Z">
        <w:r w:rsidDel="00F71753">
          <w:delText xml:space="preserve"> DATASUS</w:delText>
        </w:r>
      </w:del>
      <w:r>
        <w:t>.</w:t>
      </w:r>
      <w:ins w:id="19" w:author="Winter Figueiredo" w:date="2024-02-23T22:38:00Z">
        <w:r w:rsidR="00F71753">
          <w:t xml:space="preserve"> </w:t>
        </w:r>
      </w:ins>
    </w:p>
    <w:p w14:paraId="68D482AD" w14:textId="148F69D3" w:rsidR="00F71753" w:rsidRDefault="00325CA4" w:rsidP="001D0879">
      <w:pPr>
        <w:pStyle w:val="Corpodetexto"/>
        <w:rPr>
          <w:ins w:id="20" w:author="Winter Figueiredo" w:date="2024-02-23T22:39:00Z"/>
        </w:rPr>
      </w:pPr>
      <w:del w:id="21" w:author="Winter Figueiredo" w:date="2024-02-23T22:36:00Z">
        <w:r w:rsidDel="00F71753">
          <w:delText>A</w:delText>
        </w:r>
        <w:r w:rsidDel="00F71753">
          <w:rPr>
            <w:spacing w:val="-4"/>
          </w:rPr>
          <w:delText xml:space="preserve"> </w:delText>
        </w:r>
        <w:r w:rsidDel="00F71753">
          <w:delText>fonte</w:delText>
        </w:r>
        <w:r w:rsidDel="00F71753">
          <w:rPr>
            <w:spacing w:val="-5"/>
          </w:rPr>
          <w:delText xml:space="preserve"> </w:delText>
        </w:r>
        <w:r w:rsidDel="00F71753">
          <w:delText>dos</w:delText>
        </w:r>
        <w:r w:rsidDel="00F71753">
          <w:rPr>
            <w:spacing w:val="-4"/>
          </w:rPr>
          <w:delText xml:space="preserve"> </w:delText>
        </w:r>
        <w:r w:rsidDel="00F71753">
          <w:delText>dados</w:delText>
        </w:r>
        <w:r w:rsidDel="00F71753">
          <w:rPr>
            <w:spacing w:val="-4"/>
          </w:rPr>
          <w:delText xml:space="preserve"> </w:delText>
        </w:r>
        <w:r w:rsidDel="00F71753">
          <w:delText>é</w:delText>
        </w:r>
        <w:r w:rsidDel="00F71753">
          <w:rPr>
            <w:spacing w:val="-5"/>
          </w:rPr>
          <w:delText xml:space="preserve"> </w:delText>
        </w:r>
        <w:r w:rsidDel="00F71753">
          <w:delText>o</w:delText>
        </w:r>
        <w:r w:rsidDel="00F71753">
          <w:rPr>
            <w:spacing w:val="-4"/>
          </w:rPr>
          <w:delText xml:space="preserve"> </w:delText>
        </w:r>
      </w:del>
      <w:del w:id="22" w:author="Winter Figueiredo" w:date="2024-02-23T22:33:00Z">
        <w:r w:rsidDel="00F71753">
          <w:delText>departamento</w:delText>
        </w:r>
        <w:r w:rsidDel="00F71753">
          <w:rPr>
            <w:spacing w:val="-4"/>
          </w:rPr>
          <w:delText xml:space="preserve"> </w:delText>
        </w:r>
        <w:r w:rsidDel="00F71753">
          <w:delText>de</w:delText>
        </w:r>
        <w:r w:rsidDel="00F71753">
          <w:rPr>
            <w:spacing w:val="-4"/>
          </w:rPr>
          <w:delText xml:space="preserve"> </w:delText>
        </w:r>
        <w:r w:rsidDel="00F71753">
          <w:delText>informática</w:delText>
        </w:r>
        <w:r w:rsidDel="00F71753">
          <w:rPr>
            <w:spacing w:val="-5"/>
          </w:rPr>
          <w:delText xml:space="preserve"> </w:delText>
        </w:r>
        <w:r w:rsidDel="00F71753">
          <w:delText>do</w:delText>
        </w:r>
        <w:r w:rsidDel="00F71753">
          <w:rPr>
            <w:spacing w:val="-4"/>
          </w:rPr>
          <w:delText xml:space="preserve"> </w:delText>
        </w:r>
        <w:r w:rsidDel="00F71753">
          <w:delText>SUS</w:delText>
        </w:r>
        <w:r w:rsidDel="00F71753">
          <w:rPr>
            <w:spacing w:val="-3"/>
          </w:rPr>
          <w:delText xml:space="preserve"> </w:delText>
        </w:r>
      </w:del>
      <w:del w:id="23" w:author="Winter Figueiredo" w:date="2024-02-23T22:36:00Z">
        <w:r w:rsidDel="00F71753">
          <w:delText>(DATASUS),</w:delText>
        </w:r>
        <w:r w:rsidDel="00F71753">
          <w:rPr>
            <w:spacing w:val="-7"/>
          </w:rPr>
          <w:delText xml:space="preserve"> </w:delText>
        </w:r>
        <w:r w:rsidDel="00F71753">
          <w:delText>do</w:delText>
        </w:r>
        <w:r w:rsidDel="00F71753">
          <w:rPr>
            <w:spacing w:val="-4"/>
          </w:rPr>
          <w:delText xml:space="preserve"> </w:delText>
        </w:r>
        <w:r w:rsidDel="00F71753">
          <w:delText>seu</w:delText>
        </w:r>
        <w:r w:rsidDel="00F71753">
          <w:rPr>
            <w:spacing w:val="-4"/>
          </w:rPr>
          <w:delText xml:space="preserve"> </w:delText>
        </w:r>
        <w:r w:rsidDel="00F71753">
          <w:delText>sistema</w:delText>
        </w:r>
        <w:r w:rsidDel="00F71753">
          <w:rPr>
            <w:spacing w:val="-57"/>
          </w:rPr>
          <w:delText xml:space="preserve"> </w:delText>
        </w:r>
        <w:r w:rsidDel="00F71753">
          <w:delText>de</w:delText>
        </w:r>
        <w:r w:rsidDel="00F71753">
          <w:rPr>
            <w:spacing w:val="-12"/>
          </w:rPr>
          <w:delText xml:space="preserve"> </w:delText>
        </w:r>
        <w:r w:rsidDel="00F71753">
          <w:delText>informações</w:delText>
        </w:r>
        <w:r w:rsidDel="00F71753">
          <w:rPr>
            <w:spacing w:val="-11"/>
          </w:rPr>
          <w:delText xml:space="preserve"> </w:delText>
        </w:r>
        <w:r w:rsidDel="00F71753">
          <w:delText>de</w:delText>
        </w:r>
        <w:r w:rsidDel="00F71753">
          <w:rPr>
            <w:spacing w:val="-12"/>
          </w:rPr>
          <w:delText xml:space="preserve"> </w:delText>
        </w:r>
        <w:r w:rsidDel="00F71753">
          <w:delText>mortalidade</w:delText>
        </w:r>
        <w:r w:rsidDel="00F71753">
          <w:rPr>
            <w:spacing w:val="-12"/>
          </w:rPr>
          <w:delText xml:space="preserve"> </w:delText>
        </w:r>
        <w:r w:rsidDel="00F71753">
          <w:delText>materna</w:delText>
        </w:r>
        <w:r w:rsidDel="00F71753">
          <w:rPr>
            <w:spacing w:val="-12"/>
          </w:rPr>
          <w:delText xml:space="preserve"> </w:delText>
        </w:r>
        <w:r w:rsidDel="00F71753">
          <w:delText>(SIMM)</w:delText>
        </w:r>
        <w:r w:rsidDel="00F71753">
          <w:rPr>
            <w:spacing w:val="-11"/>
          </w:rPr>
          <w:delText xml:space="preserve"> </w:delText>
        </w:r>
        <w:r w:rsidDel="00F71753">
          <w:delText>através</w:delText>
        </w:r>
      </w:del>
      <w:ins w:id="24" w:author="Winter Figueiredo" w:date="2024-02-23T22:36:00Z">
        <w:r w:rsidR="00F71753">
          <w:t>A extração dos dados foi realizada por meio</w:t>
        </w:r>
      </w:ins>
      <w:del w:id="25" w:author="Winter Figueiredo" w:date="2024-02-23T22:36:00Z">
        <w:r w:rsidDel="00F71753">
          <w:rPr>
            <w:spacing w:val="-10"/>
          </w:rPr>
          <w:delText xml:space="preserve"> </w:delText>
        </w:r>
        <w:r w:rsidDel="00F71753">
          <w:delText>de</w:delText>
        </w:r>
        <w:r w:rsidDel="00F71753">
          <w:rPr>
            <w:spacing w:val="-12"/>
          </w:rPr>
          <w:delText xml:space="preserve"> </w:delText>
        </w:r>
        <w:r w:rsidDel="00F71753">
          <w:delText>um</w:delText>
        </w:r>
      </w:del>
      <w:ins w:id="26" w:author="Winter Figueiredo" w:date="2024-02-23T22:36:00Z">
        <w:r w:rsidR="00F71753">
          <w:t xml:space="preserve"> do</w:t>
        </w:r>
      </w:ins>
      <w:r>
        <w:rPr>
          <w:spacing w:val="-11"/>
        </w:rPr>
        <w:t xml:space="preserve"> </w:t>
      </w:r>
      <w:r>
        <w:t>tabulador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informações</w:t>
      </w:r>
      <w:del w:id="27" w:author="Winter Figueiredo" w:date="2024-02-23T22:36:00Z">
        <w:r w:rsidDel="00F71753">
          <w:delText>,</w:delText>
        </w:r>
        <w:r w:rsidDel="00F71753">
          <w:rPr>
            <w:spacing w:val="-58"/>
          </w:rPr>
          <w:delText xml:space="preserve"> </w:delText>
        </w:r>
        <w:r w:rsidDel="00F71753">
          <w:delText>o</w:delText>
        </w:r>
      </w:del>
      <w:r>
        <w:t xml:space="preserve"> TABNET </w:t>
      </w:r>
      <w:ins w:id="28" w:author="Winter Figueiredo" w:date="2024-02-23T22:37:00Z">
        <w:r w:rsidR="00F71753">
          <w:t>d</w:t>
        </w:r>
      </w:ins>
      <w:del w:id="29" w:author="Winter Figueiredo" w:date="2024-02-23T22:37:00Z">
        <w:r w:rsidDel="00F71753">
          <w:delText>ou n</w:delText>
        </w:r>
      </w:del>
      <w:r>
        <w:t xml:space="preserve">o portal do DATASUS ou </w:t>
      </w:r>
      <w:del w:id="30" w:author="Winter Figueiredo" w:date="2024-02-23T22:37:00Z">
        <w:r w:rsidDel="00F71753">
          <w:delText xml:space="preserve">através </w:delText>
        </w:r>
      </w:del>
      <w:ins w:id="31" w:author="Winter Figueiredo" w:date="2024-02-23T22:37:00Z">
        <w:r w:rsidR="00F71753">
          <w:t>por meio</w:t>
        </w:r>
        <w:r w:rsidR="00F71753">
          <w:t xml:space="preserve"> </w:t>
        </w:r>
      </w:ins>
      <w:r>
        <w:t>de arquivos disponíveis em formato</w:t>
      </w:r>
      <w:r>
        <w:rPr>
          <w:spacing w:val="1"/>
        </w:rPr>
        <w:t xml:space="preserve"> </w:t>
      </w:r>
      <w:r>
        <w:t>eletrônico.</w:t>
      </w:r>
    </w:p>
    <w:p w14:paraId="5CDB75DA" w14:textId="13ABAEAF" w:rsidR="00F71753" w:rsidRDefault="00F71753" w:rsidP="001D0879">
      <w:pPr>
        <w:pStyle w:val="Corpodetexto"/>
        <w:rPr>
          <w:ins w:id="32" w:author="Winter Figueiredo" w:date="2024-02-23T22:39:00Z"/>
        </w:rPr>
      </w:pPr>
      <w:ins w:id="33" w:author="Winter Figueiredo" w:date="2024-02-23T22:39:00Z">
        <w:r>
          <w:t>Extração dos dados</w:t>
        </w:r>
      </w:ins>
    </w:p>
    <w:p w14:paraId="0291B431" w14:textId="77777777" w:rsidR="00F71753" w:rsidRDefault="00F71753" w:rsidP="001D0879">
      <w:pPr>
        <w:pStyle w:val="Corpodetexto"/>
        <w:rPr>
          <w:moveTo w:id="34" w:author="Winter Figueiredo" w:date="2024-02-23T22:39:00Z"/>
        </w:rPr>
      </w:pPr>
      <w:moveToRangeStart w:id="35" w:author="Winter Figueiredo" w:date="2024-02-23T22:39:00Z" w:name="move159620382"/>
      <w:moveTo w:id="36" w:author="Winter Figueiredo" w:date="2024-02-23T22:39:00Z">
        <w:r>
          <w:t xml:space="preserve">A obtenção de dados secundários foi conforme a literatura (DUARTE </w:t>
        </w:r>
        <w:proofErr w:type="spellStart"/>
        <w:r>
          <w:t>et</w:t>
        </w:r>
        <w:proofErr w:type="spellEnd"/>
        <w:r>
          <w:t xml:space="preserve"> al., 2020).</w:t>
        </w:r>
        <w:r>
          <w:rPr>
            <w:spacing w:val="1"/>
          </w:rPr>
          <w:t xml:space="preserve"> </w:t>
        </w:r>
        <w:r>
          <w:t>Brevemente, informações de óbitos foram extraídos do Sistema de Informações sobre</w:t>
        </w:r>
        <w:r>
          <w:rPr>
            <w:spacing w:val="1"/>
          </w:rPr>
          <w:t xml:space="preserve"> </w:t>
        </w:r>
        <w:r>
          <w:t>mortalidade</w:t>
        </w:r>
        <w:r>
          <w:rPr>
            <w:spacing w:val="-11"/>
          </w:rPr>
          <w:t xml:space="preserve"> </w:t>
        </w:r>
        <w:r>
          <w:t>(SIM),</w:t>
        </w:r>
        <w:r>
          <w:rPr>
            <w:spacing w:val="-9"/>
          </w:rPr>
          <w:t xml:space="preserve"> </w:t>
        </w:r>
        <w:r>
          <w:t>os</w:t>
        </w:r>
        <w:r>
          <w:rPr>
            <w:spacing w:val="-8"/>
          </w:rPr>
          <w:t xml:space="preserve"> </w:t>
        </w:r>
        <w:r>
          <w:t>dados</w:t>
        </w:r>
        <w:r>
          <w:rPr>
            <w:spacing w:val="-8"/>
          </w:rPr>
          <w:t xml:space="preserve"> </w:t>
        </w:r>
        <w:r>
          <w:t>do</w:t>
        </w:r>
        <w:r>
          <w:rPr>
            <w:spacing w:val="-9"/>
          </w:rPr>
          <w:t xml:space="preserve"> </w:t>
        </w:r>
        <w:r>
          <w:t>número</w:t>
        </w:r>
        <w:r>
          <w:rPr>
            <w:spacing w:val="-9"/>
          </w:rPr>
          <w:t xml:space="preserve"> </w:t>
        </w:r>
        <w:r>
          <w:t>de</w:t>
        </w:r>
        <w:r>
          <w:rPr>
            <w:spacing w:val="-10"/>
          </w:rPr>
          <w:t xml:space="preserve"> </w:t>
        </w:r>
        <w:r>
          <w:t>nascidos</w:t>
        </w:r>
        <w:r>
          <w:rPr>
            <w:spacing w:val="-8"/>
          </w:rPr>
          <w:t xml:space="preserve"> </w:t>
        </w:r>
        <w:r>
          <w:t>vivos</w:t>
        </w:r>
        <w:r>
          <w:rPr>
            <w:spacing w:val="-8"/>
          </w:rPr>
          <w:t xml:space="preserve"> </w:t>
        </w:r>
        <w:r>
          <w:t>(NV),</w:t>
        </w:r>
        <w:r>
          <w:rPr>
            <w:spacing w:val="-9"/>
          </w:rPr>
          <w:t xml:space="preserve"> </w:t>
        </w:r>
        <w:r>
          <w:t>para</w:t>
        </w:r>
        <w:r>
          <w:rPr>
            <w:spacing w:val="-10"/>
          </w:rPr>
          <w:t xml:space="preserve"> </w:t>
        </w:r>
        <w:r>
          <w:t>o</w:t>
        </w:r>
        <w:r>
          <w:rPr>
            <w:spacing w:val="-9"/>
          </w:rPr>
          <w:t xml:space="preserve"> </w:t>
        </w:r>
        <w:r>
          <w:t>cálculo</w:t>
        </w:r>
        <w:r>
          <w:rPr>
            <w:spacing w:val="-9"/>
          </w:rPr>
          <w:t xml:space="preserve"> </w:t>
        </w:r>
        <w:r>
          <w:t>da</w:t>
        </w:r>
        <w:r>
          <w:rPr>
            <w:spacing w:val="-11"/>
          </w:rPr>
          <w:t xml:space="preserve"> </w:t>
        </w:r>
        <w:r>
          <w:t>RMM,</w:t>
        </w:r>
        <w:r>
          <w:rPr>
            <w:spacing w:val="-57"/>
          </w:rPr>
          <w:t xml:space="preserve"> </w:t>
        </w:r>
        <w:r>
          <w:t>foram</w:t>
        </w:r>
        <w:r>
          <w:rPr>
            <w:spacing w:val="-1"/>
          </w:rPr>
          <w:t xml:space="preserve"> </w:t>
        </w:r>
        <w:r>
          <w:t>adquiridos do</w:t>
        </w:r>
        <w:r>
          <w:rPr>
            <w:spacing w:val="-1"/>
          </w:rPr>
          <w:t xml:space="preserve"> </w:t>
        </w:r>
        <w:r>
          <w:t>Sistema de</w:t>
        </w:r>
        <w:r>
          <w:rPr>
            <w:spacing w:val="-1"/>
          </w:rPr>
          <w:t xml:space="preserve"> </w:t>
        </w:r>
        <w:r>
          <w:t>Informações de Nascidos Vivos</w:t>
        </w:r>
        <w:r>
          <w:rPr>
            <w:spacing w:val="-1"/>
          </w:rPr>
          <w:t xml:space="preserve"> </w:t>
        </w:r>
        <w:r>
          <w:t>(SINASC).</w:t>
        </w:r>
      </w:moveTo>
    </w:p>
    <w:moveToRangeEnd w:id="35"/>
    <w:p w14:paraId="1A839F42" w14:textId="77777777" w:rsidR="00F71753" w:rsidRDefault="00F71753" w:rsidP="001D0879">
      <w:pPr>
        <w:pStyle w:val="Corpodetexto"/>
        <w:rPr>
          <w:ins w:id="37" w:author="Winter Figueiredo" w:date="2024-02-23T22:38:00Z"/>
        </w:rPr>
      </w:pPr>
    </w:p>
    <w:p w14:paraId="728B2706" w14:textId="638D0F15" w:rsidR="002F68B6" w:rsidDel="00F71753" w:rsidRDefault="00325CA4" w:rsidP="001D0879">
      <w:pPr>
        <w:pStyle w:val="Corpodetexto"/>
        <w:rPr>
          <w:del w:id="38" w:author="Winter Figueiredo" w:date="2024-02-23T22:40:00Z"/>
        </w:rPr>
        <w:pPrChange w:id="39" w:author="Winter Figueiredo" w:date="2024-02-23T22:43:00Z">
          <w:pPr>
            <w:pStyle w:val="Corpodetexto"/>
            <w:spacing w:before="158"/>
            <w:ind w:right="217"/>
          </w:pPr>
        </w:pPrChange>
      </w:pPr>
      <w:del w:id="40" w:author="Winter Figueiredo" w:date="2024-02-23T22:38:00Z">
        <w:r w:rsidDel="00F71753">
          <w:delText xml:space="preserve"> </w:delText>
        </w:r>
      </w:del>
      <w:del w:id="41" w:author="Winter Figueiredo" w:date="2024-02-23T22:40:00Z">
        <w:r w:rsidDel="00F71753">
          <w:delText>Por ser um trabalho usando dados secundários extraídos de sistemas de</w:delText>
        </w:r>
        <w:r w:rsidDel="00F71753">
          <w:rPr>
            <w:spacing w:val="1"/>
          </w:rPr>
          <w:delText xml:space="preserve"> </w:delText>
        </w:r>
        <w:r w:rsidDel="00F71753">
          <w:delText>informação</w:delText>
        </w:r>
        <w:r w:rsidDel="00F71753">
          <w:rPr>
            <w:spacing w:val="1"/>
          </w:rPr>
          <w:delText xml:space="preserve"> </w:delText>
        </w:r>
        <w:r w:rsidDel="00F71753">
          <w:delText>de</w:delText>
        </w:r>
        <w:r w:rsidDel="00F71753">
          <w:rPr>
            <w:spacing w:val="1"/>
          </w:rPr>
          <w:delText xml:space="preserve"> </w:delText>
        </w:r>
        <w:r w:rsidDel="00F71753">
          <w:delText>cobertura</w:delText>
        </w:r>
        <w:r w:rsidDel="00F71753">
          <w:rPr>
            <w:spacing w:val="1"/>
          </w:rPr>
          <w:delText xml:space="preserve"> </w:delText>
        </w:r>
        <w:r w:rsidDel="00F71753">
          <w:delText>universal</w:delText>
        </w:r>
        <w:r w:rsidDel="00F71753">
          <w:rPr>
            <w:spacing w:val="1"/>
          </w:rPr>
          <w:delText xml:space="preserve"> </w:delText>
        </w:r>
        <w:r w:rsidDel="00F71753">
          <w:delText>e</w:delText>
        </w:r>
        <w:r w:rsidDel="00F71753">
          <w:rPr>
            <w:spacing w:val="1"/>
          </w:rPr>
          <w:delText xml:space="preserve"> </w:delText>
        </w:r>
        <w:r w:rsidDel="00F71753">
          <w:delText>acesso</w:delText>
        </w:r>
        <w:r w:rsidDel="00F71753">
          <w:rPr>
            <w:spacing w:val="1"/>
          </w:rPr>
          <w:delText xml:space="preserve"> </w:delText>
        </w:r>
        <w:r w:rsidDel="00F71753">
          <w:delText>público,</w:delText>
        </w:r>
        <w:r w:rsidDel="00F71753">
          <w:rPr>
            <w:spacing w:val="1"/>
          </w:rPr>
          <w:delText xml:space="preserve"> </w:delText>
        </w:r>
        <w:r w:rsidDel="00F71753">
          <w:delText>considerou-se</w:delText>
        </w:r>
        <w:r w:rsidDel="00F71753">
          <w:rPr>
            <w:spacing w:val="1"/>
          </w:rPr>
          <w:delText xml:space="preserve"> </w:delText>
        </w:r>
        <w:r w:rsidDel="00F71753">
          <w:delText>desnecessária</w:delText>
        </w:r>
        <w:r w:rsidDel="00F71753">
          <w:rPr>
            <w:spacing w:val="1"/>
          </w:rPr>
          <w:delText xml:space="preserve"> </w:delText>
        </w:r>
        <w:r w:rsidDel="00F71753">
          <w:delText>a</w:delText>
        </w:r>
        <w:r w:rsidDel="00F71753">
          <w:rPr>
            <w:spacing w:val="1"/>
          </w:rPr>
          <w:delText xml:space="preserve"> </w:delText>
        </w:r>
        <w:r w:rsidDel="00F71753">
          <w:delText>submissão, do presente trabalho, à Comissão Nacional de Ética em Pesquisa (CONEP),</w:delText>
        </w:r>
        <w:r w:rsidDel="00F71753">
          <w:rPr>
            <w:spacing w:val="1"/>
          </w:rPr>
          <w:delText xml:space="preserve"> </w:delText>
        </w:r>
        <w:r w:rsidDel="00F71753">
          <w:delText>conforme a</w:delText>
        </w:r>
        <w:r w:rsidDel="00F71753">
          <w:rPr>
            <w:spacing w:val="-1"/>
          </w:rPr>
          <w:delText xml:space="preserve"> </w:delText>
        </w:r>
        <w:r w:rsidDel="00F71753">
          <w:delText>Resolução nº</w:delText>
        </w:r>
        <w:r w:rsidDel="00F71753">
          <w:rPr>
            <w:spacing w:val="2"/>
          </w:rPr>
          <w:delText xml:space="preserve"> </w:delText>
        </w:r>
        <w:r w:rsidDel="00F71753">
          <w:delText>510, de</w:delText>
        </w:r>
        <w:r w:rsidDel="00F71753">
          <w:rPr>
            <w:spacing w:val="-1"/>
          </w:rPr>
          <w:delText xml:space="preserve"> </w:delText>
        </w:r>
        <w:r w:rsidDel="00F71753">
          <w:delText>7 de</w:delText>
        </w:r>
        <w:r w:rsidDel="00F71753">
          <w:rPr>
            <w:spacing w:val="-1"/>
          </w:rPr>
          <w:delText xml:space="preserve"> </w:delText>
        </w:r>
        <w:r w:rsidDel="00F71753">
          <w:delText>abril de</w:delText>
        </w:r>
        <w:r w:rsidDel="00F71753">
          <w:rPr>
            <w:spacing w:val="-1"/>
          </w:rPr>
          <w:delText xml:space="preserve"> </w:delText>
        </w:r>
        <w:r w:rsidDel="00F71753">
          <w:delText>2016.</w:delText>
        </w:r>
      </w:del>
    </w:p>
    <w:p w14:paraId="7C13B138" w14:textId="7E3B3CC7" w:rsidR="00F71753" w:rsidRDefault="00F71753" w:rsidP="001D0879">
      <w:pPr>
        <w:pStyle w:val="Corpodetexto"/>
        <w:rPr>
          <w:ins w:id="42" w:author="Winter Figueiredo" w:date="2024-02-23T22:38:00Z"/>
        </w:rPr>
      </w:pPr>
      <w:ins w:id="43" w:author="Winter Figueiredo" w:date="2024-02-23T22:38:00Z">
        <w:r>
          <w:t>Variáveis estudadas</w:t>
        </w:r>
      </w:ins>
    </w:p>
    <w:p w14:paraId="39916DD7" w14:textId="5D32C17D" w:rsidR="00F71753" w:rsidRDefault="00F71753" w:rsidP="001D0879">
      <w:pPr>
        <w:pStyle w:val="Corpodetexto"/>
        <w:rPr>
          <w:ins w:id="44" w:author="Winter Figueiredo" w:date="2024-02-23T22:39:00Z"/>
        </w:rPr>
      </w:pPr>
      <w:ins w:id="45" w:author="Winter Figueiredo" w:date="2024-02-23T22:38:00Z">
        <w:r>
          <w:t>Para</w:t>
        </w:r>
        <w:r>
          <w:rPr>
            <w:spacing w:val="-7"/>
          </w:rPr>
          <w:t xml:space="preserve"> </w:t>
        </w:r>
        <w:r>
          <w:t>verificar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t>quantidade</w:t>
        </w:r>
        <w:r>
          <w:rPr>
            <w:spacing w:val="-6"/>
          </w:rPr>
          <w:t xml:space="preserve"> </w:t>
        </w:r>
        <w:r>
          <w:t>média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6"/>
          </w:rPr>
          <w:t xml:space="preserve"> </w:t>
        </w:r>
        <w:r>
          <w:t>óbitos</w:t>
        </w:r>
        <w:r>
          <w:rPr>
            <w:spacing w:val="-5"/>
          </w:rPr>
          <w:t xml:space="preserve"> </w:t>
        </w:r>
        <w:r>
          <w:t>em</w:t>
        </w:r>
        <w:r>
          <w:rPr>
            <w:spacing w:val="-5"/>
          </w:rPr>
          <w:t xml:space="preserve"> </w:t>
        </w:r>
        <w:r>
          <w:t>gestantes</w:t>
        </w:r>
        <w:r>
          <w:rPr>
            <w:spacing w:val="-5"/>
          </w:rPr>
          <w:t xml:space="preserve"> </w:t>
        </w:r>
        <w:r>
          <w:t>foi</w:t>
        </w:r>
        <w:r>
          <w:rPr>
            <w:spacing w:val="-6"/>
          </w:rPr>
          <w:t xml:space="preserve"> </w:t>
        </w:r>
        <w:r>
          <w:t>adquirido</w:t>
        </w:r>
        <w:r>
          <w:rPr>
            <w:spacing w:val="-5"/>
          </w:rPr>
          <w:t xml:space="preserve"> </w:t>
        </w:r>
        <w:r>
          <w:t>o</w:t>
        </w:r>
        <w:r>
          <w:rPr>
            <w:spacing w:val="-5"/>
          </w:rPr>
          <w:t xml:space="preserve"> </w:t>
        </w:r>
        <w:r>
          <w:t>número</w:t>
        </w:r>
        <w:r>
          <w:rPr>
            <w:spacing w:val="-5"/>
          </w:rPr>
          <w:t xml:space="preserve"> </w:t>
        </w:r>
        <w:r>
          <w:t>total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7"/>
          </w:rPr>
          <w:t xml:space="preserve"> </w:t>
        </w:r>
        <w:r>
          <w:t>mortes</w:t>
        </w:r>
        <w:r>
          <w:rPr>
            <w:spacing w:val="-4"/>
          </w:rPr>
          <w:t xml:space="preserve"> </w:t>
        </w:r>
        <w:r>
          <w:t>por</w:t>
        </w:r>
        <w:r>
          <w:rPr>
            <w:spacing w:val="-5"/>
          </w:rPr>
          <w:t xml:space="preserve"> </w:t>
        </w:r>
        <w:r>
          <w:t>mês,</w:t>
        </w:r>
        <w:r>
          <w:rPr>
            <w:spacing w:val="-4"/>
          </w:rPr>
          <w:t xml:space="preserve"> </w:t>
        </w:r>
        <w:r>
          <w:t>ano</w:t>
        </w:r>
        <w:r>
          <w:rPr>
            <w:spacing w:val="-3"/>
          </w:rPr>
          <w:t xml:space="preserve"> </w:t>
        </w:r>
        <w:r>
          <w:t>e</w:t>
        </w:r>
        <w:r>
          <w:rPr>
            <w:spacing w:val="-5"/>
          </w:rPr>
          <w:t xml:space="preserve"> </w:t>
        </w:r>
        <w:r>
          <w:t>região</w:t>
        </w:r>
        <w:r>
          <w:rPr>
            <w:spacing w:val="-4"/>
          </w:rPr>
          <w:t xml:space="preserve"> </w:t>
        </w:r>
        <w:r>
          <w:t>do</w:t>
        </w:r>
        <w:r>
          <w:rPr>
            <w:spacing w:val="-4"/>
          </w:rPr>
          <w:t xml:space="preserve"> </w:t>
        </w:r>
        <w:r>
          <w:t>Brasil,</w:t>
        </w:r>
        <w:r>
          <w:rPr>
            <w:spacing w:val="-3"/>
          </w:rPr>
          <w:t xml:space="preserve"> </w:t>
        </w:r>
        <w:r>
          <w:t>visando</w:t>
        </w:r>
        <w:r>
          <w:rPr>
            <w:spacing w:val="-4"/>
          </w:rPr>
          <w:t xml:space="preserve"> </w:t>
        </w:r>
        <w:r>
          <w:t>obter</w:t>
        </w:r>
        <w:r>
          <w:rPr>
            <w:spacing w:val="-5"/>
          </w:rPr>
          <w:t xml:space="preserve"> </w:t>
        </w:r>
        <w:r>
          <w:t>a</w:t>
        </w:r>
        <w:r>
          <w:rPr>
            <w:spacing w:val="-5"/>
          </w:rPr>
          <w:t xml:space="preserve"> </w:t>
        </w:r>
        <w:r>
          <w:t>média</w:t>
        </w:r>
        <w:r>
          <w:rPr>
            <w:spacing w:val="-4"/>
          </w:rPr>
          <w:t xml:space="preserve"> </w:t>
        </w:r>
        <w:r>
          <w:t>aritmética</w:t>
        </w:r>
        <w:r>
          <w:rPr>
            <w:spacing w:val="-2"/>
          </w:rPr>
          <w:t xml:space="preserve"> </w:t>
        </w:r>
        <w:r>
          <w:t>e,</w:t>
        </w:r>
        <w:r>
          <w:rPr>
            <w:spacing w:val="-2"/>
          </w:rPr>
          <w:t xml:space="preserve"> </w:t>
        </w:r>
        <w:r>
          <w:t>com</w:t>
        </w:r>
        <w:r>
          <w:rPr>
            <w:spacing w:val="-3"/>
          </w:rPr>
          <w:t xml:space="preserve"> </w:t>
        </w:r>
        <w:r>
          <w:t>os</w:t>
        </w:r>
        <w:r>
          <w:rPr>
            <w:spacing w:val="-3"/>
          </w:rPr>
          <w:t xml:space="preserve"> </w:t>
        </w:r>
        <w:r>
          <w:t>dados</w:t>
        </w:r>
        <w:r>
          <w:rPr>
            <w:spacing w:val="-58"/>
          </w:rPr>
          <w:t xml:space="preserve"> </w:t>
        </w:r>
        <w:r>
          <w:t>médios</w:t>
        </w:r>
        <w:r>
          <w:rPr>
            <w:spacing w:val="1"/>
          </w:rPr>
          <w:t xml:space="preserve"> </w:t>
        </w:r>
        <w:r>
          <w:t>anuais,</w:t>
        </w:r>
        <w:r>
          <w:rPr>
            <w:spacing w:val="1"/>
          </w:rPr>
          <w:t xml:space="preserve"> </w:t>
        </w:r>
        <w:r>
          <w:t>aplicar</w:t>
        </w:r>
        <w:r>
          <w:rPr>
            <w:spacing w:val="1"/>
          </w:rPr>
          <w:t xml:space="preserve"> </w:t>
        </w:r>
        <w:r>
          <w:t>o</w:t>
        </w:r>
        <w:r>
          <w:rPr>
            <w:spacing w:val="1"/>
          </w:rPr>
          <w:t xml:space="preserve"> </w:t>
        </w:r>
        <w:r>
          <w:t>modelo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regressão</w:t>
        </w:r>
        <w:r>
          <w:rPr>
            <w:spacing w:val="1"/>
          </w:rPr>
          <w:t xml:space="preserve"> </w:t>
        </w:r>
        <w:r>
          <w:t>por</w:t>
        </w:r>
        <w:r>
          <w:rPr>
            <w:spacing w:val="1"/>
          </w:rPr>
          <w:t xml:space="preserve"> </w:t>
        </w:r>
        <w:r>
          <w:t>pontos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inflexão</w:t>
        </w:r>
        <w:r>
          <w:rPr>
            <w:spacing w:val="1"/>
          </w:rPr>
          <w:t xml:space="preserve"> </w:t>
        </w:r>
        <w:r>
          <w:t>para</w:t>
        </w:r>
        <w:r>
          <w:rPr>
            <w:spacing w:val="1"/>
          </w:rPr>
          <w:t xml:space="preserve"> </w:t>
        </w:r>
        <w:r>
          <w:t>análise</w:t>
        </w:r>
        <w:r>
          <w:rPr>
            <w:spacing w:val="-57"/>
          </w:rPr>
          <w:t xml:space="preserve"> </w:t>
        </w:r>
        <w:r>
          <w:t>estatística</w:t>
        </w:r>
        <w:r>
          <w:rPr>
            <w:spacing w:val="-2"/>
          </w:rPr>
          <w:t xml:space="preserve"> </w:t>
        </w:r>
        <w:r>
          <w:t>das séries temporais.</w:t>
        </w:r>
      </w:ins>
    </w:p>
    <w:p w14:paraId="7F35C0DB" w14:textId="77777777" w:rsidR="00F71753" w:rsidRDefault="00F71753" w:rsidP="001D0879">
      <w:pPr>
        <w:pStyle w:val="Corpodetexto"/>
        <w:rPr>
          <w:ins w:id="46" w:author="Winter Figueiredo" w:date="2024-02-23T22:38:00Z"/>
        </w:rPr>
      </w:pPr>
    </w:p>
    <w:p w14:paraId="5F6500D2" w14:textId="55A08CD1" w:rsidR="002F68B6" w:rsidRDefault="00325CA4" w:rsidP="001D0879">
      <w:pPr>
        <w:pStyle w:val="Corpodetexto"/>
      </w:pPr>
      <w:r>
        <w:t>Para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óbitos</w:t>
      </w:r>
      <w:r>
        <w:rPr>
          <w:spacing w:val="-4"/>
        </w:rPr>
        <w:t xml:space="preserve"> </w:t>
      </w:r>
      <w:r>
        <w:t>maternos,</w:t>
      </w:r>
      <w:r>
        <w:rPr>
          <w:spacing w:val="-4"/>
        </w:rPr>
        <w:t xml:space="preserve"> </w:t>
      </w:r>
      <w:r>
        <w:t>foram</w:t>
      </w:r>
      <w:r>
        <w:rPr>
          <w:spacing w:val="-3"/>
        </w:rPr>
        <w:t xml:space="preserve"> </w:t>
      </w:r>
      <w:r>
        <w:t>selecionados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óbitos</w:t>
      </w:r>
      <w:r>
        <w:rPr>
          <w:spacing w:val="-4"/>
        </w:rPr>
        <w:t xml:space="preserve"> </w:t>
      </w:r>
      <w:r>
        <w:t>femininos</w:t>
      </w:r>
      <w:r>
        <w:rPr>
          <w:spacing w:val="-6"/>
        </w:rPr>
        <w:t xml:space="preserve"> </w:t>
      </w:r>
      <w:r>
        <w:t>causados</w:t>
      </w:r>
      <w:r>
        <w:rPr>
          <w:spacing w:val="-4"/>
        </w:rPr>
        <w:t xml:space="preserve"> </w:t>
      </w:r>
      <w:r>
        <w:t>por:</w:t>
      </w:r>
      <w:r>
        <w:rPr>
          <w:spacing w:val="-58"/>
        </w:rPr>
        <w:t xml:space="preserve"> </w:t>
      </w:r>
      <w:proofErr w:type="spellStart"/>
      <w:r>
        <w:t>afecções</w:t>
      </w:r>
      <w:proofErr w:type="spellEnd"/>
      <w:r>
        <w:t xml:space="preserve"> do Capítulo XV da CID-10 "Gravidez, Parto e Puerpério", códigos O00- O99,</w:t>
      </w:r>
      <w:r>
        <w:rPr>
          <w:spacing w:val="1"/>
        </w:rPr>
        <w:t xml:space="preserve"> </w:t>
      </w:r>
      <w:r>
        <w:t>com exceção das mortes fora do período do puerpério de 42 dias (códigos O96 e O97);</w:t>
      </w:r>
      <w:r>
        <w:rPr>
          <w:spacing w:val="1"/>
        </w:rPr>
        <w:t xml:space="preserve"> </w:t>
      </w:r>
      <w:r>
        <w:t>doença causada pelo HIV (B20-B24), tétano obstétrico (A34) ou transtornos mentais e</w:t>
      </w:r>
      <w:r>
        <w:rPr>
          <w:spacing w:val="1"/>
        </w:rPr>
        <w:t xml:space="preserve"> </w:t>
      </w:r>
      <w:r>
        <w:t>comportamentais associados ao puerpério (F53), desde que a mulher esteja grávida no</w:t>
      </w:r>
      <w:r>
        <w:rPr>
          <w:spacing w:val="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da morte ou tenha</w:t>
      </w:r>
      <w:r>
        <w:rPr>
          <w:spacing w:val="-1"/>
        </w:rPr>
        <w:t xml:space="preserve"> </w:t>
      </w:r>
      <w:r>
        <w:t>estado grávida até um</w:t>
      </w:r>
      <w:r>
        <w:rPr>
          <w:spacing w:val="-1"/>
        </w:rPr>
        <w:t xml:space="preserve"> </w:t>
      </w:r>
      <w:r>
        <w:t xml:space="preserve">ano antes </w:t>
      </w:r>
      <w:r>
        <w:lastRenderedPageBreak/>
        <w:t>da</w:t>
      </w:r>
      <w:r>
        <w:rPr>
          <w:spacing w:val="-2"/>
        </w:rPr>
        <w:t xml:space="preserve"> </w:t>
      </w:r>
      <w:r>
        <w:t>morte.</w:t>
      </w:r>
    </w:p>
    <w:p w14:paraId="40DD6B01" w14:textId="77777777" w:rsidR="002F68B6" w:rsidDel="00F71753" w:rsidRDefault="00325CA4" w:rsidP="001D0879">
      <w:pPr>
        <w:pStyle w:val="Corpodetexto"/>
        <w:rPr>
          <w:del w:id="47" w:author="Winter Figueiredo" w:date="2024-02-23T22:40:00Z"/>
        </w:rPr>
        <w:pPrChange w:id="48" w:author="Winter Figueiredo" w:date="2024-02-23T22:43:00Z">
          <w:pPr>
            <w:pStyle w:val="Corpodetexto"/>
            <w:ind w:right="219"/>
          </w:pPr>
        </w:pPrChange>
      </w:pPr>
      <w:r>
        <w:t>As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analisadas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disponibilização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Ministério da Saúde foram: Abrangência: País/ Região; Indicador: Materno Declarado;</w:t>
      </w:r>
      <w:r>
        <w:rPr>
          <w:spacing w:val="1"/>
        </w:rPr>
        <w:t xml:space="preserve"> </w:t>
      </w:r>
      <w:r>
        <w:t>Categoria:</w:t>
      </w:r>
      <w:r>
        <w:rPr>
          <w:spacing w:val="-14"/>
        </w:rPr>
        <w:t xml:space="preserve"> </w:t>
      </w:r>
      <w:r>
        <w:t>Notificação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óbitos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Mulheres;</w:t>
      </w:r>
      <w:r>
        <w:rPr>
          <w:spacing w:val="-14"/>
        </w:rPr>
        <w:t xml:space="preserve"> </w:t>
      </w:r>
      <w:r>
        <w:t>Óbitos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estado/região:</w:t>
      </w:r>
      <w:r>
        <w:rPr>
          <w:spacing w:val="-14"/>
        </w:rPr>
        <w:t xml:space="preserve"> </w:t>
      </w:r>
      <w:r>
        <w:t>número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óbitos</w:t>
      </w:r>
      <w:r>
        <w:rPr>
          <w:spacing w:val="-58"/>
        </w:rPr>
        <w:t xml:space="preserve"> </w:t>
      </w:r>
      <w:r>
        <w:t>ocorridos, contados segundo o local de residência da falecida; Local de Ocorrência do</w:t>
      </w:r>
      <w:r>
        <w:rPr>
          <w:spacing w:val="1"/>
        </w:rPr>
        <w:t xml:space="preserve"> </w:t>
      </w:r>
      <w:r>
        <w:t>Óbito:</w:t>
      </w:r>
      <w:r>
        <w:rPr>
          <w:spacing w:val="7"/>
        </w:rPr>
        <w:t xml:space="preserve"> </w:t>
      </w:r>
      <w:r>
        <w:t>Hospital,</w:t>
      </w:r>
      <w:r>
        <w:rPr>
          <w:spacing w:val="7"/>
        </w:rPr>
        <w:t xml:space="preserve"> </w:t>
      </w:r>
      <w:r>
        <w:t>outros</w:t>
      </w:r>
      <w:r>
        <w:rPr>
          <w:spacing w:val="6"/>
        </w:rPr>
        <w:t xml:space="preserve"> </w:t>
      </w:r>
      <w:r>
        <w:t>estabelecimentos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saúde,</w:t>
      </w:r>
      <w:r>
        <w:rPr>
          <w:spacing w:val="6"/>
        </w:rPr>
        <w:t xml:space="preserve"> </w:t>
      </w:r>
      <w:r>
        <w:t>Domicílio,</w:t>
      </w:r>
      <w:r>
        <w:rPr>
          <w:spacing w:val="6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t>Pública,</w:t>
      </w:r>
      <w:r>
        <w:rPr>
          <w:spacing w:val="6"/>
        </w:rPr>
        <w:t xml:space="preserve"> </w:t>
      </w:r>
      <w:r>
        <w:t>Aldeia</w:t>
      </w:r>
    </w:p>
    <w:p w14:paraId="095EE2BA" w14:textId="6016A561" w:rsidR="002F68B6" w:rsidDel="00F71753" w:rsidRDefault="002F68B6" w:rsidP="001D0879">
      <w:pPr>
        <w:pStyle w:val="Corpodetexto"/>
        <w:rPr>
          <w:del w:id="49" w:author="Winter Figueiredo" w:date="2024-02-23T22:40:00Z"/>
        </w:rPr>
        <w:sectPr w:rsidR="002F68B6" w:rsidDel="00F71753">
          <w:pgSz w:w="11910" w:h="16840"/>
          <w:pgMar w:top="1320" w:right="1480" w:bottom="280" w:left="1580" w:header="720" w:footer="720" w:gutter="0"/>
          <w:cols w:space="720"/>
        </w:sectPr>
        <w:pPrChange w:id="50" w:author="Winter Figueiredo" w:date="2024-02-23T22:43:00Z">
          <w:pPr>
            <w:spacing w:line="276" w:lineRule="auto"/>
          </w:pPr>
        </w:pPrChange>
      </w:pPr>
    </w:p>
    <w:p w14:paraId="182CB97D" w14:textId="1C1235BA" w:rsidR="002F68B6" w:rsidRDefault="00F71753" w:rsidP="001D0879">
      <w:pPr>
        <w:pStyle w:val="Corpodetexto"/>
        <w:rPr>
          <w:ins w:id="51" w:author="Winter Figueiredo" w:date="2024-02-23T22:40:00Z"/>
        </w:rPr>
      </w:pPr>
      <w:ins w:id="52" w:author="Winter Figueiredo" w:date="2024-02-23T22:40:00Z">
        <w:r>
          <w:t xml:space="preserve"> </w:t>
        </w:r>
      </w:ins>
      <w:r w:rsidR="00325CA4">
        <w:t>Indígena,</w:t>
      </w:r>
      <w:r w:rsidR="00325CA4">
        <w:rPr>
          <w:spacing w:val="-6"/>
        </w:rPr>
        <w:t xml:space="preserve"> </w:t>
      </w:r>
      <w:r w:rsidR="00325CA4">
        <w:t>outros;</w:t>
      </w:r>
      <w:r w:rsidR="00325CA4">
        <w:rPr>
          <w:spacing w:val="-6"/>
        </w:rPr>
        <w:t xml:space="preserve"> </w:t>
      </w:r>
      <w:r w:rsidR="00325CA4">
        <w:t>Óbito</w:t>
      </w:r>
      <w:r w:rsidR="00325CA4">
        <w:rPr>
          <w:spacing w:val="-5"/>
        </w:rPr>
        <w:t xml:space="preserve"> </w:t>
      </w:r>
      <w:r w:rsidR="00325CA4">
        <w:t>atestado:</w:t>
      </w:r>
      <w:r w:rsidR="00325CA4">
        <w:rPr>
          <w:spacing w:val="-6"/>
        </w:rPr>
        <w:t xml:space="preserve"> </w:t>
      </w:r>
      <w:r w:rsidR="00325CA4">
        <w:t>(IML,</w:t>
      </w:r>
      <w:r w:rsidR="00325CA4">
        <w:rPr>
          <w:spacing w:val="-5"/>
        </w:rPr>
        <w:t xml:space="preserve"> </w:t>
      </w:r>
      <w:r w:rsidR="00325CA4">
        <w:t>SVO,</w:t>
      </w:r>
      <w:r w:rsidR="00325CA4">
        <w:rPr>
          <w:spacing w:val="-6"/>
        </w:rPr>
        <w:t xml:space="preserve"> </w:t>
      </w:r>
      <w:r w:rsidR="00325CA4">
        <w:t>Médico,</w:t>
      </w:r>
      <w:r w:rsidR="00325CA4">
        <w:rPr>
          <w:spacing w:val="-6"/>
        </w:rPr>
        <w:t xml:space="preserve"> </w:t>
      </w:r>
      <w:r w:rsidR="00325CA4">
        <w:t>Outros);</w:t>
      </w:r>
      <w:r w:rsidR="00325CA4">
        <w:rPr>
          <w:spacing w:val="-6"/>
        </w:rPr>
        <w:t xml:space="preserve"> </w:t>
      </w:r>
      <w:r w:rsidR="00325CA4">
        <w:t>Ano</w:t>
      </w:r>
      <w:r w:rsidR="00325CA4">
        <w:rPr>
          <w:spacing w:val="-6"/>
        </w:rPr>
        <w:t xml:space="preserve"> </w:t>
      </w:r>
      <w:r w:rsidR="00325CA4">
        <w:t>e</w:t>
      </w:r>
      <w:r w:rsidR="00325CA4">
        <w:rPr>
          <w:spacing w:val="-7"/>
        </w:rPr>
        <w:t xml:space="preserve"> </w:t>
      </w:r>
      <w:r w:rsidR="00325CA4">
        <w:t>mês</w:t>
      </w:r>
      <w:r w:rsidR="00325CA4">
        <w:rPr>
          <w:spacing w:val="-6"/>
        </w:rPr>
        <w:t xml:space="preserve"> </w:t>
      </w:r>
      <w:r w:rsidR="00325CA4">
        <w:t>do</w:t>
      </w:r>
      <w:r w:rsidR="00325CA4">
        <w:rPr>
          <w:spacing w:val="-5"/>
        </w:rPr>
        <w:t xml:space="preserve"> </w:t>
      </w:r>
      <w:r w:rsidR="00325CA4">
        <w:t>Óbito:</w:t>
      </w:r>
      <w:r w:rsidR="00325CA4">
        <w:rPr>
          <w:spacing w:val="-6"/>
        </w:rPr>
        <w:t xml:space="preserve"> </w:t>
      </w:r>
      <w:r w:rsidR="00325CA4">
        <w:t>ano</w:t>
      </w:r>
      <w:r w:rsidR="00325CA4">
        <w:rPr>
          <w:spacing w:val="-57"/>
        </w:rPr>
        <w:t xml:space="preserve"> </w:t>
      </w:r>
      <w:r w:rsidR="00325CA4">
        <w:t>e</w:t>
      </w:r>
      <w:r w:rsidR="00325CA4">
        <w:rPr>
          <w:spacing w:val="-7"/>
        </w:rPr>
        <w:t xml:space="preserve"> </w:t>
      </w:r>
      <w:r w:rsidR="00325CA4">
        <w:t>mês</w:t>
      </w:r>
      <w:r w:rsidR="00325CA4">
        <w:rPr>
          <w:spacing w:val="-5"/>
        </w:rPr>
        <w:t xml:space="preserve"> </w:t>
      </w:r>
      <w:r w:rsidR="00325CA4">
        <w:t>de</w:t>
      </w:r>
      <w:r w:rsidR="00325CA4">
        <w:rPr>
          <w:spacing w:val="-7"/>
        </w:rPr>
        <w:t xml:space="preserve"> </w:t>
      </w:r>
      <w:r w:rsidR="00325CA4">
        <w:t>ocorrência</w:t>
      </w:r>
      <w:r w:rsidR="00325CA4">
        <w:rPr>
          <w:spacing w:val="-6"/>
        </w:rPr>
        <w:t xml:space="preserve"> </w:t>
      </w:r>
      <w:r w:rsidR="00325CA4">
        <w:t>do</w:t>
      </w:r>
      <w:r w:rsidR="00325CA4">
        <w:rPr>
          <w:spacing w:val="-5"/>
        </w:rPr>
        <w:t xml:space="preserve"> </w:t>
      </w:r>
      <w:r w:rsidR="00325CA4">
        <w:t>óbito,</w:t>
      </w:r>
      <w:r w:rsidR="00325CA4">
        <w:rPr>
          <w:spacing w:val="-6"/>
        </w:rPr>
        <w:t xml:space="preserve"> </w:t>
      </w:r>
      <w:r w:rsidR="00325CA4">
        <w:t>e</w:t>
      </w:r>
      <w:r w:rsidR="00325CA4">
        <w:rPr>
          <w:spacing w:val="-6"/>
        </w:rPr>
        <w:t xml:space="preserve"> </w:t>
      </w:r>
      <w:r w:rsidR="00325CA4">
        <w:t>Raça/cor</w:t>
      </w:r>
      <w:r w:rsidR="00325CA4">
        <w:rPr>
          <w:spacing w:val="-5"/>
        </w:rPr>
        <w:t xml:space="preserve"> </w:t>
      </w:r>
      <w:r w:rsidR="00325CA4">
        <w:t>conforme</w:t>
      </w:r>
      <w:r w:rsidR="00325CA4">
        <w:rPr>
          <w:spacing w:val="-6"/>
        </w:rPr>
        <w:t xml:space="preserve"> </w:t>
      </w:r>
      <w:r w:rsidR="00325CA4">
        <w:t>as</w:t>
      </w:r>
      <w:r w:rsidR="00325CA4">
        <w:rPr>
          <w:spacing w:val="-5"/>
        </w:rPr>
        <w:t xml:space="preserve"> </w:t>
      </w:r>
      <w:r w:rsidR="00325CA4">
        <w:t>seguintes</w:t>
      </w:r>
      <w:r w:rsidR="00325CA4">
        <w:rPr>
          <w:spacing w:val="-6"/>
        </w:rPr>
        <w:t xml:space="preserve"> </w:t>
      </w:r>
      <w:r w:rsidR="00325CA4">
        <w:t>categorias:</w:t>
      </w:r>
      <w:r w:rsidR="00325CA4">
        <w:rPr>
          <w:spacing w:val="-3"/>
        </w:rPr>
        <w:t xml:space="preserve"> </w:t>
      </w:r>
      <w:r w:rsidR="00325CA4">
        <w:t>branca,</w:t>
      </w:r>
      <w:r w:rsidR="00325CA4">
        <w:rPr>
          <w:spacing w:val="-5"/>
        </w:rPr>
        <w:t xml:space="preserve"> </w:t>
      </w:r>
      <w:r w:rsidR="00325CA4">
        <w:t>preta,</w:t>
      </w:r>
      <w:r w:rsidR="00325CA4">
        <w:rPr>
          <w:spacing w:val="-58"/>
        </w:rPr>
        <w:t xml:space="preserve"> </w:t>
      </w:r>
      <w:r w:rsidR="00325CA4">
        <w:t>amarela,</w:t>
      </w:r>
      <w:r w:rsidR="00325CA4">
        <w:rPr>
          <w:spacing w:val="-1"/>
        </w:rPr>
        <w:t xml:space="preserve"> </w:t>
      </w:r>
      <w:r w:rsidR="00325CA4">
        <w:t>parda, indígena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-1"/>
        </w:rPr>
        <w:t xml:space="preserve"> </w:t>
      </w:r>
      <w:r w:rsidR="00325CA4">
        <w:t>ignorado.</w:t>
      </w:r>
    </w:p>
    <w:p w14:paraId="7A0429E7" w14:textId="2BC34A21" w:rsidR="00F71753" w:rsidDel="001D0879" w:rsidRDefault="001D0879" w:rsidP="001D0879">
      <w:pPr>
        <w:pStyle w:val="Corpodetexto"/>
        <w:rPr>
          <w:del w:id="53" w:author="Winter Figueiredo" w:date="2024-02-23T22:43:00Z"/>
        </w:rPr>
      </w:pPr>
      <w:ins w:id="54" w:author="Winter Figueiredo" w:date="2024-02-23T22:43:00Z">
        <w:r>
          <w:t>Razão de Mortalidade Materna</w:t>
        </w:r>
      </w:ins>
    </w:p>
    <w:p w14:paraId="664FCDEC" w14:textId="77777777" w:rsidR="001D0879" w:rsidRDefault="001D0879" w:rsidP="001D0879">
      <w:pPr>
        <w:pStyle w:val="Corpodetexto"/>
        <w:rPr>
          <w:ins w:id="55" w:author="Winter Figueiredo" w:date="2024-02-23T22:43:00Z"/>
        </w:rPr>
      </w:pPr>
    </w:p>
    <w:p w14:paraId="06D4A191" w14:textId="1BB5ADF6" w:rsidR="002F68B6" w:rsidDel="00F71753" w:rsidRDefault="00325CA4" w:rsidP="001D0879">
      <w:pPr>
        <w:pStyle w:val="Corpodetexto"/>
        <w:rPr>
          <w:moveFrom w:id="56" w:author="Winter Figueiredo" w:date="2024-02-23T22:39:00Z"/>
        </w:rPr>
        <w:pPrChange w:id="57" w:author="Winter Figueiredo" w:date="2024-02-23T22:43:00Z">
          <w:pPr>
            <w:pStyle w:val="Corpodetexto"/>
            <w:spacing w:before="162"/>
            <w:ind w:right="218"/>
          </w:pPr>
        </w:pPrChange>
      </w:pPr>
      <w:moveFromRangeStart w:id="58" w:author="Winter Figueiredo" w:date="2024-02-23T22:39:00Z" w:name="move159620382"/>
      <w:moveFrom w:id="59" w:author="Winter Figueiredo" w:date="2024-02-23T22:39:00Z">
        <w:r w:rsidDel="00F71753">
          <w:t>A obtenção de dados secundários foi conforme a literatura (DUARTE et al., 2020).</w:t>
        </w:r>
        <w:r w:rsidDel="00F71753">
          <w:rPr>
            <w:spacing w:val="1"/>
          </w:rPr>
          <w:t xml:space="preserve"> </w:t>
        </w:r>
        <w:r w:rsidDel="00F71753">
          <w:t>Brevemente, informações de óbitos foram extraídos do Sistema de Informações sobre</w:t>
        </w:r>
        <w:r w:rsidDel="00F71753">
          <w:rPr>
            <w:spacing w:val="1"/>
          </w:rPr>
          <w:t xml:space="preserve"> </w:t>
        </w:r>
        <w:r w:rsidDel="00F71753">
          <w:t>mortalidade</w:t>
        </w:r>
        <w:r w:rsidDel="00F71753">
          <w:rPr>
            <w:spacing w:val="-11"/>
          </w:rPr>
          <w:t xml:space="preserve"> </w:t>
        </w:r>
        <w:r w:rsidDel="00F71753">
          <w:t>(SIM),</w:t>
        </w:r>
        <w:r w:rsidDel="00F71753">
          <w:rPr>
            <w:spacing w:val="-9"/>
          </w:rPr>
          <w:t xml:space="preserve"> </w:t>
        </w:r>
        <w:r w:rsidDel="00F71753">
          <w:t>os</w:t>
        </w:r>
        <w:r w:rsidDel="00F71753">
          <w:rPr>
            <w:spacing w:val="-8"/>
          </w:rPr>
          <w:t xml:space="preserve"> </w:t>
        </w:r>
        <w:r w:rsidDel="00F71753">
          <w:t>dados</w:t>
        </w:r>
        <w:r w:rsidDel="00F71753">
          <w:rPr>
            <w:spacing w:val="-8"/>
          </w:rPr>
          <w:t xml:space="preserve"> </w:t>
        </w:r>
        <w:r w:rsidDel="00F71753">
          <w:t>do</w:t>
        </w:r>
        <w:r w:rsidDel="00F71753">
          <w:rPr>
            <w:spacing w:val="-9"/>
          </w:rPr>
          <w:t xml:space="preserve"> </w:t>
        </w:r>
        <w:r w:rsidDel="00F71753">
          <w:t>número</w:t>
        </w:r>
        <w:r w:rsidDel="00F71753">
          <w:rPr>
            <w:spacing w:val="-9"/>
          </w:rPr>
          <w:t xml:space="preserve"> </w:t>
        </w:r>
        <w:r w:rsidDel="00F71753">
          <w:t>de</w:t>
        </w:r>
        <w:r w:rsidDel="00F71753">
          <w:rPr>
            <w:spacing w:val="-10"/>
          </w:rPr>
          <w:t xml:space="preserve"> </w:t>
        </w:r>
        <w:r w:rsidDel="00F71753">
          <w:t>nascidos</w:t>
        </w:r>
        <w:r w:rsidDel="00F71753">
          <w:rPr>
            <w:spacing w:val="-8"/>
          </w:rPr>
          <w:t xml:space="preserve"> </w:t>
        </w:r>
        <w:r w:rsidDel="00F71753">
          <w:t>vivos</w:t>
        </w:r>
        <w:r w:rsidDel="00F71753">
          <w:rPr>
            <w:spacing w:val="-8"/>
          </w:rPr>
          <w:t xml:space="preserve"> </w:t>
        </w:r>
        <w:r w:rsidDel="00F71753">
          <w:t>(NV),</w:t>
        </w:r>
        <w:r w:rsidDel="00F71753">
          <w:rPr>
            <w:spacing w:val="-9"/>
          </w:rPr>
          <w:t xml:space="preserve"> </w:t>
        </w:r>
        <w:r w:rsidDel="00F71753">
          <w:t>para</w:t>
        </w:r>
        <w:r w:rsidDel="00F71753">
          <w:rPr>
            <w:spacing w:val="-10"/>
          </w:rPr>
          <w:t xml:space="preserve"> </w:t>
        </w:r>
        <w:r w:rsidDel="00F71753">
          <w:t>o</w:t>
        </w:r>
        <w:r w:rsidDel="00F71753">
          <w:rPr>
            <w:spacing w:val="-9"/>
          </w:rPr>
          <w:t xml:space="preserve"> </w:t>
        </w:r>
        <w:r w:rsidDel="00F71753">
          <w:t>cálculo</w:t>
        </w:r>
        <w:r w:rsidDel="00F71753">
          <w:rPr>
            <w:spacing w:val="-9"/>
          </w:rPr>
          <w:t xml:space="preserve"> </w:t>
        </w:r>
        <w:r w:rsidDel="00F71753">
          <w:t>da</w:t>
        </w:r>
        <w:r w:rsidDel="00F71753">
          <w:rPr>
            <w:spacing w:val="-11"/>
          </w:rPr>
          <w:t xml:space="preserve"> </w:t>
        </w:r>
        <w:r w:rsidDel="00F71753">
          <w:t>RMM,</w:t>
        </w:r>
        <w:r w:rsidDel="00F71753">
          <w:rPr>
            <w:spacing w:val="-57"/>
          </w:rPr>
          <w:t xml:space="preserve"> </w:t>
        </w:r>
        <w:r w:rsidDel="00F71753">
          <w:t>foram</w:t>
        </w:r>
        <w:r w:rsidDel="00F71753">
          <w:rPr>
            <w:spacing w:val="-1"/>
          </w:rPr>
          <w:t xml:space="preserve"> </w:t>
        </w:r>
        <w:r w:rsidDel="00F71753">
          <w:t>adquiridos do</w:t>
        </w:r>
        <w:r w:rsidDel="00F71753">
          <w:rPr>
            <w:spacing w:val="-1"/>
          </w:rPr>
          <w:t xml:space="preserve"> </w:t>
        </w:r>
        <w:r w:rsidDel="00F71753">
          <w:t>Sistema de</w:t>
        </w:r>
        <w:r w:rsidDel="00F71753">
          <w:rPr>
            <w:spacing w:val="-1"/>
          </w:rPr>
          <w:t xml:space="preserve"> </w:t>
        </w:r>
        <w:r w:rsidDel="00F71753">
          <w:t>Informações de Nascidos Vivos</w:t>
        </w:r>
        <w:r w:rsidDel="00F71753">
          <w:rPr>
            <w:spacing w:val="-1"/>
          </w:rPr>
          <w:t xml:space="preserve"> </w:t>
        </w:r>
        <w:r w:rsidDel="00F71753">
          <w:t>(SINASC).</w:t>
        </w:r>
      </w:moveFrom>
    </w:p>
    <w:moveFromRangeEnd w:id="58"/>
    <w:p w14:paraId="3C7DD9AA" w14:textId="77777777" w:rsidR="001D0879" w:rsidRDefault="00325CA4" w:rsidP="001D0879">
      <w:pPr>
        <w:pStyle w:val="Corpodetexto"/>
        <w:rPr>
          <w:ins w:id="60" w:author="Winter Figueiredo" w:date="2024-02-23T22:41:00Z"/>
        </w:rPr>
      </w:pPr>
      <w:r>
        <w:t>Os dados analisados descrevem o montante total de mortes maternas por etnia e região.</w:t>
      </w:r>
      <w:r>
        <w:rPr>
          <w:spacing w:val="1"/>
        </w:rPr>
        <w:t xml:space="preserve"> </w:t>
      </w:r>
      <w:r>
        <w:t>Logo,</w:t>
      </w:r>
      <w:r>
        <w:rPr>
          <w:spacing w:val="-11"/>
        </w:rPr>
        <w:t xml:space="preserve"> </w:t>
      </w:r>
      <w:r>
        <w:t>esses</w:t>
      </w:r>
      <w:r>
        <w:rPr>
          <w:spacing w:val="-10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serviram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obter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soma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ano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erro</w:t>
      </w:r>
      <w:r>
        <w:rPr>
          <w:spacing w:val="-8"/>
        </w:rPr>
        <w:t xml:space="preserve"> </w:t>
      </w:r>
      <w:r>
        <w:t>padrões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</w:t>
      </w:r>
      <w:r>
        <w:rPr>
          <w:spacing w:val="-57"/>
        </w:rPr>
        <w:t xml:space="preserve"> </w:t>
      </w:r>
      <w:r>
        <w:t>classificação,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avaliados</w:t>
      </w:r>
      <w:r>
        <w:rPr>
          <w:spacing w:val="1"/>
        </w:rPr>
        <w:t xml:space="preserve"> </w:t>
      </w:r>
      <w:r>
        <w:t>estatisticamente.</w:t>
      </w:r>
      <w:r>
        <w:rPr>
          <w:spacing w:val="1"/>
        </w:rPr>
        <w:t xml:space="preserve"> </w:t>
      </w:r>
      <w:r>
        <w:t>Logo,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estimada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razão</w:t>
      </w:r>
      <w:r>
        <w:rPr>
          <w:spacing w:val="1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mortalidade</w:t>
      </w:r>
      <w:r>
        <w:rPr>
          <w:spacing w:val="-2"/>
        </w:rPr>
        <w:t xml:space="preserve"> </w:t>
      </w:r>
      <w:r>
        <w:t>materna</w:t>
      </w:r>
      <w:r>
        <w:rPr>
          <w:spacing w:val="-1"/>
        </w:rPr>
        <w:t xml:space="preserve"> </w:t>
      </w:r>
      <w:r>
        <w:t>(RMM),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mesma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indicador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mensurar a</w:t>
      </w:r>
      <w:r>
        <w:rPr>
          <w:spacing w:val="-3"/>
        </w:rPr>
        <w:t xml:space="preserve"> </w:t>
      </w:r>
      <w:r>
        <w:t>MM,</w:t>
      </w:r>
      <w:r>
        <w:rPr>
          <w:spacing w:val="-58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RMM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MM</w:t>
      </w:r>
      <w:r>
        <w:rPr>
          <w:spacing w:val="-3"/>
        </w:rPr>
        <w:t xml:space="preserve"> </w:t>
      </w:r>
      <w:r>
        <w:t>dividida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nascidos</w:t>
      </w:r>
      <w:r>
        <w:rPr>
          <w:spacing w:val="-1"/>
        </w:rPr>
        <w:t xml:space="preserve"> </w:t>
      </w:r>
      <w:r>
        <w:t>vivos,</w:t>
      </w:r>
      <w:r>
        <w:rPr>
          <w:spacing w:val="-1"/>
        </w:rPr>
        <w:t xml:space="preserve"> </w:t>
      </w:r>
      <w:r>
        <w:t>multiplicado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100.000</w:t>
      </w:r>
      <w:r>
        <w:rPr>
          <w:spacing w:val="-57"/>
        </w:rPr>
        <w:t xml:space="preserve"> </w:t>
      </w:r>
      <w:r>
        <w:t>(TEODORO</w:t>
      </w:r>
      <w:r>
        <w:rPr>
          <w:spacing w:val="-1"/>
        </w:rPr>
        <w:t xml:space="preserve"> </w:t>
      </w:r>
      <w:proofErr w:type="spellStart"/>
      <w:r>
        <w:t>et</w:t>
      </w:r>
      <w:proofErr w:type="spellEnd"/>
      <w:r>
        <w:rPr>
          <w:spacing w:val="2"/>
        </w:rPr>
        <w:t xml:space="preserve"> </w:t>
      </w:r>
      <w:r>
        <w:t>al., 2021).</w:t>
      </w:r>
    </w:p>
    <w:p w14:paraId="6B4EC9E6" w14:textId="2522A0C1" w:rsidR="001D0879" w:rsidRDefault="001D0879" w:rsidP="001D0879">
      <w:pPr>
        <w:pStyle w:val="Corpodetexto"/>
        <w:rPr>
          <w:ins w:id="61" w:author="Winter Figueiredo" w:date="2024-02-23T22:41:00Z"/>
        </w:rPr>
      </w:pPr>
      <w:ins w:id="62" w:author="Winter Figueiredo" w:date="2024-02-23T22:41:00Z">
        <w:r w:rsidRPr="001D0879">
          <w:t xml:space="preserve"> </w:t>
        </w:r>
        <w:proofErr w:type="spellStart"/>
        <w:r>
          <w:t>Aspectos</w:t>
        </w:r>
        <w:proofErr w:type="spellEnd"/>
        <w:r>
          <w:t xml:space="preserve"> éticos</w:t>
        </w:r>
      </w:ins>
    </w:p>
    <w:p w14:paraId="48A45DD0" w14:textId="77777777" w:rsidR="001D0879" w:rsidRDefault="001D0879" w:rsidP="001D0879">
      <w:pPr>
        <w:pStyle w:val="Corpodetexto"/>
        <w:rPr>
          <w:ins w:id="63" w:author="Winter Figueiredo" w:date="2024-02-23T22:41:00Z"/>
        </w:rPr>
        <w:pPrChange w:id="64" w:author="Winter Figueiredo" w:date="2024-02-23T22:43:00Z">
          <w:pPr>
            <w:pStyle w:val="Corpodetexto"/>
            <w:spacing w:before="202"/>
            <w:ind w:right="219"/>
          </w:pPr>
        </w:pPrChange>
      </w:pPr>
      <w:ins w:id="65" w:author="Winter Figueiredo" w:date="2024-02-23T22:41:00Z">
        <w:r>
          <w:t>Por ser um trabalho usando dados secundários extraídos de sistemas de</w:t>
        </w:r>
        <w:r>
          <w:rPr>
            <w:spacing w:val="1"/>
          </w:rPr>
          <w:t xml:space="preserve"> </w:t>
        </w:r>
        <w:r>
          <w:t>informação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cobertura</w:t>
        </w:r>
        <w:r>
          <w:rPr>
            <w:spacing w:val="1"/>
          </w:rPr>
          <w:t xml:space="preserve"> </w:t>
        </w:r>
        <w:r>
          <w:t>universal</w:t>
        </w:r>
        <w:r>
          <w:rPr>
            <w:spacing w:val="1"/>
          </w:rPr>
          <w:t xml:space="preserve"> </w:t>
        </w:r>
        <w:r>
          <w:t>e</w:t>
        </w:r>
        <w:r>
          <w:rPr>
            <w:spacing w:val="1"/>
          </w:rPr>
          <w:t xml:space="preserve"> </w:t>
        </w:r>
        <w:r>
          <w:t>acesso</w:t>
        </w:r>
        <w:r>
          <w:rPr>
            <w:spacing w:val="1"/>
          </w:rPr>
          <w:t xml:space="preserve"> </w:t>
        </w:r>
        <w:r>
          <w:t>público,</w:t>
        </w:r>
        <w:r>
          <w:rPr>
            <w:spacing w:val="1"/>
          </w:rPr>
          <w:t xml:space="preserve"> </w:t>
        </w:r>
        <w:r>
          <w:t>considerou-se</w:t>
        </w:r>
        <w:r>
          <w:rPr>
            <w:spacing w:val="1"/>
          </w:rPr>
          <w:t xml:space="preserve"> </w:t>
        </w:r>
        <w:r>
          <w:t>desnecessária</w:t>
        </w:r>
        <w:r>
          <w:rPr>
            <w:spacing w:val="1"/>
          </w:rPr>
          <w:t xml:space="preserve"> </w:t>
        </w:r>
        <w:r>
          <w:t>a</w:t>
        </w:r>
        <w:r>
          <w:rPr>
            <w:spacing w:val="1"/>
          </w:rPr>
          <w:t xml:space="preserve"> </w:t>
        </w:r>
        <w:r>
          <w:t>submissão, do presente trabalho, à Comissão Nacional de Ética em Pesquisa (CONEP),</w:t>
        </w:r>
        <w:r>
          <w:rPr>
            <w:spacing w:val="1"/>
          </w:rPr>
          <w:t xml:space="preserve"> </w:t>
        </w:r>
        <w:r>
          <w:t>conforme a</w:t>
        </w:r>
        <w:r>
          <w:rPr>
            <w:spacing w:val="-1"/>
          </w:rPr>
          <w:t xml:space="preserve"> </w:t>
        </w:r>
        <w:r>
          <w:t>Resolução nº</w:t>
        </w:r>
        <w:r>
          <w:rPr>
            <w:spacing w:val="2"/>
          </w:rPr>
          <w:t xml:space="preserve"> </w:t>
        </w:r>
        <w:r>
          <w:t>510, de</w:t>
        </w:r>
        <w:r>
          <w:rPr>
            <w:spacing w:val="-1"/>
          </w:rPr>
          <w:t xml:space="preserve"> </w:t>
        </w:r>
        <w:r>
          <w:t>7 de</w:t>
        </w:r>
        <w:r>
          <w:rPr>
            <w:spacing w:val="-1"/>
          </w:rPr>
          <w:t xml:space="preserve"> </w:t>
        </w:r>
        <w:r>
          <w:t>abril de</w:t>
        </w:r>
        <w:r>
          <w:rPr>
            <w:spacing w:val="-1"/>
          </w:rPr>
          <w:t xml:space="preserve"> </w:t>
        </w:r>
        <w:r>
          <w:t>2016.</w:t>
        </w:r>
      </w:ins>
    </w:p>
    <w:p w14:paraId="2646F126" w14:textId="64AFC5B5" w:rsidR="002F68B6" w:rsidRDefault="002F68B6" w:rsidP="001D0879">
      <w:pPr>
        <w:pStyle w:val="Corpodetexto"/>
      </w:pPr>
    </w:p>
    <w:p w14:paraId="0A9DFE7F" w14:textId="77777777" w:rsidR="002F68B6" w:rsidRDefault="00325CA4" w:rsidP="001D0879">
      <w:pPr>
        <w:pStyle w:val="Ttulo1"/>
      </w:pPr>
      <w:bookmarkStart w:id="66" w:name="1.2._Análise_Estatística"/>
      <w:bookmarkEnd w:id="66"/>
      <w:r w:rsidRPr="001D0879">
        <w:t>Análise</w:t>
      </w:r>
      <w:r>
        <w:rPr>
          <w:spacing w:val="-3"/>
        </w:rPr>
        <w:t xml:space="preserve"> </w:t>
      </w:r>
      <w:r>
        <w:t>Estatística</w:t>
      </w:r>
    </w:p>
    <w:p w14:paraId="5515D395" w14:textId="77777777" w:rsidR="001D0879" w:rsidRDefault="00325CA4" w:rsidP="001D0879">
      <w:pPr>
        <w:pStyle w:val="Corpodetexto"/>
        <w:rPr>
          <w:ins w:id="67" w:author="Winter Figueiredo" w:date="2024-02-23T22:41:00Z"/>
        </w:rPr>
      </w:pPr>
      <w:r>
        <w:t>A</w:t>
      </w:r>
      <w:r>
        <w:rPr>
          <w:spacing w:val="-14"/>
        </w:rPr>
        <w:t xml:space="preserve"> </w:t>
      </w:r>
      <w:r>
        <w:t>análise</w:t>
      </w:r>
      <w:r>
        <w:rPr>
          <w:spacing w:val="-14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séries</w:t>
      </w:r>
      <w:r>
        <w:rPr>
          <w:spacing w:val="-13"/>
        </w:rPr>
        <w:t xml:space="preserve"> </w:t>
      </w:r>
      <w:r>
        <w:t>temporais</w:t>
      </w:r>
      <w:r>
        <w:rPr>
          <w:spacing w:val="-12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mortalidade</w:t>
      </w:r>
      <w:r>
        <w:rPr>
          <w:spacing w:val="-14"/>
        </w:rPr>
        <w:t xml:space="preserve"> </w:t>
      </w:r>
      <w:r>
        <w:t>materna</w:t>
      </w:r>
      <w:r>
        <w:rPr>
          <w:spacing w:val="-14"/>
        </w:rPr>
        <w:t xml:space="preserve"> </w:t>
      </w:r>
      <w:r>
        <w:t>foi</w:t>
      </w:r>
      <w:r>
        <w:rPr>
          <w:spacing w:val="-14"/>
        </w:rPr>
        <w:t xml:space="preserve"> </w:t>
      </w:r>
      <w:r>
        <w:t>realizada</w:t>
      </w:r>
      <w:r>
        <w:rPr>
          <w:spacing w:val="-13"/>
        </w:rPr>
        <w:t xml:space="preserve"> </w:t>
      </w:r>
      <w:r>
        <w:t>pelo</w:t>
      </w:r>
      <w:r>
        <w:rPr>
          <w:spacing w:val="-13"/>
        </w:rPr>
        <w:t xml:space="preserve"> </w:t>
      </w:r>
      <w:r>
        <w:t>método</w:t>
      </w:r>
      <w:r>
        <w:rPr>
          <w:spacing w:val="-9"/>
        </w:rPr>
        <w:t xml:space="preserve"> </w:t>
      </w:r>
      <w:proofErr w:type="spellStart"/>
      <w:r>
        <w:rPr>
          <w:i/>
        </w:rPr>
        <w:t>joinpoint</w:t>
      </w:r>
      <w:proofErr w:type="spellEnd"/>
      <w:r>
        <w:rPr>
          <w:i/>
          <w:spacing w:val="-57"/>
        </w:rPr>
        <w:t xml:space="preserve"> </w:t>
      </w:r>
      <w:proofErr w:type="spellStart"/>
      <w:r>
        <w:rPr>
          <w:i/>
        </w:rPr>
        <w:t>regression</w:t>
      </w:r>
      <w:proofErr w:type="spellEnd"/>
      <w:r>
        <w:t>. Este método estatístico permite analisar as tendências quanto os pontos de</w:t>
      </w:r>
      <w:r>
        <w:rPr>
          <w:spacing w:val="1"/>
        </w:rPr>
        <w:t xml:space="preserve"> </w:t>
      </w:r>
      <w:r>
        <w:t>inflexão</w:t>
      </w:r>
      <w:r>
        <w:rPr>
          <w:spacing w:val="1"/>
        </w:rPr>
        <w:t xml:space="preserve"> </w:t>
      </w:r>
      <w:r>
        <w:t>significativos,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proofErr w:type="spellStart"/>
      <w:r>
        <w:rPr>
          <w:i/>
        </w:rPr>
        <w:t>joinpoints</w:t>
      </w:r>
      <w:proofErr w:type="spellEnd"/>
      <w:r>
        <w:t>;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observada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alteração de tendência ao longo do tempo. Para isso, utilizou-se o programa estatístico</w:t>
      </w:r>
      <w:r>
        <w:rPr>
          <w:spacing w:val="1"/>
        </w:rPr>
        <w:t xml:space="preserve"> </w:t>
      </w:r>
      <w:proofErr w:type="spellStart"/>
      <w:r>
        <w:rPr>
          <w:i/>
          <w:spacing w:val="-1"/>
        </w:rPr>
        <w:t>Joinpoint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Trend</w:t>
      </w:r>
      <w:proofErr w:type="spellEnd"/>
      <w:r>
        <w:rPr>
          <w:i/>
          <w:spacing w:val="-15"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Software</w:t>
      </w:r>
      <w:r>
        <w:rPr>
          <w:i/>
          <w:spacing w:val="-14"/>
        </w:rPr>
        <w:t xml:space="preserve"> </w:t>
      </w:r>
      <w:r>
        <w:t>(2020)</w:t>
      </w:r>
      <w:r>
        <w:rPr>
          <w:spacing w:val="-16"/>
        </w:rPr>
        <w:t xml:space="preserve"> </w:t>
      </w:r>
      <w:r>
        <w:t>(KIM</w:t>
      </w:r>
      <w:r>
        <w:rPr>
          <w:spacing w:val="-12"/>
        </w:rPr>
        <w:t xml:space="preserve"> </w:t>
      </w:r>
      <w:proofErr w:type="spellStart"/>
      <w:r>
        <w:t>et</w:t>
      </w:r>
      <w:proofErr w:type="spellEnd"/>
      <w:r>
        <w:rPr>
          <w:spacing w:val="-12"/>
        </w:rPr>
        <w:t xml:space="preserve"> </w:t>
      </w:r>
      <w:r>
        <w:t>al.,</w:t>
      </w:r>
      <w:r>
        <w:rPr>
          <w:spacing w:val="-13"/>
        </w:rPr>
        <w:t xml:space="preserve"> </w:t>
      </w:r>
      <w:r>
        <w:t>2000).</w:t>
      </w:r>
      <w:r>
        <w:rPr>
          <w:spacing w:val="-15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dado</w:t>
      </w:r>
      <w:r>
        <w:rPr>
          <w:spacing w:val="-15"/>
        </w:rPr>
        <w:t xml:space="preserve"> </w:t>
      </w:r>
      <w:r>
        <w:t>modelo,</w:t>
      </w:r>
      <w:r>
        <w:rPr>
          <w:spacing w:val="-14"/>
        </w:rPr>
        <w:t xml:space="preserve"> </w:t>
      </w:r>
      <w:r>
        <w:t>verifica-</w:t>
      </w:r>
      <w:r>
        <w:rPr>
          <w:spacing w:val="-5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hipótese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linha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múltiplos</w:t>
      </w:r>
      <w:r>
        <w:rPr>
          <w:spacing w:val="1"/>
        </w:rPr>
        <w:t xml:space="preserve"> </w:t>
      </w:r>
      <w:r>
        <w:t>segmentos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estatisticamente</w:t>
      </w:r>
      <w:r>
        <w:rPr>
          <w:spacing w:val="-57"/>
        </w:rPr>
        <w:t xml:space="preserve"> </w:t>
      </w:r>
      <w:r>
        <w:t>adequada para descrever a evolução temporal de dados, ao se comparada com uma linha</w:t>
      </w:r>
      <w:r>
        <w:rPr>
          <w:spacing w:val="-57"/>
        </w:rPr>
        <w:t xml:space="preserve"> </w:t>
      </w:r>
      <w:r>
        <w:t xml:space="preserve">com menos segmentos ou reta. </w:t>
      </w:r>
    </w:p>
    <w:p w14:paraId="6A3910BF" w14:textId="058832E9" w:rsidR="002F68B6" w:rsidRDefault="00325CA4" w:rsidP="001D0879">
      <w:pPr>
        <w:pStyle w:val="Corpodetexto"/>
      </w:pPr>
      <w:r>
        <w:t>Do mesmo modo, este modelo de regressão permite</w:t>
      </w:r>
      <w:r>
        <w:rPr>
          <w:spacing w:val="1"/>
        </w:rPr>
        <w:t xml:space="preserve"> </w:t>
      </w:r>
      <w:r>
        <w:t>identificar não somente a tendência do indicador estacionária, crescente ou decrescente,</w:t>
      </w:r>
      <w:r>
        <w:rPr>
          <w:spacing w:val="1"/>
        </w:rPr>
        <w:t xml:space="preserve"> </w:t>
      </w:r>
      <w:r>
        <w:t>como também pontos em que essa tendência é modificada, além da variação. Assim, foi</w:t>
      </w:r>
      <w:r>
        <w:rPr>
          <w:spacing w:val="1"/>
        </w:rPr>
        <w:t xml:space="preserve"> </w:t>
      </w:r>
      <w:r>
        <w:t>aplicado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cálculo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mudança</w:t>
      </w:r>
      <w:r>
        <w:rPr>
          <w:spacing w:val="-7"/>
        </w:rPr>
        <w:t xml:space="preserve"> </w:t>
      </w:r>
      <w:r>
        <w:t>anual,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inglês</w:t>
      </w:r>
      <w:r>
        <w:rPr>
          <w:spacing w:val="-4"/>
        </w:rPr>
        <w:t xml:space="preserve"> </w:t>
      </w:r>
      <w:proofErr w:type="spellStart"/>
      <w:r>
        <w:rPr>
          <w:i/>
        </w:rPr>
        <w:t>annual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percent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change</w:t>
      </w:r>
      <w:proofErr w:type="spellEnd"/>
      <w:r>
        <w:rPr>
          <w:i/>
          <w:spacing w:val="-7"/>
        </w:rPr>
        <w:t xml:space="preserve"> </w:t>
      </w:r>
      <w:r>
        <w:t>(APC)</w:t>
      </w:r>
      <w:r>
        <w:rPr>
          <w:spacing w:val="-6"/>
        </w:rPr>
        <w:t xml:space="preserve"> </w:t>
      </w:r>
      <w:r>
        <w:t>(BRITO</w:t>
      </w:r>
      <w:r>
        <w:rPr>
          <w:spacing w:val="-7"/>
        </w:rPr>
        <w:t xml:space="preserve"> </w:t>
      </w:r>
      <w:proofErr w:type="spellStart"/>
      <w:r>
        <w:t>et</w:t>
      </w:r>
      <w:proofErr w:type="spellEnd"/>
      <w:r>
        <w:rPr>
          <w:spacing w:val="-58"/>
        </w:rPr>
        <w:t xml:space="preserve"> </w:t>
      </w:r>
      <w:r>
        <w:t>al., 2016) usando o modelo de regressão por pontos de inflexão. A análise do APC usa</w:t>
      </w:r>
      <w:r>
        <w:rPr>
          <w:spacing w:val="1"/>
        </w:rPr>
        <w:t xml:space="preserve"> </w:t>
      </w:r>
      <w:r>
        <w:t>pontos de inflexão conforme um algoritmo que testa se uma linha é significativamente</w:t>
      </w:r>
      <w:r>
        <w:rPr>
          <w:spacing w:val="1"/>
        </w:rPr>
        <w:t xml:space="preserve"> </w:t>
      </w:r>
      <w:r>
        <w:t>diferente</w:t>
      </w:r>
      <w:r>
        <w:rPr>
          <w:spacing w:val="-1"/>
        </w:rPr>
        <w:t xml:space="preserve"> </w:t>
      </w:r>
      <w:r>
        <w:t>do que</w:t>
      </w:r>
      <w:r>
        <w:rPr>
          <w:spacing w:val="-1"/>
        </w:rPr>
        <w:t xml:space="preserve"> </w:t>
      </w:r>
      <w:r>
        <w:t>outra, podendo ser</w:t>
      </w:r>
      <w:r>
        <w:rPr>
          <w:spacing w:val="-1"/>
        </w:rPr>
        <w:t xml:space="preserve"> </w:t>
      </w:r>
      <w:r>
        <w:t>reta ou com</w:t>
      </w:r>
      <w:r>
        <w:rPr>
          <w:spacing w:val="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segmentos.</w:t>
      </w:r>
    </w:p>
    <w:p w14:paraId="71054B8D" w14:textId="77777777" w:rsidR="001D0879" w:rsidRDefault="001D0879">
      <w:pPr>
        <w:rPr>
          <w:ins w:id="68" w:author="Winter Figueiredo" w:date="2024-02-23T22:44:00Z"/>
          <w:b/>
          <w:bCs/>
          <w:sz w:val="24"/>
          <w:szCs w:val="24"/>
        </w:rPr>
      </w:pPr>
      <w:bookmarkStart w:id="69" w:name="1.3._RESULTADOS"/>
      <w:bookmarkEnd w:id="69"/>
      <w:ins w:id="70" w:author="Winter Figueiredo" w:date="2024-02-23T22:44:00Z">
        <w:r>
          <w:br w:type="page"/>
        </w:r>
      </w:ins>
    </w:p>
    <w:p w14:paraId="2A445B96" w14:textId="6FE9A253" w:rsidR="002F68B6" w:rsidRDefault="00325CA4" w:rsidP="001D0879">
      <w:pPr>
        <w:pStyle w:val="Ttulo1"/>
      </w:pPr>
      <w:r w:rsidRPr="001D0879">
        <w:lastRenderedPageBreak/>
        <w:t>RESULTADOS</w:t>
      </w:r>
    </w:p>
    <w:p w14:paraId="1B7A480F" w14:textId="0B12DEFF" w:rsidR="002F68B6" w:rsidDel="001D0879" w:rsidRDefault="002F68B6" w:rsidP="001D0879">
      <w:pPr>
        <w:pStyle w:val="Corpodetexto"/>
        <w:rPr>
          <w:del w:id="71" w:author="Winter Figueiredo" w:date="2024-02-23T22:44:00Z"/>
        </w:rPr>
      </w:pPr>
    </w:p>
    <w:p w14:paraId="6E01A17E" w14:textId="77777777" w:rsidR="001D0879" w:rsidRDefault="001D0879" w:rsidP="001D0879">
      <w:pPr>
        <w:pStyle w:val="Corpodetexto"/>
        <w:rPr>
          <w:ins w:id="72" w:author="Winter Figueiredo" w:date="2024-02-23T22:44:00Z"/>
        </w:rPr>
      </w:pPr>
    </w:p>
    <w:p w14:paraId="3D2B34A0" w14:textId="6EC8AD33" w:rsidR="002F68B6" w:rsidDel="001D0879" w:rsidRDefault="001D0879" w:rsidP="001D0879">
      <w:pPr>
        <w:pStyle w:val="Corpodetexto"/>
        <w:rPr>
          <w:del w:id="73" w:author="Winter Figueiredo" w:date="2024-02-23T22:44:00Z"/>
        </w:rPr>
      </w:pPr>
      <w:ins w:id="74" w:author="Winter Figueiredo" w:date="2024-02-23T22:44:00Z">
        <w:r>
          <w:t>Ao a</w:t>
        </w:r>
      </w:ins>
    </w:p>
    <w:p w14:paraId="3D8EBB69" w14:textId="056B354F" w:rsidR="002F68B6" w:rsidDel="001D0879" w:rsidRDefault="00325CA4" w:rsidP="001D0879">
      <w:pPr>
        <w:pStyle w:val="Corpodetexto"/>
        <w:rPr>
          <w:del w:id="75" w:author="Winter Figueiredo" w:date="2024-02-23T22:44:00Z"/>
        </w:rPr>
      </w:pPr>
      <w:del w:id="76" w:author="Winter Figueiredo" w:date="2024-02-23T22:44:00Z">
        <w:r w:rsidDel="001D0879">
          <w:delText>A</w:delText>
        </w:r>
      </w:del>
      <w:r>
        <w:t>nalisar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tendências</w:t>
      </w:r>
      <w:r>
        <w:rPr>
          <w:spacing w:val="-6"/>
        </w:rPr>
        <w:t xml:space="preserve"> </w:t>
      </w:r>
      <w:r>
        <w:t>temporais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razão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mortalidade</w:t>
      </w:r>
      <w:r>
        <w:rPr>
          <w:spacing w:val="-6"/>
        </w:rPr>
        <w:t xml:space="preserve"> </w:t>
      </w:r>
      <w:r>
        <w:t>materna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Brasil no período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2010 a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 desigualdades regionais</w:t>
      </w:r>
      <w:r>
        <w:rPr>
          <w:spacing w:val="-1"/>
        </w:rPr>
        <w:t xml:space="preserve"> </w:t>
      </w:r>
      <w:r>
        <w:t>e étnico-raciais</w:t>
      </w:r>
      <w:ins w:id="77" w:author="Winter Figueiredo" w:date="2024-02-23T22:44:00Z">
        <w:r w:rsidR="001D0879">
          <w:t xml:space="preserve"> observou-se </w:t>
        </w:r>
      </w:ins>
      <w:del w:id="78" w:author="Winter Figueiredo" w:date="2024-02-23T22:44:00Z">
        <w:r w:rsidDel="001D0879">
          <w:delText>.</w:delText>
        </w:r>
      </w:del>
    </w:p>
    <w:p w14:paraId="445A3B5D" w14:textId="64FB6880" w:rsidR="001D0879" w:rsidRDefault="001D0879" w:rsidP="001D0879">
      <w:pPr>
        <w:pStyle w:val="Corpodetexto"/>
        <w:rPr>
          <w:ins w:id="79" w:author="Winter Figueiredo" w:date="2024-02-23T22:45:00Z"/>
        </w:rPr>
      </w:pPr>
      <w:moveToRangeStart w:id="80" w:author="Winter Figueiredo" w:date="2024-02-23T22:44:00Z" w:name="move159620687"/>
      <w:moveTo w:id="81" w:author="Winter Figueiredo" w:date="2024-02-23T22:44:00Z">
        <w:del w:id="82" w:author="Winter Figueiredo" w:date="2024-02-23T22:44:00Z">
          <w:r w:rsidDel="001D0879">
            <w:delText>Desvela-se</w:delText>
          </w:r>
          <w:r w:rsidDel="001D0879">
            <w:rPr>
              <w:spacing w:val="-7"/>
            </w:rPr>
            <w:delText xml:space="preserve"> </w:delText>
          </w:r>
          <w:r w:rsidDel="001D0879">
            <w:delText>que</w:delText>
          </w:r>
          <w:r w:rsidDel="001D0879">
            <w:rPr>
              <w:spacing w:val="-6"/>
            </w:rPr>
            <w:delText xml:space="preserve"> </w:delText>
          </w:r>
          <w:r w:rsidDel="001D0879">
            <w:delText>houve</w:delText>
          </w:r>
        </w:del>
        <w:del w:id="83" w:author="Winter Figueiredo" w:date="2024-02-23T22:45:00Z">
          <w:r w:rsidDel="001D0879">
            <w:rPr>
              <w:spacing w:val="-6"/>
            </w:rPr>
            <w:delText xml:space="preserve"> </w:delText>
          </w:r>
        </w:del>
        <w:r>
          <w:t>tendência</w:t>
        </w:r>
        <w:r>
          <w:rPr>
            <w:spacing w:val="-6"/>
          </w:rPr>
          <w:t xml:space="preserve"> </w:t>
        </w:r>
        <w:r>
          <w:t>constante</w:t>
        </w:r>
        <w:r>
          <w:rPr>
            <w:spacing w:val="-6"/>
          </w:rPr>
          <w:t xml:space="preserve"> </w:t>
        </w:r>
        <w:r>
          <w:t>da</w:t>
        </w:r>
        <w:r>
          <w:rPr>
            <w:spacing w:val="-6"/>
          </w:rPr>
          <w:t xml:space="preserve"> </w:t>
        </w:r>
        <w:r>
          <w:t>RMM</w:t>
        </w:r>
        <w:r>
          <w:rPr>
            <w:spacing w:val="-5"/>
          </w:rPr>
          <w:t xml:space="preserve"> </w:t>
        </w:r>
        <w:r>
          <w:t>no</w:t>
        </w:r>
        <w:r>
          <w:rPr>
            <w:spacing w:val="-5"/>
          </w:rPr>
          <w:t xml:space="preserve"> </w:t>
        </w:r>
        <w:r>
          <w:t>período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6"/>
          </w:rPr>
          <w:t xml:space="preserve"> </w:t>
        </w:r>
        <w:r>
          <w:t>2010</w:t>
        </w:r>
        <w:r>
          <w:rPr>
            <w:spacing w:val="-3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t>2019,</w:t>
        </w:r>
        <w:r>
          <w:rPr>
            <w:spacing w:val="-5"/>
          </w:rPr>
          <w:t xml:space="preserve"> </w:t>
        </w:r>
        <w:r>
          <w:t>contudo,</w:t>
        </w:r>
        <w:r>
          <w:rPr>
            <w:spacing w:val="-57"/>
          </w:rPr>
          <w:t xml:space="preserve"> </w:t>
        </w:r>
        <w:r>
          <w:t>observa-se aumento abrupto da</w:t>
        </w:r>
        <w:r>
          <w:rPr>
            <w:shd w:val="clear" w:color="auto" w:fill="FFFF00"/>
          </w:rPr>
          <w:t xml:space="preserve"> mortalidade de 2019 (55,31 óbitos/100.000 NV) para</w:t>
        </w:r>
        <w:r>
          <w:rPr>
            <w:spacing w:val="1"/>
          </w:rPr>
          <w:t xml:space="preserve"> </w:t>
        </w:r>
        <w:r>
          <w:rPr>
            <w:shd w:val="clear" w:color="auto" w:fill="FFFF00"/>
          </w:rPr>
          <w:t>2020 (71,97 óbitos/100.000 NV),</w:t>
        </w:r>
        <w:r>
          <w:t xml:space="preserve"> se comparado aos anos anteriores investigados</w:t>
        </w:r>
      </w:moveTo>
      <w:ins w:id="84" w:author="Winter Figueiredo" w:date="2024-02-23T22:45:00Z">
        <w:r>
          <w:t xml:space="preserve"> (Figura 1)</w:t>
        </w:r>
      </w:ins>
      <w:moveTo w:id="85" w:author="Winter Figueiredo" w:date="2024-02-23T22:44:00Z">
        <w:r>
          <w:t xml:space="preserve">. </w:t>
        </w:r>
      </w:moveTo>
    </w:p>
    <w:p w14:paraId="1AAE0214" w14:textId="18DBD3D4" w:rsidR="001D0879" w:rsidRDefault="001D0879" w:rsidP="001D0879">
      <w:pPr>
        <w:pStyle w:val="Corpodetexto"/>
        <w:rPr>
          <w:moveTo w:id="86" w:author="Winter Figueiredo" w:date="2024-02-23T22:44:00Z"/>
        </w:rPr>
      </w:pPr>
      <w:moveTo w:id="87" w:author="Winter Figueiredo" w:date="2024-02-23T22:44:00Z">
        <w:r>
          <w:t>Dentre</w:t>
        </w:r>
        <w:r>
          <w:rPr>
            <w:spacing w:val="-57"/>
          </w:rPr>
          <w:t xml:space="preserve"> </w:t>
        </w:r>
        <w:r>
          <w:t xml:space="preserve">as regiões brasileiras, o Norte apresentou </w:t>
        </w:r>
        <w:r>
          <w:rPr>
            <w:shd w:val="clear" w:color="auto" w:fill="FFFF00"/>
          </w:rPr>
          <w:t>a média de mortalidade materna mais elevada</w:t>
        </w:r>
        <w:r>
          <w:rPr>
            <w:spacing w:val="1"/>
          </w:rPr>
          <w:t xml:space="preserve"> </w:t>
        </w:r>
        <w:r>
          <w:rPr>
            <w:shd w:val="clear" w:color="auto" w:fill="FFFF00"/>
          </w:rPr>
          <w:t>(72,47 óbitos/100.000 NV)</w:t>
        </w:r>
        <w:r>
          <w:t>, seguida da região Nordeste (</w:t>
        </w:r>
        <w:r>
          <w:rPr>
            <w:shd w:val="clear" w:color="auto" w:fill="FFFF00"/>
          </w:rPr>
          <w:t>69,27 óbitos/100.000 NV)</w:t>
        </w:r>
        <w:r>
          <w:t>. As</w:t>
        </w:r>
        <w:r>
          <w:rPr>
            <w:spacing w:val="1"/>
          </w:rPr>
          <w:t xml:space="preserve"> </w:t>
        </w:r>
        <w:r>
          <w:t>demais</w:t>
        </w:r>
        <w:r>
          <w:rPr>
            <w:spacing w:val="-1"/>
          </w:rPr>
          <w:t xml:space="preserve"> </w:t>
        </w:r>
        <w:r>
          <w:t>regiões apresentaram</w:t>
        </w:r>
        <w:r>
          <w:rPr>
            <w:spacing w:val="-1"/>
          </w:rPr>
          <w:t xml:space="preserve"> </w:t>
        </w:r>
        <w:r>
          <w:t>RMM média</w:t>
        </w:r>
        <w:r>
          <w:rPr>
            <w:spacing w:val="-1"/>
          </w:rPr>
          <w:t xml:space="preserve"> </w:t>
        </w:r>
        <w:r>
          <w:t>acima</w:t>
        </w:r>
        <w:r>
          <w:rPr>
            <w:spacing w:val="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40 óbitos</w:t>
        </w:r>
        <w:r>
          <w:rPr>
            <w:spacing w:val="-1"/>
          </w:rPr>
          <w:t xml:space="preserve"> </w:t>
        </w:r>
        <w:r>
          <w:t>por 100.000</w:t>
        </w:r>
        <w:r>
          <w:rPr>
            <w:spacing w:val="-1"/>
          </w:rPr>
          <w:t xml:space="preserve"> </w:t>
        </w:r>
        <w:r>
          <w:t>NV ).</w:t>
        </w:r>
      </w:moveTo>
    </w:p>
    <w:moveToRangeEnd w:id="80"/>
    <w:p w14:paraId="27B88A75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6DA45FC7" w14:textId="77777777" w:rsidR="002F68B6" w:rsidRDefault="00000000" w:rsidP="001D0879">
      <w:pPr>
        <w:pStyle w:val="Corpodetexto"/>
      </w:pPr>
      <w:r>
        <w:rPr>
          <w:noProof/>
        </w:rPr>
      </w:r>
      <w:r>
        <w:rPr>
          <w:noProof/>
        </w:rPr>
        <w:pict w14:anchorId="17D1F8E4">
          <v:group id="_x0000_s1033" style="width:359.95pt;height:215.75pt;mso-position-horizontal-relative:char;mso-position-vertical-relative:line" coordsize="7199,4315">
            <v:line id="_x0000_s1043" style="position:absolute" from="760,3484" to="6991,3484" strokecolor="#d9d9d9" strokeweight=".26mm"/>
            <v:shape id="_x0000_s1042" style="position:absolute;left:999;top:1986;width:5752;height:954" coordorigin="1000,1987" coordsize="5752,954" path="m1000,2626r480,-5l1960,2590r477,-7l2917,2621r480,15l3875,2561r480,380l4835,2194r478,591l5793,2655r480,-668l6752,2408e" filled="f" strokecolor="#aeabab" strokeweight=".79mm">
              <v:path arrowok="t"/>
            </v:shape>
            <v:shape id="_x0000_s1041" style="position:absolute;left:999;top:550;width:5752;height:1040" coordorigin="1000,551" coordsize="5752,1040" path="m1000,1546r480,-108l1960,1479r477,34l2917,1553r480,17l3875,1525r480,65l4835,1541r478,-14l5793,1037,6273,551r479,628e" filled="f" strokeweight=".79mm">
              <v:path arrowok="t"/>
            </v:shape>
            <v:rect id="_x0000_s1040" style="position:absolute;left:7;top:7;width:7184;height:4300" filled="f" strokecolor="#d9d9d9" strokeweight=".2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53;top:126;width:476;height:3457" filled="f" stroked="f">
              <v:textbox style="mso-next-textbox:#_x0000_s1039" inset="0,0,0,0">
                <w:txbxContent>
                  <w:p w14:paraId="7F513C9B" w14:textId="77777777" w:rsidR="002F68B6" w:rsidRDefault="00325CA4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20000</w:t>
                    </w:r>
                  </w:p>
                  <w:p w14:paraId="6A8EFDCF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18000</w:t>
                    </w:r>
                  </w:p>
                  <w:p w14:paraId="0AABD454" w14:textId="77777777" w:rsidR="002F68B6" w:rsidRDefault="00325CA4">
                    <w:pPr>
                      <w:spacing w:before="11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16000</w:t>
                    </w:r>
                  </w:p>
                  <w:p w14:paraId="7CFD6418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14000</w:t>
                    </w:r>
                  </w:p>
                  <w:p w14:paraId="1FF5D4CC" w14:textId="77777777" w:rsidR="002F68B6" w:rsidRDefault="00325CA4">
                    <w:pPr>
                      <w:spacing w:before="11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12000</w:t>
                    </w:r>
                  </w:p>
                  <w:p w14:paraId="34F15520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</w:t>
                    </w:r>
                  </w:p>
                  <w:p w14:paraId="295B7D40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8000</w:t>
                    </w:r>
                  </w:p>
                  <w:p w14:paraId="35E0C4CF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6000</w:t>
                    </w:r>
                  </w:p>
                  <w:p w14:paraId="0AEB1AC2" w14:textId="77777777" w:rsidR="002F68B6" w:rsidRDefault="00325CA4">
                    <w:pPr>
                      <w:spacing w:before="11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4000</w:t>
                    </w:r>
                  </w:p>
                  <w:p w14:paraId="786E4AFB" w14:textId="77777777" w:rsidR="002F68B6" w:rsidRDefault="00325CA4">
                    <w:pPr>
                      <w:spacing w:before="11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2000</w:t>
                    </w:r>
                  </w:p>
                  <w:p w14:paraId="3A3F7C77" w14:textId="77777777" w:rsidR="002F68B6" w:rsidRDefault="00325CA4">
                    <w:pPr>
                      <w:spacing w:before="119"/>
                      <w:ind w:right="22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5465;top:1213;width:1605;height:639" filled="f" stroked="f">
              <v:textbox style="mso-next-textbox:#_x0000_s1038" inset="0,0,0,0">
                <w:txbxContent>
                  <w:p w14:paraId="1FDE86DF" w14:textId="77777777" w:rsidR="002F68B6" w:rsidRDefault="00325CA4">
                    <w:pPr>
                      <w:spacing w:line="242" w:lineRule="auto"/>
                      <w:ind w:left="698" w:right="18" w:firstLine="636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MM</w:t>
                    </w:r>
                    <w:r>
                      <w:rPr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APC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=-1219,15</w:t>
                    </w:r>
                  </w:p>
                  <w:p w14:paraId="36E8D8A0" w14:textId="77777777" w:rsidR="002F68B6" w:rsidRDefault="00325CA4">
                    <w:pPr>
                      <w:spacing w:line="160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IC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95%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(-3623,48;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1185,18)</w:t>
                    </w:r>
                  </w:p>
                  <w:p w14:paraId="1DCB5422" w14:textId="77777777" w:rsidR="002F68B6" w:rsidRDefault="00325CA4">
                    <w:pPr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p*=0,62</w:t>
                    </w:r>
                  </w:p>
                </w:txbxContent>
              </v:textbox>
            </v:shape>
            <v:shape id="_x0000_s1037" type="#_x0000_t202" style="position:absolute;left:5759;top:2537;width:1291;height:639" filled="f" stroked="f">
              <v:textbox style="mso-next-textbox:#_x0000_s1037" inset="0,0,0,0">
                <w:txbxContent>
                  <w:p w14:paraId="45CCA2E4" w14:textId="77777777" w:rsidR="002F68B6" w:rsidRDefault="00325CA4">
                    <w:pPr>
                      <w:spacing w:line="242" w:lineRule="auto"/>
                      <w:ind w:left="604" w:right="2" w:firstLine="32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RMM</w:t>
                    </w:r>
                    <w:r>
                      <w:rPr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APC*</w:t>
                    </w:r>
                    <w:r>
                      <w:rPr>
                        <w:spacing w:val="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=</w:t>
                    </w:r>
                    <w:r>
                      <w:rPr>
                        <w:spacing w:val="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7,6</w:t>
                    </w:r>
                  </w:p>
                  <w:p w14:paraId="5691D586" w14:textId="77777777" w:rsidR="002F68B6" w:rsidRDefault="00325CA4">
                    <w:pPr>
                      <w:spacing w:line="160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IC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95</w:t>
                    </w:r>
                    <w:proofErr w:type="gramStart"/>
                    <w:r>
                      <w:rPr>
                        <w:spacing w:val="-1"/>
                        <w:sz w:val="14"/>
                      </w:rPr>
                      <w:t>%(</w:t>
                    </w:r>
                    <w:proofErr w:type="gramEnd"/>
                    <w:r>
                      <w:rPr>
                        <w:spacing w:val="-1"/>
                        <w:sz w:val="14"/>
                      </w:rPr>
                      <w:t>-103,7;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118,9)</w:t>
                    </w:r>
                  </w:p>
                  <w:p w14:paraId="33B96792" w14:textId="77777777" w:rsidR="002F68B6" w:rsidRDefault="00325CA4">
                    <w:pPr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p*=0,94</w:t>
                    </w:r>
                  </w:p>
                </w:txbxContent>
              </v:textbox>
            </v:shape>
            <v:shape id="_x0000_s1036" type="#_x0000_t202" style="position:absolute;left:818;top:3598;width:6138;height:200" filled="f" stroked="f">
              <v:textbox style="mso-next-textbox:#_x0000_s1036" inset="0,0,0,0">
                <w:txbxContent>
                  <w:p w14:paraId="758EF433" w14:textId="77777777" w:rsidR="002F68B6" w:rsidRDefault="00325CA4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2010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2011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2012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2013</w:t>
                    </w:r>
                    <w:r>
                      <w:rPr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2014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2015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2016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2017</w:t>
                    </w:r>
                    <w:r>
                      <w:rPr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2018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2019</w:t>
                    </w:r>
                    <w:r>
                      <w:rPr>
                        <w:spacing w:val="7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2020</w:t>
                    </w:r>
                    <w:r>
                      <w:rPr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2021</w:t>
                    </w:r>
                    <w:r>
                      <w:rPr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2022</w:t>
                    </w:r>
                  </w:p>
                </w:txbxContent>
              </v:textbox>
            </v:shape>
            <v:shape id="_x0000_s1035" type="#_x0000_t202" style="position:absolute;left:197;top:3986;width:1733;height:222" filled="f" stroked="f">
              <v:textbox style="mso-next-textbox:#_x0000_s1035" inset="0,0,0,0">
                <w:txbxContent>
                  <w:p w14:paraId="64708A8B" w14:textId="77777777" w:rsidR="002F68B6" w:rsidRDefault="00325CA4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*Regressão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Joinpoint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3724;top:3841;width:360;height:221" filled="f" stroked="f">
              <v:textbox style="mso-next-textbox:#_x0000_s1034" inset="0,0,0,0">
                <w:txbxContent>
                  <w:p w14:paraId="5F84D81C" w14:textId="77777777" w:rsidR="002F68B6" w:rsidRDefault="00325CA4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Ano</w:t>
                    </w:r>
                  </w:p>
                </w:txbxContent>
              </v:textbox>
            </v:shape>
            <w10:anchorlock/>
          </v:group>
        </w:pict>
      </w:r>
    </w:p>
    <w:p w14:paraId="55FB34C0" w14:textId="77777777" w:rsidR="002F68B6" w:rsidRDefault="002F68B6" w:rsidP="001D0879">
      <w:pPr>
        <w:pStyle w:val="Corpodetexto"/>
      </w:pPr>
    </w:p>
    <w:p w14:paraId="2123937A" w14:textId="77777777" w:rsidR="002F68B6" w:rsidRDefault="00325CA4" w:rsidP="001D0879">
      <w:pPr>
        <w:pStyle w:val="Corpodetexto"/>
      </w:pPr>
      <w:r>
        <w:rPr>
          <w:b/>
        </w:rPr>
        <w:t>Figura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t>Tendências</w:t>
      </w:r>
      <w:r>
        <w:rPr>
          <w:spacing w:val="1"/>
        </w:rPr>
        <w:t xml:space="preserve"> </w:t>
      </w:r>
      <w:r>
        <w:t>temporais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</w:t>
      </w:r>
      <w:r>
        <w:rPr>
          <w:spacing w:val="1"/>
        </w:rPr>
        <w:t xml:space="preserve"> </w:t>
      </w:r>
      <w:r>
        <w:t>(MM)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Razão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Mortalidade</w:t>
      </w:r>
      <w:r>
        <w:rPr>
          <w:spacing w:val="-2"/>
        </w:rPr>
        <w:t xml:space="preserve"> </w:t>
      </w:r>
      <w:r>
        <w:t>Materna</w:t>
      </w:r>
      <w:r>
        <w:rPr>
          <w:spacing w:val="-2"/>
        </w:rPr>
        <w:t xml:space="preserve"> </w:t>
      </w:r>
      <w:r>
        <w:t>(RMM) no Brasil entre</w:t>
      </w:r>
      <w:r>
        <w:rPr>
          <w:spacing w:val="-2"/>
        </w:rPr>
        <w:t xml:space="preserve"> </w:t>
      </w:r>
      <w:r>
        <w:t>2010 e</w:t>
      </w:r>
      <w:r>
        <w:rPr>
          <w:spacing w:val="-1"/>
        </w:rPr>
        <w:t xml:space="preserve"> </w:t>
      </w:r>
      <w:r>
        <w:t>2022.</w:t>
      </w:r>
    </w:p>
    <w:p w14:paraId="6CDD6E1C" w14:textId="2AABC4EA" w:rsidR="002F68B6" w:rsidDel="001D0879" w:rsidRDefault="00325CA4" w:rsidP="001D0879">
      <w:pPr>
        <w:pStyle w:val="Corpodetexto"/>
        <w:rPr>
          <w:moveFrom w:id="88" w:author="Winter Figueiredo" w:date="2024-02-23T22:44:00Z"/>
        </w:rPr>
      </w:pPr>
      <w:moveFromRangeStart w:id="89" w:author="Winter Figueiredo" w:date="2024-02-23T22:44:00Z" w:name="move159620687"/>
      <w:commentRangeStart w:id="90"/>
      <w:moveFrom w:id="91" w:author="Winter Figueiredo" w:date="2024-02-23T22:44:00Z">
        <w:r w:rsidDel="001D0879">
          <w:t>Desvela-se</w:t>
        </w:r>
        <w:r w:rsidDel="001D0879">
          <w:rPr>
            <w:spacing w:val="-7"/>
          </w:rPr>
          <w:t xml:space="preserve"> </w:t>
        </w:r>
        <w:r w:rsidDel="001D0879">
          <w:t>que</w:t>
        </w:r>
        <w:r w:rsidDel="001D0879">
          <w:rPr>
            <w:spacing w:val="-6"/>
          </w:rPr>
          <w:t xml:space="preserve"> </w:t>
        </w:r>
        <w:r w:rsidDel="001D0879">
          <w:t>houve</w:t>
        </w:r>
        <w:r w:rsidDel="001D0879">
          <w:rPr>
            <w:spacing w:val="-6"/>
          </w:rPr>
          <w:t xml:space="preserve"> </w:t>
        </w:r>
        <w:r w:rsidDel="001D0879">
          <w:t>tendência</w:t>
        </w:r>
        <w:r w:rsidDel="001D0879">
          <w:rPr>
            <w:spacing w:val="-6"/>
          </w:rPr>
          <w:t xml:space="preserve"> </w:t>
        </w:r>
        <w:r w:rsidDel="001D0879">
          <w:t>constante</w:t>
        </w:r>
        <w:r w:rsidDel="001D0879">
          <w:rPr>
            <w:spacing w:val="-6"/>
          </w:rPr>
          <w:t xml:space="preserve"> </w:t>
        </w:r>
        <w:r w:rsidDel="001D0879">
          <w:t>da</w:t>
        </w:r>
        <w:r w:rsidDel="001D0879">
          <w:rPr>
            <w:spacing w:val="-6"/>
          </w:rPr>
          <w:t xml:space="preserve"> </w:t>
        </w:r>
        <w:r w:rsidDel="001D0879">
          <w:t>RMM</w:t>
        </w:r>
        <w:r w:rsidDel="001D0879">
          <w:rPr>
            <w:spacing w:val="-5"/>
          </w:rPr>
          <w:t xml:space="preserve"> </w:t>
        </w:r>
        <w:r w:rsidDel="001D0879">
          <w:t>no</w:t>
        </w:r>
        <w:r w:rsidDel="001D0879">
          <w:rPr>
            <w:spacing w:val="-5"/>
          </w:rPr>
          <w:t xml:space="preserve"> </w:t>
        </w:r>
        <w:r w:rsidDel="001D0879">
          <w:t>período</w:t>
        </w:r>
        <w:r w:rsidDel="001D0879">
          <w:rPr>
            <w:spacing w:val="-6"/>
          </w:rPr>
          <w:t xml:space="preserve"> </w:t>
        </w:r>
        <w:r w:rsidDel="001D0879">
          <w:t>de</w:t>
        </w:r>
        <w:r w:rsidDel="001D0879">
          <w:rPr>
            <w:spacing w:val="-6"/>
          </w:rPr>
          <w:t xml:space="preserve"> </w:t>
        </w:r>
        <w:r w:rsidDel="001D0879">
          <w:t>2010</w:t>
        </w:r>
        <w:r w:rsidDel="001D0879">
          <w:rPr>
            <w:spacing w:val="-3"/>
          </w:rPr>
          <w:t xml:space="preserve"> </w:t>
        </w:r>
        <w:r w:rsidDel="001D0879">
          <w:t>a</w:t>
        </w:r>
        <w:r w:rsidDel="001D0879">
          <w:rPr>
            <w:spacing w:val="-6"/>
          </w:rPr>
          <w:t xml:space="preserve"> </w:t>
        </w:r>
        <w:r w:rsidDel="001D0879">
          <w:t>2019,</w:t>
        </w:r>
        <w:r w:rsidDel="001D0879">
          <w:rPr>
            <w:spacing w:val="-5"/>
          </w:rPr>
          <w:t xml:space="preserve"> </w:t>
        </w:r>
        <w:r w:rsidDel="001D0879">
          <w:t>contudo,</w:t>
        </w:r>
        <w:r w:rsidDel="001D0879">
          <w:rPr>
            <w:spacing w:val="-57"/>
          </w:rPr>
          <w:t xml:space="preserve"> </w:t>
        </w:r>
        <w:r w:rsidDel="001D0879">
          <w:t>observa-se aumento abrupto da</w:t>
        </w:r>
        <w:r w:rsidDel="001D0879">
          <w:rPr>
            <w:shd w:val="clear" w:color="auto" w:fill="FFFF00"/>
          </w:rPr>
          <w:t xml:space="preserve"> mortalidade de 2019 (55,31 óbitos/100.000 NV) para</w:t>
        </w:r>
        <w:r w:rsidDel="001D0879">
          <w:rPr>
            <w:spacing w:val="1"/>
          </w:rPr>
          <w:t xml:space="preserve"> </w:t>
        </w:r>
        <w:r w:rsidDel="001D0879">
          <w:rPr>
            <w:shd w:val="clear" w:color="auto" w:fill="FFFF00"/>
          </w:rPr>
          <w:t>2020 (71,97 óbitos/100.000 NV),</w:t>
        </w:r>
        <w:r w:rsidDel="001D0879">
          <w:t xml:space="preserve"> se comparado aos anos anteriores investigados. Dentre</w:t>
        </w:r>
        <w:r w:rsidDel="001D0879">
          <w:rPr>
            <w:spacing w:val="-57"/>
          </w:rPr>
          <w:t xml:space="preserve"> </w:t>
        </w:r>
        <w:r w:rsidDel="001D0879">
          <w:t xml:space="preserve">as regiões brasileiras, o Norte apresentou </w:t>
        </w:r>
        <w:r w:rsidDel="001D0879">
          <w:rPr>
            <w:shd w:val="clear" w:color="auto" w:fill="FFFF00"/>
          </w:rPr>
          <w:t>a média de mortalidade materna mais elevada</w:t>
        </w:r>
        <w:r w:rsidDel="001D0879">
          <w:rPr>
            <w:spacing w:val="1"/>
          </w:rPr>
          <w:t xml:space="preserve"> </w:t>
        </w:r>
        <w:r w:rsidDel="001D0879">
          <w:rPr>
            <w:shd w:val="clear" w:color="auto" w:fill="FFFF00"/>
          </w:rPr>
          <w:t>(72,47 óbitos/100.000 NV)</w:t>
        </w:r>
        <w:r w:rsidDel="001D0879">
          <w:t>, seguida da região Nordeste (</w:t>
        </w:r>
        <w:r w:rsidDel="001D0879">
          <w:rPr>
            <w:shd w:val="clear" w:color="auto" w:fill="FFFF00"/>
          </w:rPr>
          <w:t>69,27 óbitos/100.000 NV)</w:t>
        </w:r>
        <w:r w:rsidDel="001D0879">
          <w:t>. As</w:t>
        </w:r>
        <w:r w:rsidDel="001D0879">
          <w:rPr>
            <w:spacing w:val="1"/>
          </w:rPr>
          <w:t xml:space="preserve"> </w:t>
        </w:r>
        <w:r w:rsidDel="001D0879">
          <w:t>demais</w:t>
        </w:r>
        <w:r w:rsidDel="001D0879">
          <w:rPr>
            <w:spacing w:val="-1"/>
          </w:rPr>
          <w:t xml:space="preserve"> </w:t>
        </w:r>
        <w:r w:rsidDel="001D0879">
          <w:t>regiões apresentaram</w:t>
        </w:r>
        <w:r w:rsidDel="001D0879">
          <w:rPr>
            <w:spacing w:val="-1"/>
          </w:rPr>
          <w:t xml:space="preserve"> </w:t>
        </w:r>
        <w:r w:rsidDel="001D0879">
          <w:t>RMM média</w:t>
        </w:r>
        <w:r w:rsidDel="001D0879">
          <w:rPr>
            <w:spacing w:val="-1"/>
          </w:rPr>
          <w:t xml:space="preserve"> </w:t>
        </w:r>
        <w:r w:rsidDel="001D0879">
          <w:t>acima</w:t>
        </w:r>
        <w:r w:rsidDel="001D0879">
          <w:rPr>
            <w:spacing w:val="1"/>
          </w:rPr>
          <w:t xml:space="preserve"> </w:t>
        </w:r>
        <w:r w:rsidDel="001D0879">
          <w:t>de</w:t>
        </w:r>
        <w:r w:rsidDel="001D0879">
          <w:rPr>
            <w:spacing w:val="-2"/>
          </w:rPr>
          <w:t xml:space="preserve"> </w:t>
        </w:r>
        <w:r w:rsidDel="001D0879">
          <w:t>40 óbitos</w:t>
        </w:r>
        <w:r w:rsidDel="001D0879">
          <w:rPr>
            <w:spacing w:val="-1"/>
          </w:rPr>
          <w:t xml:space="preserve"> </w:t>
        </w:r>
        <w:r w:rsidDel="001D0879">
          <w:t>por 100.000</w:t>
        </w:r>
        <w:r w:rsidDel="001D0879">
          <w:rPr>
            <w:spacing w:val="-1"/>
          </w:rPr>
          <w:t xml:space="preserve"> </w:t>
        </w:r>
        <w:r w:rsidDel="001D0879">
          <w:t>NV ).</w:t>
        </w:r>
      </w:moveFrom>
    </w:p>
    <w:moveFromRangeEnd w:id="89"/>
    <w:p w14:paraId="05D60A42" w14:textId="77777777" w:rsidR="002F68B6" w:rsidRDefault="00325CA4" w:rsidP="001D0879">
      <w:pPr>
        <w:pStyle w:val="Corpodetexto"/>
      </w:pPr>
      <w:r>
        <w:t>Registros apontam que em 2021 a razão de mortalidade materna foi de 107.53 para cada</w:t>
      </w:r>
      <w:r>
        <w:rPr>
          <w:spacing w:val="-57"/>
        </w:rPr>
        <w:t xml:space="preserve"> </w:t>
      </w:r>
      <w:r>
        <w:t>100 mil nascidos vivos. Em 2019, ano anterior à pandemia, era de 55.31. Dados foram</w:t>
      </w:r>
      <w:r>
        <w:rPr>
          <w:spacing w:val="1"/>
        </w:rPr>
        <w:t xml:space="preserve"> </w:t>
      </w:r>
      <w:r>
        <w:t>mapeados pelo Observatório Obstétrico Brasileiro. A razão de mortalidade materna no</w:t>
      </w:r>
      <w:r>
        <w:rPr>
          <w:spacing w:val="1"/>
        </w:rPr>
        <w:t xml:space="preserve"> </w:t>
      </w:r>
      <w:r>
        <w:t>Brasil,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gramStart"/>
      <w:r>
        <w:t>registra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mortes</w:t>
      </w:r>
      <w:r>
        <w:rPr>
          <w:spacing w:val="-4"/>
        </w:rPr>
        <w:t xml:space="preserve"> </w:t>
      </w:r>
      <w:r>
        <w:t>relacionadas a</w:t>
      </w:r>
      <w:r>
        <w:rPr>
          <w:spacing w:val="-5"/>
        </w:rPr>
        <w:t xml:space="preserve"> </w:t>
      </w:r>
      <w:r>
        <w:t>complicações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parto,</w:t>
      </w:r>
      <w:r>
        <w:rPr>
          <w:spacing w:val="-4"/>
        </w:rPr>
        <w:t xml:space="preserve"> </w:t>
      </w:r>
      <w:r>
        <w:t>gravidez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puerpério</w:t>
      </w:r>
      <w:r>
        <w:rPr>
          <w:spacing w:val="-58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nascidos</w:t>
      </w:r>
      <w:r>
        <w:rPr>
          <w:spacing w:val="1"/>
        </w:rPr>
        <w:t xml:space="preserve"> </w:t>
      </w:r>
      <w:r>
        <w:t>vivos,</w:t>
      </w:r>
      <w:r>
        <w:rPr>
          <w:spacing w:val="1"/>
        </w:rPr>
        <w:t xml:space="preserve"> </w:t>
      </w:r>
      <w:r>
        <w:t>aumentou</w:t>
      </w:r>
      <w:r>
        <w:rPr>
          <w:spacing w:val="1"/>
        </w:rPr>
        <w:t xml:space="preserve"> </w:t>
      </w:r>
      <w:r>
        <w:t>94%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pandemia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Covid-19,</w:t>
      </w:r>
      <w:r>
        <w:rPr>
          <w:spacing w:val="1"/>
        </w:rPr>
        <w:t xml:space="preserve"> </w:t>
      </w:r>
      <w:r>
        <w:t>retrocedendo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níveis de</w:t>
      </w:r>
      <w:r>
        <w:rPr>
          <w:spacing w:val="1"/>
        </w:rPr>
        <w:t xml:space="preserve"> </w:t>
      </w:r>
      <w:r>
        <w:t>duas décadas atrás.</w:t>
      </w:r>
      <w:commentRangeEnd w:id="90"/>
      <w:r w:rsidR="001D0879">
        <w:rPr>
          <w:rStyle w:val="Refdecomentrio"/>
        </w:rPr>
        <w:commentReference w:id="90"/>
      </w:r>
    </w:p>
    <w:p w14:paraId="7F54309B" w14:textId="58B20CD9" w:rsidR="002F68B6" w:rsidDel="001D0879" w:rsidRDefault="002F68B6" w:rsidP="001D0879">
      <w:pPr>
        <w:pStyle w:val="Corpodetexto"/>
        <w:rPr>
          <w:del w:id="92" w:author="Winter Figueiredo" w:date="2024-02-23T22:45:00Z"/>
        </w:rPr>
      </w:pPr>
    </w:p>
    <w:p w14:paraId="5BD9B812" w14:textId="02BEE825" w:rsidR="002F68B6" w:rsidDel="001D0879" w:rsidRDefault="002F68B6" w:rsidP="001D0879">
      <w:pPr>
        <w:pStyle w:val="Corpodetexto"/>
        <w:rPr>
          <w:del w:id="93" w:author="Winter Figueiredo" w:date="2024-02-23T22:45:00Z"/>
        </w:rPr>
      </w:pPr>
    </w:p>
    <w:p w14:paraId="4A777DDA" w14:textId="196AB8C0" w:rsidR="002F68B6" w:rsidDel="001D0879" w:rsidRDefault="00325CA4">
      <w:pPr>
        <w:spacing w:line="276" w:lineRule="auto"/>
        <w:ind w:left="122" w:right="223"/>
        <w:jc w:val="both"/>
        <w:rPr>
          <w:del w:id="94" w:author="Winter Figueiredo" w:date="2024-02-23T22:45:00Z"/>
          <w:i/>
          <w:sz w:val="24"/>
        </w:rPr>
      </w:pPr>
      <w:del w:id="95" w:author="Winter Figueiredo" w:date="2024-02-23T22:45:00Z">
        <w:r w:rsidDel="001D0879">
          <w:rPr>
            <w:i/>
            <w:sz w:val="24"/>
          </w:rPr>
          <w:delText>Uma Figura do Brasil mostrando o cenário da evolução da MM e da RMM, bem como</w:delText>
        </w:r>
        <w:r w:rsidDel="001D0879">
          <w:rPr>
            <w:i/>
            <w:spacing w:val="1"/>
            <w:sz w:val="24"/>
          </w:rPr>
          <w:delText xml:space="preserve"> </w:delText>
        </w:r>
        <w:r w:rsidDel="001D0879">
          <w:rPr>
            <w:i/>
            <w:sz w:val="24"/>
          </w:rPr>
          <w:delText>as</w:delText>
        </w:r>
        <w:r w:rsidDel="001D0879">
          <w:rPr>
            <w:i/>
            <w:spacing w:val="-1"/>
            <w:sz w:val="24"/>
          </w:rPr>
          <w:delText xml:space="preserve"> </w:delText>
        </w:r>
        <w:r w:rsidDel="001D0879">
          <w:rPr>
            <w:i/>
            <w:sz w:val="24"/>
          </w:rPr>
          <w:delText>tendências que</w:delText>
        </w:r>
        <w:r w:rsidDel="001D0879">
          <w:rPr>
            <w:i/>
            <w:spacing w:val="-1"/>
            <w:sz w:val="24"/>
          </w:rPr>
          <w:delText xml:space="preserve"> </w:delText>
        </w:r>
        <w:r w:rsidDel="001D0879">
          <w:rPr>
            <w:i/>
            <w:sz w:val="24"/>
          </w:rPr>
          <w:delText>aparecerem.</w:delText>
        </w:r>
      </w:del>
    </w:p>
    <w:p w14:paraId="652402F0" w14:textId="75B04C2B" w:rsidR="002F68B6" w:rsidDel="001D0879" w:rsidRDefault="002F68B6" w:rsidP="001D0879">
      <w:pPr>
        <w:pStyle w:val="Corpodetexto"/>
        <w:rPr>
          <w:del w:id="96" w:author="Winter Figueiredo" w:date="2024-02-23T22:45:00Z"/>
        </w:rPr>
      </w:pPr>
    </w:p>
    <w:p w14:paraId="31919CDC" w14:textId="3254648E" w:rsidR="002F68B6" w:rsidDel="001D0879" w:rsidRDefault="002F68B6" w:rsidP="001D0879">
      <w:pPr>
        <w:pStyle w:val="Corpodetexto"/>
        <w:rPr>
          <w:del w:id="97" w:author="Winter Figueiredo" w:date="2024-02-23T22:45:00Z"/>
        </w:rPr>
      </w:pPr>
    </w:p>
    <w:p w14:paraId="3A3B7E70" w14:textId="77777777" w:rsidR="002F68B6" w:rsidRDefault="002F68B6" w:rsidP="001D0879">
      <w:pPr>
        <w:pStyle w:val="Corpodetexto"/>
      </w:pPr>
    </w:p>
    <w:p w14:paraId="176E525A" w14:textId="77777777" w:rsidR="002F68B6" w:rsidRDefault="00325CA4" w:rsidP="001D0879">
      <w:pPr>
        <w:pStyle w:val="Corpodetexto"/>
      </w:pPr>
      <w:r>
        <w:rPr>
          <w:b/>
        </w:rPr>
        <w:t>Tabela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r>
        <w:t>Tendência</w:t>
      </w:r>
      <w:r>
        <w:rPr>
          <w:spacing w:val="-5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</w:t>
      </w:r>
      <w:r>
        <w:rPr>
          <w:spacing w:val="-2"/>
        </w:rPr>
        <w:t xml:space="preserve"> </w:t>
      </w:r>
      <w:r>
        <w:t>(MM)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Razão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Mortalidade</w:t>
      </w:r>
      <w:r>
        <w:rPr>
          <w:spacing w:val="-58"/>
        </w:rPr>
        <w:t xml:space="preserve"> </w:t>
      </w:r>
      <w:r>
        <w:t>Materna</w:t>
      </w:r>
      <w:r>
        <w:rPr>
          <w:spacing w:val="-2"/>
        </w:rPr>
        <w:t xml:space="preserve"> </w:t>
      </w:r>
      <w:r>
        <w:t>(RMM)</w:t>
      </w:r>
      <w:r>
        <w:rPr>
          <w:spacing w:val="-1"/>
        </w:rPr>
        <w:t xml:space="preserve"> </w:t>
      </w:r>
      <w:r>
        <w:t>segundo regiões</w:t>
      </w:r>
      <w:r>
        <w:rPr>
          <w:spacing w:val="-1"/>
        </w:rPr>
        <w:t xml:space="preserve"> </w:t>
      </w:r>
      <w:r>
        <w:t>administrativas</w:t>
      </w:r>
      <w:r>
        <w:rPr>
          <w:spacing w:val="2"/>
        </w:rPr>
        <w:t xml:space="preserve"> </w:t>
      </w:r>
      <w:r>
        <w:t>brasileiras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2022.</w:t>
      </w:r>
    </w:p>
    <w:p w14:paraId="7E59FAFE" w14:textId="77777777" w:rsidR="002F68B6" w:rsidRDefault="002F68B6" w:rsidP="001D0879">
      <w:pPr>
        <w:pStyle w:val="Corpodetexto"/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1842"/>
        <w:gridCol w:w="1889"/>
        <w:gridCol w:w="3642"/>
        <w:gridCol w:w="1131"/>
      </w:tblGrid>
      <w:tr w:rsidR="002F68B6" w14:paraId="3FFA0FFD" w14:textId="77777777">
        <w:trPr>
          <w:trHeight w:val="230"/>
        </w:trPr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</w:tcPr>
          <w:p w14:paraId="5CFEDA3B" w14:textId="77777777" w:rsidR="002F68B6" w:rsidRDefault="00325CA4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Variáveis</w:t>
            </w:r>
          </w:p>
        </w:tc>
        <w:tc>
          <w:tcPr>
            <w:tcW w:w="1889" w:type="dxa"/>
            <w:tcBorders>
              <w:top w:val="single" w:sz="4" w:space="0" w:color="000000"/>
              <w:bottom w:val="single" w:sz="4" w:space="0" w:color="000000"/>
            </w:tcBorders>
          </w:tcPr>
          <w:p w14:paraId="3807024B" w14:textId="77777777" w:rsidR="002F68B6" w:rsidRDefault="00325CA4">
            <w:pPr>
              <w:pStyle w:val="TableParagraph"/>
              <w:spacing w:line="210" w:lineRule="exact"/>
              <w:ind w:right="3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Tendência</w:t>
            </w:r>
          </w:p>
        </w:tc>
        <w:tc>
          <w:tcPr>
            <w:tcW w:w="3642" w:type="dxa"/>
            <w:tcBorders>
              <w:top w:val="single" w:sz="4" w:space="0" w:color="000000"/>
              <w:bottom w:val="single" w:sz="4" w:space="0" w:color="000000"/>
            </w:tcBorders>
          </w:tcPr>
          <w:p w14:paraId="7FEFD08F" w14:textId="77777777" w:rsidR="002F68B6" w:rsidRDefault="00325CA4">
            <w:pPr>
              <w:pStyle w:val="TableParagraph"/>
              <w:spacing w:line="210" w:lineRule="exact"/>
              <w:ind w:left="1427"/>
              <w:rPr>
                <w:b/>
                <w:sz w:val="20"/>
              </w:rPr>
            </w:pPr>
            <w:r>
              <w:rPr>
                <w:b/>
                <w:sz w:val="20"/>
              </w:rPr>
              <w:t>APC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(IC95%)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</w:tcBorders>
          </w:tcPr>
          <w:p w14:paraId="2E20EB92" w14:textId="77777777" w:rsidR="002F68B6" w:rsidRDefault="00325CA4">
            <w:pPr>
              <w:pStyle w:val="TableParagraph"/>
              <w:spacing w:line="210" w:lineRule="exact"/>
              <w:ind w:left="26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2F68B6" w14:paraId="1461108D" w14:textId="77777777">
        <w:trPr>
          <w:trHeight w:val="252"/>
        </w:trPr>
        <w:tc>
          <w:tcPr>
            <w:tcW w:w="1842" w:type="dxa"/>
            <w:tcBorders>
              <w:top w:val="single" w:sz="4" w:space="0" w:color="000000"/>
            </w:tcBorders>
          </w:tcPr>
          <w:p w14:paraId="77442F7A" w14:textId="77777777" w:rsidR="002F68B6" w:rsidRDefault="00325CA4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Região</w:t>
            </w:r>
          </w:p>
        </w:tc>
        <w:tc>
          <w:tcPr>
            <w:tcW w:w="1889" w:type="dxa"/>
            <w:tcBorders>
              <w:top w:val="single" w:sz="4" w:space="0" w:color="000000"/>
            </w:tcBorders>
          </w:tcPr>
          <w:p w14:paraId="0DDE61F8" w14:textId="77777777" w:rsidR="002F68B6" w:rsidRDefault="002F68B6">
            <w:pPr>
              <w:pStyle w:val="TableParagraph"/>
              <w:rPr>
                <w:sz w:val="18"/>
              </w:rPr>
            </w:pPr>
          </w:p>
        </w:tc>
        <w:tc>
          <w:tcPr>
            <w:tcW w:w="3642" w:type="dxa"/>
            <w:tcBorders>
              <w:top w:val="single" w:sz="4" w:space="0" w:color="000000"/>
            </w:tcBorders>
          </w:tcPr>
          <w:p w14:paraId="27612A4E" w14:textId="77777777" w:rsidR="002F68B6" w:rsidRDefault="00325CA4">
            <w:pPr>
              <w:pStyle w:val="TableParagraph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Mortalidade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Materna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(MM)</w:t>
            </w:r>
          </w:p>
        </w:tc>
        <w:tc>
          <w:tcPr>
            <w:tcW w:w="1131" w:type="dxa"/>
            <w:tcBorders>
              <w:top w:val="single" w:sz="4" w:space="0" w:color="000000"/>
            </w:tcBorders>
          </w:tcPr>
          <w:p w14:paraId="55A0C98D" w14:textId="77777777" w:rsidR="002F68B6" w:rsidRDefault="002F68B6">
            <w:pPr>
              <w:pStyle w:val="TableParagraph"/>
              <w:rPr>
                <w:sz w:val="18"/>
              </w:rPr>
            </w:pPr>
          </w:p>
        </w:tc>
      </w:tr>
      <w:tr w:rsidR="002F68B6" w14:paraId="383CAD20" w14:textId="77777777">
        <w:trPr>
          <w:trHeight w:val="303"/>
        </w:trPr>
        <w:tc>
          <w:tcPr>
            <w:tcW w:w="1842" w:type="dxa"/>
          </w:tcPr>
          <w:p w14:paraId="6AC49B08" w14:textId="77777777" w:rsidR="002F68B6" w:rsidRDefault="00325CA4">
            <w:pPr>
              <w:pStyle w:val="TableParagraph"/>
              <w:spacing w:before="13"/>
              <w:ind w:left="107"/>
              <w:rPr>
                <w:sz w:val="20"/>
              </w:rPr>
            </w:pPr>
            <w:r>
              <w:rPr>
                <w:sz w:val="20"/>
              </w:rPr>
              <w:t>Centro-Oeste</w:t>
            </w:r>
          </w:p>
        </w:tc>
        <w:tc>
          <w:tcPr>
            <w:tcW w:w="1889" w:type="dxa"/>
          </w:tcPr>
          <w:p w14:paraId="137C6963" w14:textId="77777777" w:rsidR="002F68B6" w:rsidRDefault="00325CA4">
            <w:pPr>
              <w:pStyle w:val="TableParagraph"/>
              <w:spacing w:before="13"/>
              <w:ind w:right="317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642" w:type="dxa"/>
          </w:tcPr>
          <w:p w14:paraId="26E3A899" w14:textId="77777777" w:rsidR="002F68B6" w:rsidRDefault="00325CA4">
            <w:pPr>
              <w:pStyle w:val="TableParagraph"/>
              <w:spacing w:before="13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-115,41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(-352,17;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121,35)</w:t>
            </w:r>
          </w:p>
        </w:tc>
        <w:tc>
          <w:tcPr>
            <w:tcW w:w="1131" w:type="dxa"/>
          </w:tcPr>
          <w:p w14:paraId="06C7C0D0" w14:textId="77777777" w:rsidR="002F68B6" w:rsidRDefault="00325CA4">
            <w:pPr>
              <w:pStyle w:val="TableParagraph"/>
              <w:spacing w:before="49"/>
              <w:ind w:left="502" w:right="238"/>
              <w:jc w:val="center"/>
              <w:rPr>
                <w:sz w:val="20"/>
              </w:rPr>
            </w:pPr>
            <w:r>
              <w:rPr>
                <w:sz w:val="20"/>
              </w:rPr>
              <w:t>0,63</w:t>
            </w:r>
          </w:p>
        </w:tc>
      </w:tr>
      <w:tr w:rsidR="002F68B6" w14:paraId="402BABAC" w14:textId="77777777">
        <w:trPr>
          <w:trHeight w:val="280"/>
        </w:trPr>
        <w:tc>
          <w:tcPr>
            <w:tcW w:w="1842" w:type="dxa"/>
          </w:tcPr>
          <w:p w14:paraId="0ACA7BFF" w14:textId="77777777" w:rsidR="002F68B6" w:rsidRDefault="00325CA4">
            <w:pPr>
              <w:pStyle w:val="TableParagraph"/>
              <w:spacing w:before="15"/>
              <w:ind w:left="107"/>
              <w:rPr>
                <w:sz w:val="20"/>
              </w:rPr>
            </w:pPr>
            <w:r>
              <w:rPr>
                <w:sz w:val="20"/>
              </w:rPr>
              <w:t>Nordeste</w:t>
            </w:r>
          </w:p>
        </w:tc>
        <w:tc>
          <w:tcPr>
            <w:tcW w:w="1889" w:type="dxa"/>
          </w:tcPr>
          <w:p w14:paraId="1503912C" w14:textId="77777777" w:rsidR="002F68B6" w:rsidRDefault="00325CA4">
            <w:pPr>
              <w:pStyle w:val="TableParagraph"/>
              <w:spacing w:before="15"/>
              <w:ind w:right="317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642" w:type="dxa"/>
          </w:tcPr>
          <w:p w14:paraId="44E50CEA" w14:textId="77777777" w:rsidR="002F68B6" w:rsidRDefault="00325CA4">
            <w:pPr>
              <w:pStyle w:val="TableParagraph"/>
              <w:spacing w:before="15"/>
              <w:ind w:right="518"/>
              <w:jc w:val="right"/>
              <w:rPr>
                <w:sz w:val="20"/>
              </w:rPr>
            </w:pPr>
            <w:r>
              <w:rPr>
                <w:sz w:val="20"/>
              </w:rPr>
              <w:t>-768,98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(-1773,91;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235,94)</w:t>
            </w:r>
          </w:p>
        </w:tc>
        <w:tc>
          <w:tcPr>
            <w:tcW w:w="1131" w:type="dxa"/>
          </w:tcPr>
          <w:p w14:paraId="222D553C" w14:textId="77777777" w:rsidR="002F68B6" w:rsidRDefault="00325CA4">
            <w:pPr>
              <w:pStyle w:val="TableParagraph"/>
              <w:spacing w:before="51" w:line="210" w:lineRule="exact"/>
              <w:ind w:left="502" w:right="238"/>
              <w:jc w:val="center"/>
              <w:rPr>
                <w:sz w:val="20"/>
              </w:rPr>
            </w:pPr>
            <w:r>
              <w:rPr>
                <w:sz w:val="20"/>
              </w:rPr>
              <w:t>0,46</w:t>
            </w:r>
          </w:p>
        </w:tc>
      </w:tr>
    </w:tbl>
    <w:p w14:paraId="6665CD42" w14:textId="77777777" w:rsidR="002F68B6" w:rsidRDefault="002F68B6">
      <w:pPr>
        <w:spacing w:line="210" w:lineRule="exact"/>
        <w:jc w:val="center"/>
        <w:rPr>
          <w:sz w:val="20"/>
        </w:rPr>
        <w:sectPr w:rsidR="002F68B6">
          <w:pgSz w:w="11910" w:h="16840"/>
          <w:pgMar w:top="1400" w:right="14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1886"/>
        <w:gridCol w:w="1653"/>
        <w:gridCol w:w="3938"/>
        <w:gridCol w:w="1078"/>
      </w:tblGrid>
      <w:tr w:rsidR="002F68B6" w14:paraId="19C5A572" w14:textId="77777777">
        <w:trPr>
          <w:trHeight w:val="279"/>
        </w:trPr>
        <w:tc>
          <w:tcPr>
            <w:tcW w:w="1886" w:type="dxa"/>
          </w:tcPr>
          <w:p w14:paraId="6A804CC4" w14:textId="77777777" w:rsidR="002F68B6" w:rsidRDefault="00325CA4">
            <w:pPr>
              <w:pStyle w:val="TableParagraph"/>
              <w:spacing w:line="221" w:lineRule="exact"/>
              <w:ind w:left="160"/>
              <w:rPr>
                <w:sz w:val="20"/>
              </w:rPr>
            </w:pPr>
            <w:r>
              <w:rPr>
                <w:sz w:val="20"/>
              </w:rPr>
              <w:lastRenderedPageBreak/>
              <w:t>Norte</w:t>
            </w:r>
          </w:p>
        </w:tc>
        <w:tc>
          <w:tcPr>
            <w:tcW w:w="1653" w:type="dxa"/>
          </w:tcPr>
          <w:p w14:paraId="570DFBB4" w14:textId="77777777" w:rsidR="002F68B6" w:rsidRDefault="00325CA4">
            <w:pPr>
              <w:pStyle w:val="TableParagraph"/>
              <w:spacing w:line="221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4E7E15EF" w14:textId="77777777" w:rsidR="002F68B6" w:rsidRDefault="00325CA4">
            <w:pPr>
              <w:pStyle w:val="TableParagraph"/>
              <w:spacing w:line="221" w:lineRule="exact"/>
              <w:ind w:right="670"/>
              <w:jc w:val="right"/>
              <w:rPr>
                <w:sz w:val="20"/>
              </w:rPr>
            </w:pPr>
            <w:r>
              <w:rPr>
                <w:sz w:val="20"/>
              </w:rPr>
              <w:t>-281,38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(-691,47;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128,7)</w:t>
            </w:r>
          </w:p>
        </w:tc>
        <w:tc>
          <w:tcPr>
            <w:tcW w:w="1078" w:type="dxa"/>
          </w:tcPr>
          <w:p w14:paraId="561C6117" w14:textId="77777777" w:rsidR="002F68B6" w:rsidRDefault="00325CA4">
            <w:pPr>
              <w:pStyle w:val="TableParagraph"/>
              <w:spacing w:before="27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0,50</w:t>
            </w:r>
          </w:p>
        </w:tc>
      </w:tr>
      <w:tr w:rsidR="002F68B6" w14:paraId="5A913805" w14:textId="77777777">
        <w:trPr>
          <w:trHeight w:val="306"/>
        </w:trPr>
        <w:tc>
          <w:tcPr>
            <w:tcW w:w="1886" w:type="dxa"/>
          </w:tcPr>
          <w:p w14:paraId="4E68C414" w14:textId="77777777" w:rsidR="002F68B6" w:rsidRDefault="00325CA4">
            <w:pPr>
              <w:pStyle w:val="TableParagraph"/>
              <w:spacing w:before="13"/>
              <w:ind w:left="160"/>
              <w:rPr>
                <w:sz w:val="20"/>
              </w:rPr>
            </w:pPr>
            <w:r>
              <w:rPr>
                <w:sz w:val="20"/>
              </w:rPr>
              <w:t>Sudeste</w:t>
            </w:r>
          </w:p>
        </w:tc>
        <w:tc>
          <w:tcPr>
            <w:tcW w:w="1653" w:type="dxa"/>
          </w:tcPr>
          <w:p w14:paraId="24371FEA" w14:textId="77777777" w:rsidR="002F68B6" w:rsidRDefault="00325CA4">
            <w:pPr>
              <w:pStyle w:val="TableParagraph"/>
              <w:spacing w:before="13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71D01604" w14:textId="77777777" w:rsidR="002F68B6" w:rsidRDefault="00325CA4">
            <w:pPr>
              <w:pStyle w:val="TableParagraph"/>
              <w:spacing w:before="13"/>
              <w:ind w:right="619"/>
              <w:jc w:val="right"/>
              <w:rPr>
                <w:sz w:val="20"/>
              </w:rPr>
            </w:pPr>
            <w:r>
              <w:rPr>
                <w:sz w:val="20"/>
              </w:rPr>
              <w:t>-197,79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(-998,09;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602,49)</w:t>
            </w:r>
          </w:p>
        </w:tc>
        <w:tc>
          <w:tcPr>
            <w:tcW w:w="1078" w:type="dxa"/>
          </w:tcPr>
          <w:p w14:paraId="56E998A1" w14:textId="77777777" w:rsidR="002F68B6" w:rsidRDefault="00325CA4">
            <w:pPr>
              <w:pStyle w:val="TableParagraph"/>
              <w:spacing w:before="52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0,80</w:t>
            </w:r>
          </w:p>
        </w:tc>
      </w:tr>
      <w:tr w:rsidR="002F68B6" w14:paraId="6B4EFA57" w14:textId="77777777">
        <w:trPr>
          <w:trHeight w:val="543"/>
        </w:trPr>
        <w:tc>
          <w:tcPr>
            <w:tcW w:w="1886" w:type="dxa"/>
          </w:tcPr>
          <w:p w14:paraId="101F085D" w14:textId="77777777" w:rsidR="002F68B6" w:rsidRDefault="00325CA4">
            <w:pPr>
              <w:pStyle w:val="TableParagraph"/>
              <w:spacing w:before="15"/>
              <w:ind w:left="160"/>
              <w:rPr>
                <w:sz w:val="20"/>
              </w:rPr>
            </w:pPr>
            <w:r>
              <w:rPr>
                <w:sz w:val="20"/>
              </w:rPr>
              <w:t>Sul</w:t>
            </w:r>
          </w:p>
          <w:p w14:paraId="11908485" w14:textId="77777777" w:rsidR="002F68B6" w:rsidRDefault="00325CA4">
            <w:pPr>
              <w:pStyle w:val="TableParagraph"/>
              <w:spacing w:before="41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Região</w:t>
            </w:r>
          </w:p>
        </w:tc>
        <w:tc>
          <w:tcPr>
            <w:tcW w:w="1653" w:type="dxa"/>
          </w:tcPr>
          <w:p w14:paraId="7038A6A6" w14:textId="77777777" w:rsidR="002F68B6" w:rsidRDefault="00325CA4">
            <w:pPr>
              <w:pStyle w:val="TableParagraph"/>
              <w:spacing w:before="15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485E2152" w14:textId="77777777" w:rsidR="002F68B6" w:rsidRDefault="00325CA4">
            <w:pPr>
              <w:pStyle w:val="TableParagraph"/>
              <w:spacing w:before="15"/>
              <w:ind w:left="1353"/>
              <w:rPr>
                <w:sz w:val="20"/>
              </w:rPr>
            </w:pPr>
            <w:r>
              <w:rPr>
                <w:sz w:val="20"/>
              </w:rPr>
              <w:t>11,81(-153,76;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177,38)</w:t>
            </w:r>
          </w:p>
          <w:p w14:paraId="5E3119BC" w14:textId="77777777" w:rsidR="002F68B6" w:rsidRDefault="00325CA4">
            <w:pPr>
              <w:pStyle w:val="TableParagraph"/>
              <w:spacing w:before="4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Razão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Mortalidade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Materna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(RMM)</w:t>
            </w:r>
          </w:p>
        </w:tc>
        <w:tc>
          <w:tcPr>
            <w:tcW w:w="1078" w:type="dxa"/>
          </w:tcPr>
          <w:p w14:paraId="1CB51E10" w14:textId="77777777" w:rsidR="002F68B6" w:rsidRDefault="00325CA4">
            <w:pPr>
              <w:pStyle w:val="TableParagraph"/>
              <w:spacing w:before="55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</w:tr>
      <w:tr w:rsidR="002F68B6" w14:paraId="5CE764B0" w14:textId="77777777">
        <w:trPr>
          <w:trHeight w:val="322"/>
        </w:trPr>
        <w:tc>
          <w:tcPr>
            <w:tcW w:w="1886" w:type="dxa"/>
          </w:tcPr>
          <w:p w14:paraId="4FE6D417" w14:textId="77777777" w:rsidR="002F68B6" w:rsidRDefault="00325CA4"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Oeste</w:t>
            </w:r>
          </w:p>
        </w:tc>
        <w:tc>
          <w:tcPr>
            <w:tcW w:w="1653" w:type="dxa"/>
          </w:tcPr>
          <w:p w14:paraId="65635331" w14:textId="77777777" w:rsidR="002F68B6" w:rsidRDefault="00325CA4">
            <w:pPr>
              <w:pStyle w:val="TableParagraph"/>
              <w:spacing w:before="18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2E7B5AAA" w14:textId="77777777" w:rsidR="002F68B6" w:rsidRDefault="00325CA4">
            <w:pPr>
              <w:pStyle w:val="TableParagraph"/>
              <w:spacing w:before="64"/>
              <w:ind w:right="720"/>
              <w:jc w:val="right"/>
              <w:rPr>
                <w:sz w:val="20"/>
              </w:rPr>
            </w:pPr>
            <w:r>
              <w:rPr>
                <w:sz w:val="20"/>
              </w:rPr>
              <w:t>-39,60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(-123,97;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44,76)</w:t>
            </w:r>
          </w:p>
        </w:tc>
        <w:tc>
          <w:tcPr>
            <w:tcW w:w="1078" w:type="dxa"/>
          </w:tcPr>
          <w:p w14:paraId="4D51F9C2" w14:textId="77777777" w:rsidR="002F68B6" w:rsidRDefault="00325CA4">
            <w:pPr>
              <w:pStyle w:val="TableParagraph"/>
              <w:spacing w:before="64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0,64</w:t>
            </w:r>
          </w:p>
        </w:tc>
      </w:tr>
      <w:tr w:rsidR="002F68B6" w14:paraId="3B104BC9" w14:textId="77777777">
        <w:trPr>
          <w:trHeight w:val="322"/>
        </w:trPr>
        <w:tc>
          <w:tcPr>
            <w:tcW w:w="1886" w:type="dxa"/>
          </w:tcPr>
          <w:p w14:paraId="340E8C47" w14:textId="77777777" w:rsidR="002F68B6" w:rsidRDefault="00325CA4">
            <w:pPr>
              <w:pStyle w:val="TableParagraph"/>
              <w:spacing w:before="19"/>
              <w:ind w:left="160"/>
              <w:rPr>
                <w:sz w:val="20"/>
              </w:rPr>
            </w:pPr>
            <w:r>
              <w:rPr>
                <w:sz w:val="20"/>
              </w:rPr>
              <w:t>Nordeste</w:t>
            </w:r>
          </w:p>
        </w:tc>
        <w:tc>
          <w:tcPr>
            <w:tcW w:w="1653" w:type="dxa"/>
          </w:tcPr>
          <w:p w14:paraId="2D285F8E" w14:textId="77777777" w:rsidR="002F68B6" w:rsidRDefault="00325CA4">
            <w:pPr>
              <w:pStyle w:val="TableParagraph"/>
              <w:spacing w:before="19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00E68350" w14:textId="77777777" w:rsidR="002F68B6" w:rsidRDefault="00325CA4">
            <w:pPr>
              <w:pStyle w:val="TableParagraph"/>
              <w:spacing w:before="65"/>
              <w:ind w:right="720"/>
              <w:jc w:val="right"/>
              <w:rPr>
                <w:sz w:val="20"/>
              </w:rPr>
            </w:pPr>
            <w:r>
              <w:rPr>
                <w:sz w:val="20"/>
              </w:rPr>
              <w:t>-40,21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(-160,01;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79,59)</w:t>
            </w:r>
          </w:p>
        </w:tc>
        <w:tc>
          <w:tcPr>
            <w:tcW w:w="1078" w:type="dxa"/>
          </w:tcPr>
          <w:p w14:paraId="2648346F" w14:textId="77777777" w:rsidR="002F68B6" w:rsidRDefault="00325CA4">
            <w:pPr>
              <w:pStyle w:val="TableParagraph"/>
              <w:spacing w:before="65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0,74</w:t>
            </w:r>
          </w:p>
        </w:tc>
      </w:tr>
      <w:tr w:rsidR="002F68B6" w14:paraId="63D3B860" w14:textId="77777777">
        <w:trPr>
          <w:trHeight w:val="298"/>
        </w:trPr>
        <w:tc>
          <w:tcPr>
            <w:tcW w:w="1886" w:type="dxa"/>
          </w:tcPr>
          <w:p w14:paraId="7B382B9B" w14:textId="77777777" w:rsidR="002F68B6" w:rsidRDefault="00325CA4"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Norte</w:t>
            </w:r>
          </w:p>
        </w:tc>
        <w:tc>
          <w:tcPr>
            <w:tcW w:w="1653" w:type="dxa"/>
          </w:tcPr>
          <w:p w14:paraId="34EDC9B4" w14:textId="77777777" w:rsidR="002F68B6" w:rsidRDefault="00325CA4">
            <w:pPr>
              <w:pStyle w:val="TableParagraph"/>
              <w:spacing w:before="18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215FC38D" w14:textId="77777777" w:rsidR="002F68B6" w:rsidRDefault="00325CA4">
            <w:pPr>
              <w:pStyle w:val="TableParagraph"/>
              <w:spacing w:before="64" w:line="215" w:lineRule="exact"/>
              <w:ind w:right="770"/>
              <w:jc w:val="right"/>
              <w:rPr>
                <w:sz w:val="20"/>
              </w:rPr>
            </w:pPr>
            <w:r>
              <w:rPr>
                <w:sz w:val="20"/>
              </w:rPr>
              <w:t>-64,43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(-188,8;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59,92)</w:t>
            </w:r>
          </w:p>
        </w:tc>
        <w:tc>
          <w:tcPr>
            <w:tcW w:w="1078" w:type="dxa"/>
          </w:tcPr>
          <w:p w14:paraId="71DDC4CC" w14:textId="77777777" w:rsidR="002F68B6" w:rsidRDefault="00325CA4">
            <w:pPr>
              <w:pStyle w:val="TableParagraph"/>
              <w:spacing w:before="64" w:line="215" w:lineRule="exact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0,61</w:t>
            </w:r>
          </w:p>
        </w:tc>
      </w:tr>
      <w:tr w:rsidR="002F68B6" w14:paraId="54C467C8" w14:textId="77777777">
        <w:trPr>
          <w:trHeight w:val="255"/>
        </w:trPr>
        <w:tc>
          <w:tcPr>
            <w:tcW w:w="1886" w:type="dxa"/>
          </w:tcPr>
          <w:p w14:paraId="4C5514DD" w14:textId="77777777" w:rsidR="002F68B6" w:rsidRDefault="00325CA4">
            <w:pPr>
              <w:pStyle w:val="TableParagraph"/>
              <w:spacing w:line="226" w:lineRule="exact"/>
              <w:ind w:left="160"/>
              <w:rPr>
                <w:sz w:val="20"/>
              </w:rPr>
            </w:pPr>
            <w:r>
              <w:rPr>
                <w:sz w:val="20"/>
              </w:rPr>
              <w:t>Sudeste</w:t>
            </w:r>
          </w:p>
        </w:tc>
        <w:tc>
          <w:tcPr>
            <w:tcW w:w="1653" w:type="dxa"/>
          </w:tcPr>
          <w:p w14:paraId="770E41E4" w14:textId="77777777" w:rsidR="002F68B6" w:rsidRDefault="00325CA4">
            <w:pPr>
              <w:pStyle w:val="TableParagraph"/>
              <w:spacing w:line="226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</w:tcPr>
          <w:p w14:paraId="7902BF56" w14:textId="77777777" w:rsidR="002F68B6" w:rsidRDefault="00325CA4">
            <w:pPr>
              <w:pStyle w:val="TableParagraph"/>
              <w:spacing w:line="226" w:lineRule="exact"/>
              <w:ind w:left="1427"/>
              <w:rPr>
                <w:sz w:val="20"/>
              </w:rPr>
            </w:pPr>
            <w:r>
              <w:rPr>
                <w:sz w:val="20"/>
              </w:rPr>
              <w:t>49,43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(-5,65;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104,51)</w:t>
            </w:r>
          </w:p>
        </w:tc>
        <w:tc>
          <w:tcPr>
            <w:tcW w:w="1078" w:type="dxa"/>
          </w:tcPr>
          <w:p w14:paraId="79733BA7" w14:textId="77777777" w:rsidR="002F68B6" w:rsidRDefault="00325CA4">
            <w:pPr>
              <w:pStyle w:val="TableParagraph"/>
              <w:spacing w:line="226" w:lineRule="exact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0,38</w:t>
            </w:r>
          </w:p>
        </w:tc>
      </w:tr>
      <w:tr w:rsidR="002F68B6" w14:paraId="35E68D6A" w14:textId="77777777">
        <w:trPr>
          <w:trHeight w:val="301"/>
        </w:trPr>
        <w:tc>
          <w:tcPr>
            <w:tcW w:w="1886" w:type="dxa"/>
            <w:tcBorders>
              <w:bottom w:val="single" w:sz="4" w:space="0" w:color="000000"/>
            </w:tcBorders>
          </w:tcPr>
          <w:p w14:paraId="0DCE5613" w14:textId="77777777" w:rsidR="002F68B6" w:rsidRDefault="00325CA4">
            <w:pPr>
              <w:pStyle w:val="TableParagraph"/>
              <w:spacing w:before="21"/>
              <w:ind w:left="160"/>
              <w:rPr>
                <w:sz w:val="20"/>
              </w:rPr>
            </w:pPr>
            <w:r>
              <w:rPr>
                <w:sz w:val="20"/>
              </w:rPr>
              <w:t>Sul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14:paraId="3FC8D864" w14:textId="77777777" w:rsidR="002F68B6" w:rsidRDefault="00325CA4">
            <w:pPr>
              <w:pStyle w:val="TableParagraph"/>
              <w:spacing w:before="21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2010–2022</w:t>
            </w:r>
          </w:p>
        </w:tc>
        <w:tc>
          <w:tcPr>
            <w:tcW w:w="3938" w:type="dxa"/>
            <w:tcBorders>
              <w:bottom w:val="single" w:sz="4" w:space="0" w:color="000000"/>
            </w:tcBorders>
          </w:tcPr>
          <w:p w14:paraId="172244BB" w14:textId="77777777" w:rsidR="002F68B6" w:rsidRDefault="00325CA4">
            <w:pPr>
              <w:pStyle w:val="TableParagraph"/>
              <w:spacing w:before="69" w:line="212" w:lineRule="exact"/>
              <w:ind w:left="1477"/>
              <w:rPr>
                <w:sz w:val="20"/>
              </w:rPr>
            </w:pPr>
            <w:r>
              <w:rPr>
                <w:sz w:val="20"/>
              </w:rPr>
              <w:t>24,05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(-4,74;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52,86)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</w:tcPr>
          <w:p w14:paraId="18B36997" w14:textId="77777777" w:rsidR="002F68B6" w:rsidRDefault="00325CA4">
            <w:pPr>
              <w:pStyle w:val="TableParagraph"/>
              <w:spacing w:before="69" w:line="212" w:lineRule="exact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</w:tr>
    </w:tbl>
    <w:p w14:paraId="68CBE0E4" w14:textId="77777777" w:rsidR="002F68B6" w:rsidRDefault="00325CA4">
      <w:pPr>
        <w:spacing w:line="276" w:lineRule="auto"/>
        <w:ind w:left="122" w:right="221"/>
        <w:jc w:val="both"/>
        <w:rPr>
          <w:sz w:val="24"/>
        </w:rPr>
      </w:pPr>
      <w:r>
        <w:rPr>
          <w:i/>
          <w:sz w:val="24"/>
        </w:rPr>
        <w:t xml:space="preserve">APC: </w:t>
      </w:r>
      <w:proofErr w:type="spellStart"/>
      <w:r>
        <w:rPr>
          <w:i/>
          <w:sz w:val="24"/>
        </w:rPr>
        <w:t>Annual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Percent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Change</w:t>
      </w:r>
      <w:proofErr w:type="spellEnd"/>
      <w:r>
        <w:rPr>
          <w:sz w:val="24"/>
        </w:rPr>
        <w:t>; IC 95%: Intervalo de Confiança de 95%; * Regressão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Joinpoint</w:t>
      </w:r>
      <w:proofErr w:type="spellEnd"/>
    </w:p>
    <w:p w14:paraId="707F6C4F" w14:textId="77777777" w:rsidR="002F68B6" w:rsidRDefault="00325CA4" w:rsidP="001D0879">
      <w:pPr>
        <w:pStyle w:val="Corpodetexto"/>
      </w:pPr>
      <w:commentRangeStart w:id="98"/>
      <w:r>
        <w:t>Dentre as regiões brasileiras, o Norte apresentou a média de mortalidade materna mais</w:t>
      </w:r>
      <w:r>
        <w:rPr>
          <w:spacing w:val="1"/>
        </w:rPr>
        <w:t xml:space="preserve"> </w:t>
      </w:r>
      <w:r>
        <w:t>elevada (72,47 óbitos/100.000 NV), seguida da região Nordeste (69,27 óbitos/100.000</w:t>
      </w:r>
      <w:r>
        <w:rPr>
          <w:spacing w:val="1"/>
        </w:rPr>
        <w:t xml:space="preserve"> </w:t>
      </w:r>
      <w:r>
        <w:t>NV).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demais</w:t>
      </w:r>
      <w:r>
        <w:rPr>
          <w:spacing w:val="-1"/>
        </w:rPr>
        <w:t xml:space="preserve"> </w:t>
      </w:r>
      <w:r>
        <w:t>regiões apresentaram RMM</w:t>
      </w:r>
      <w:r>
        <w:rPr>
          <w:spacing w:val="-1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40 óbitos</w:t>
      </w:r>
      <w:r>
        <w:rPr>
          <w:spacing w:val="-1"/>
        </w:rPr>
        <w:t xml:space="preserve"> </w:t>
      </w:r>
      <w:r>
        <w:t>por 100.000</w:t>
      </w:r>
      <w:r>
        <w:rPr>
          <w:spacing w:val="-1"/>
        </w:rPr>
        <w:t xml:space="preserve"> </w:t>
      </w:r>
      <w:r>
        <w:t>NV</w:t>
      </w:r>
    </w:p>
    <w:p w14:paraId="636AF89A" w14:textId="77777777" w:rsidR="002F68B6" w:rsidRDefault="00325CA4" w:rsidP="001D0879">
      <w:pPr>
        <w:pStyle w:val="Corpodetexto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análise</w:t>
      </w:r>
      <w:r>
        <w:rPr>
          <w:spacing w:val="-14"/>
        </w:rPr>
        <w:t xml:space="preserve"> </w:t>
      </w:r>
      <w:r>
        <w:t>temporal</w:t>
      </w:r>
      <w:r>
        <w:rPr>
          <w:spacing w:val="-13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método</w:t>
      </w:r>
      <w:r>
        <w:rPr>
          <w:spacing w:val="-13"/>
        </w:rPr>
        <w:t xml:space="preserve"> </w:t>
      </w:r>
      <w:proofErr w:type="spellStart"/>
      <w:r>
        <w:t>Joinpoint</w:t>
      </w:r>
      <w:proofErr w:type="spellEnd"/>
      <w:r>
        <w:rPr>
          <w:spacing w:val="-15"/>
        </w:rPr>
        <w:t xml:space="preserve"> </w:t>
      </w:r>
      <w:r>
        <w:t>mostrou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2010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2020</w:t>
      </w:r>
      <w:r>
        <w:rPr>
          <w:spacing w:val="-13"/>
        </w:rPr>
        <w:t xml:space="preserve"> </w:t>
      </w:r>
      <w:r>
        <w:t>houve</w:t>
      </w:r>
      <w:r>
        <w:rPr>
          <w:spacing w:val="-13"/>
        </w:rPr>
        <w:t xml:space="preserve"> </w:t>
      </w:r>
      <w:r>
        <w:t>crescimento</w:t>
      </w:r>
      <w:r>
        <w:rPr>
          <w:spacing w:val="-58"/>
        </w:rPr>
        <w:t xml:space="preserve"> </w:t>
      </w:r>
      <w:r>
        <w:t>significativo da mortalidade materna de 3,0% (IC95%: 1,1 – 4,9; p=0,006) ao ano no</w:t>
      </w:r>
      <w:r>
        <w:rPr>
          <w:spacing w:val="1"/>
        </w:rPr>
        <w:t xml:space="preserve"> </w:t>
      </w:r>
      <w:r>
        <w:t>Norte do país e de 2,0% (IC95%: 0,5 – 3,7; p=0,017) ao ano no Sudeste. Vale destacar</w:t>
      </w:r>
      <w:r>
        <w:rPr>
          <w:spacing w:val="1"/>
        </w:rPr>
        <w:t xml:space="preserve"> </w:t>
      </w:r>
      <w:r>
        <w:t>que o Sul foi a única região que apresentou valor da APC negativa, no entanto, sem</w:t>
      </w:r>
      <w:r>
        <w:rPr>
          <w:spacing w:val="1"/>
        </w:rPr>
        <w:t xml:space="preserve"> </w:t>
      </w:r>
      <w:r>
        <w:t>significância</w:t>
      </w:r>
      <w:r>
        <w:rPr>
          <w:spacing w:val="1"/>
        </w:rPr>
        <w:t xml:space="preserve"> </w:t>
      </w:r>
      <w:r>
        <w:t>estatística.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regiões,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totalidade</w:t>
      </w:r>
      <w:r>
        <w:rPr>
          <w:spacing w:val="1"/>
        </w:rPr>
        <w:t xml:space="preserve"> </w:t>
      </w:r>
      <w:r>
        <w:t>apresentaram</w:t>
      </w:r>
      <w:r>
        <w:rPr>
          <w:spacing w:val="-1"/>
        </w:rPr>
        <w:t xml:space="preserve"> </w:t>
      </w:r>
      <w:r>
        <w:t>tendência</w:t>
      </w:r>
      <w:r>
        <w:rPr>
          <w:spacing w:val="1"/>
        </w:rPr>
        <w:t xml:space="preserve"> </w:t>
      </w:r>
      <w:r>
        <w:t>estacionária</w:t>
      </w:r>
    </w:p>
    <w:p w14:paraId="19D006FC" w14:textId="77777777" w:rsidR="002F68B6" w:rsidRDefault="00000000" w:rsidP="001D0879">
      <w:pPr>
        <w:pStyle w:val="Corpodetexto"/>
      </w:pPr>
      <w:r>
        <w:rPr>
          <w:noProof/>
        </w:rPr>
        <w:pict w14:anchorId="6D4612D9">
          <v:shape id="_x0000_s1032" style="position:absolute;left:0;text-align:left;margin-left:88.6pt;margin-top:47.8pt;width:425.4pt;height:1pt;z-index:251659264;mso-position-horizontal-relative:page" coordorigin="1772,956" coordsize="8508,20" o:spt="100" adj="0,,0" path="m3757,956r-1078,l2660,956r,l1772,956r,19l2660,975r,l2679,975r1078,l3757,956xm3776,956r-19,l3757,975r19,l3776,956xm6157,956r-19,l3776,956r,19l6138,975r19,l6157,956xm9794,956r-1779,l7996,956r-1047,l6930,956r,l6157,956r,19l6930,975r,l6949,975r1047,l8015,975r1779,l9794,956xm9813,956r-19,l9794,975r19,l9813,956xm10279,956r-466,l9813,975r466,l10279,956xe" fillcolor="black" stroked="f">
            <v:stroke joinstyle="round"/>
            <v:formulas/>
            <v:path arrowok="t" o:connecttype="segments"/>
            <w10:wrap anchorx="page"/>
          </v:shape>
        </w:pict>
      </w:r>
      <w:r w:rsidR="00325CA4">
        <w:rPr>
          <w:b/>
        </w:rPr>
        <w:t>Tabela</w:t>
      </w:r>
      <w:r w:rsidR="00325CA4">
        <w:rPr>
          <w:b/>
          <w:spacing w:val="-3"/>
        </w:rPr>
        <w:t xml:space="preserve"> </w:t>
      </w:r>
      <w:r w:rsidR="00325CA4">
        <w:rPr>
          <w:b/>
        </w:rPr>
        <w:t>2.</w:t>
      </w:r>
      <w:r w:rsidR="00325CA4">
        <w:rPr>
          <w:b/>
          <w:spacing w:val="-4"/>
        </w:rPr>
        <w:t xml:space="preserve"> </w:t>
      </w:r>
      <w:r w:rsidR="00325CA4">
        <w:t>Tendência</w:t>
      </w:r>
      <w:r w:rsidR="00325CA4">
        <w:rPr>
          <w:spacing w:val="-5"/>
        </w:rPr>
        <w:t xml:space="preserve"> </w:t>
      </w:r>
      <w:r w:rsidR="00325CA4">
        <w:t>temporal</w:t>
      </w:r>
      <w:r w:rsidR="00325CA4">
        <w:rPr>
          <w:spacing w:val="-3"/>
        </w:rPr>
        <w:t xml:space="preserve"> </w:t>
      </w:r>
      <w:r w:rsidR="00325CA4">
        <w:t>da</w:t>
      </w:r>
      <w:r w:rsidR="00325CA4">
        <w:rPr>
          <w:spacing w:val="-3"/>
        </w:rPr>
        <w:t xml:space="preserve"> </w:t>
      </w:r>
      <w:commentRangeEnd w:id="98"/>
      <w:r w:rsidR="001D0879">
        <w:rPr>
          <w:rStyle w:val="Refdecomentrio"/>
        </w:rPr>
        <w:commentReference w:id="98"/>
      </w:r>
      <w:r w:rsidR="00325CA4">
        <w:t>mortalidade</w:t>
      </w:r>
      <w:r w:rsidR="00325CA4">
        <w:rPr>
          <w:spacing w:val="-5"/>
        </w:rPr>
        <w:t xml:space="preserve"> </w:t>
      </w:r>
      <w:r w:rsidR="00325CA4">
        <w:t>materna</w:t>
      </w:r>
      <w:r w:rsidR="00325CA4">
        <w:rPr>
          <w:spacing w:val="-2"/>
        </w:rPr>
        <w:t xml:space="preserve"> </w:t>
      </w:r>
      <w:r w:rsidR="00325CA4">
        <w:t>(MM)</w:t>
      </w:r>
      <w:r w:rsidR="00325CA4">
        <w:rPr>
          <w:spacing w:val="-2"/>
        </w:rPr>
        <w:t xml:space="preserve"> </w:t>
      </w:r>
      <w:r w:rsidR="00325CA4">
        <w:t>e</w:t>
      </w:r>
      <w:r w:rsidR="00325CA4">
        <w:rPr>
          <w:spacing w:val="-5"/>
        </w:rPr>
        <w:t xml:space="preserve"> </w:t>
      </w:r>
      <w:r w:rsidR="00325CA4">
        <w:t>da</w:t>
      </w:r>
      <w:r w:rsidR="00325CA4">
        <w:rPr>
          <w:spacing w:val="-2"/>
        </w:rPr>
        <w:t xml:space="preserve"> </w:t>
      </w:r>
      <w:r w:rsidR="00325CA4">
        <w:t>Razão</w:t>
      </w:r>
      <w:r w:rsidR="00325CA4">
        <w:rPr>
          <w:spacing w:val="-2"/>
        </w:rPr>
        <w:t xml:space="preserve"> </w:t>
      </w:r>
      <w:r w:rsidR="00325CA4">
        <w:t>de</w:t>
      </w:r>
      <w:r w:rsidR="00325CA4">
        <w:rPr>
          <w:spacing w:val="-3"/>
        </w:rPr>
        <w:t xml:space="preserve"> </w:t>
      </w:r>
      <w:r w:rsidR="00325CA4">
        <w:t>Mortalidade</w:t>
      </w:r>
      <w:r w:rsidR="00325CA4">
        <w:rPr>
          <w:spacing w:val="-58"/>
        </w:rPr>
        <w:t xml:space="preserve"> </w:t>
      </w:r>
      <w:r w:rsidR="00325CA4">
        <w:t>Materna</w:t>
      </w:r>
      <w:r w:rsidR="00325CA4">
        <w:rPr>
          <w:spacing w:val="-2"/>
        </w:rPr>
        <w:t xml:space="preserve"> </w:t>
      </w:r>
      <w:r w:rsidR="00325CA4">
        <w:t>(RMM) segundo etnias entre</w:t>
      </w:r>
      <w:r w:rsidR="00325CA4">
        <w:rPr>
          <w:spacing w:val="-2"/>
        </w:rPr>
        <w:t xml:space="preserve"> </w:t>
      </w:r>
      <w:r w:rsidR="00325CA4">
        <w:t>2010</w:t>
      </w:r>
      <w:r w:rsidR="00325CA4">
        <w:rPr>
          <w:spacing w:val="2"/>
        </w:rPr>
        <w:t xml:space="preserve"> </w:t>
      </w:r>
      <w:r w:rsidR="00325CA4">
        <w:t>e</w:t>
      </w:r>
      <w:r w:rsidR="00325CA4">
        <w:rPr>
          <w:spacing w:val="-1"/>
        </w:rPr>
        <w:t xml:space="preserve"> </w:t>
      </w:r>
      <w:r w:rsidR="00325CA4">
        <w:t>2022.</w:t>
      </w:r>
    </w:p>
    <w:p w14:paraId="5CA8BF9F" w14:textId="77777777" w:rsidR="002F68B6" w:rsidRDefault="002F68B6">
      <w:pPr>
        <w:spacing w:line="276" w:lineRule="auto"/>
        <w:sectPr w:rsidR="002F68B6">
          <w:pgSz w:w="11910" w:h="16840"/>
          <w:pgMar w:top="1440" w:right="1480" w:bottom="280" w:left="1580" w:header="720" w:footer="720" w:gutter="0"/>
          <w:cols w:space="720"/>
        </w:sectPr>
      </w:pPr>
    </w:p>
    <w:p w14:paraId="50CC1AF1" w14:textId="77777777" w:rsidR="002F68B6" w:rsidRDefault="00325CA4">
      <w:pPr>
        <w:spacing w:before="180"/>
        <w:ind w:left="594" w:right="-18" w:hanging="327"/>
        <w:rPr>
          <w:b/>
          <w:sz w:val="20"/>
        </w:rPr>
      </w:pPr>
      <w:proofErr w:type="spellStart"/>
      <w:r>
        <w:rPr>
          <w:b/>
          <w:sz w:val="20"/>
        </w:rPr>
        <w:t>Variávei</w:t>
      </w:r>
      <w:proofErr w:type="spellEnd"/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s</w:t>
      </w:r>
    </w:p>
    <w:p w14:paraId="413263C5" w14:textId="77777777" w:rsidR="002F68B6" w:rsidRDefault="00325CA4">
      <w:pPr>
        <w:spacing w:before="180"/>
        <w:ind w:left="140" w:firstLine="364"/>
        <w:rPr>
          <w:b/>
          <w:sz w:val="20"/>
        </w:rPr>
      </w:pPr>
      <w:r>
        <w:br w:type="column"/>
      </w:r>
      <w:r>
        <w:rPr>
          <w:b/>
          <w:sz w:val="20"/>
        </w:rPr>
        <w:t>1ª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Tendência</w:t>
      </w:r>
    </w:p>
    <w:p w14:paraId="452A5CB3" w14:textId="77777777" w:rsidR="002F68B6" w:rsidRDefault="00325CA4">
      <w:pPr>
        <w:tabs>
          <w:tab w:val="left" w:pos="2356"/>
          <w:tab w:val="left" w:pos="3311"/>
        </w:tabs>
        <w:spacing w:before="176" w:line="293" w:lineRule="exact"/>
        <w:ind w:left="268"/>
        <w:rPr>
          <w:b/>
          <w:sz w:val="20"/>
        </w:rPr>
      </w:pPr>
      <w:r>
        <w:br w:type="column"/>
      </w:r>
      <w:r>
        <w:rPr>
          <w:b/>
          <w:sz w:val="20"/>
        </w:rPr>
        <w:t>APC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(IC95%)</w:t>
      </w:r>
      <w:r>
        <w:rPr>
          <w:b/>
          <w:sz w:val="20"/>
        </w:rPr>
        <w:tab/>
        <w:t>p*</w:t>
      </w:r>
      <w:r>
        <w:rPr>
          <w:b/>
          <w:sz w:val="20"/>
        </w:rPr>
        <w:tab/>
      </w:r>
      <w:r>
        <w:rPr>
          <w:b/>
          <w:position w:val="12"/>
          <w:sz w:val="20"/>
        </w:rPr>
        <w:t>2ª</w:t>
      </w:r>
    </w:p>
    <w:p w14:paraId="05331A98" w14:textId="77777777" w:rsidR="002F68B6" w:rsidRDefault="00325CA4">
      <w:pPr>
        <w:spacing w:line="173" w:lineRule="exact"/>
        <w:ind w:right="38"/>
        <w:jc w:val="right"/>
        <w:rPr>
          <w:b/>
          <w:sz w:val="20"/>
        </w:rPr>
      </w:pPr>
      <w:r>
        <w:rPr>
          <w:b/>
          <w:sz w:val="20"/>
        </w:rPr>
        <w:t>Tendência</w:t>
      </w:r>
    </w:p>
    <w:p w14:paraId="148FEB59" w14:textId="77777777" w:rsidR="002F68B6" w:rsidRDefault="00325CA4" w:rsidP="001D0879">
      <w:pPr>
        <w:pStyle w:val="Corpodetexto"/>
        <w:rPr>
          <w:sz w:val="25"/>
        </w:rPr>
      </w:pPr>
      <w:r>
        <w:br w:type="column"/>
      </w:r>
    </w:p>
    <w:p w14:paraId="70447CA9" w14:textId="77777777" w:rsidR="002F68B6" w:rsidRDefault="00325CA4">
      <w:pPr>
        <w:tabs>
          <w:tab w:val="left" w:pos="1910"/>
        </w:tabs>
        <w:ind w:left="268"/>
        <w:rPr>
          <w:b/>
          <w:sz w:val="20"/>
        </w:rPr>
      </w:pPr>
      <w:r>
        <w:rPr>
          <w:b/>
          <w:sz w:val="20"/>
        </w:rPr>
        <w:t>APC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(IC95%)</w:t>
      </w:r>
      <w:r>
        <w:rPr>
          <w:b/>
          <w:sz w:val="20"/>
        </w:rPr>
        <w:tab/>
        <w:t>p*</w:t>
      </w:r>
    </w:p>
    <w:p w14:paraId="0E6F5C9A" w14:textId="77777777" w:rsidR="002F68B6" w:rsidRDefault="002F68B6">
      <w:pPr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num="4" w:space="720" w:equalWidth="0">
            <w:col w:w="1003" w:space="40"/>
            <w:col w:w="1068" w:space="378"/>
            <w:col w:w="3875" w:space="74"/>
            <w:col w:w="2412"/>
          </w:cols>
        </w:sectPr>
      </w:pPr>
    </w:p>
    <w:p w14:paraId="61404780" w14:textId="77777777" w:rsidR="002F68B6" w:rsidRDefault="00000000" w:rsidP="001D0879">
      <w:pPr>
        <w:pStyle w:val="Corpodetexto"/>
      </w:pPr>
      <w:r>
        <w:rPr>
          <w:noProof/>
        </w:rPr>
      </w:r>
      <w:r>
        <w:rPr>
          <w:noProof/>
        </w:rPr>
        <w:pict w14:anchorId="31981E89">
          <v:group id="_x0000_s1030" style="width:425.4pt;height:1pt;mso-position-horizontal-relative:char;mso-position-vertical-relative:line" coordsize="8508,20">
            <v:shape id="_x0000_s1031" style="position:absolute;width:8508;height:20" coordsize="8508,20" o:spt="100" adj="0,,0" path="m1985,l907,,888,r,l,,,19r888,l888,19r19,l1985,19r,-19xm2005,r-20,l1985,19r20,l2005,xm4385,r-19,l2005,r,19l4366,19r19,l4385,xm8022,l6243,r-19,l5178,r-19,l5159,,4385,r,19l5159,19r,l5178,19r1046,l6243,19r1779,l8022,xm8042,r-20,l8022,19r20,l8042,xm8507,l8042,r,19l850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A03E53E" w14:textId="77777777" w:rsidR="002F68B6" w:rsidRDefault="00325CA4">
      <w:pPr>
        <w:tabs>
          <w:tab w:val="left" w:pos="3676"/>
        </w:tabs>
        <w:ind w:left="261"/>
        <w:rPr>
          <w:b/>
          <w:sz w:val="20"/>
        </w:rPr>
      </w:pPr>
      <w:r>
        <w:rPr>
          <w:b/>
          <w:sz w:val="20"/>
        </w:rPr>
        <w:t>Etnia</w:t>
      </w:r>
      <w:r>
        <w:rPr>
          <w:b/>
          <w:sz w:val="20"/>
        </w:rPr>
        <w:tab/>
        <w:t>Mortalidade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Materna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(MM)</w:t>
      </w:r>
    </w:p>
    <w:p w14:paraId="027E835F" w14:textId="77777777" w:rsidR="002F68B6" w:rsidRDefault="00325CA4">
      <w:pPr>
        <w:tabs>
          <w:tab w:val="left" w:pos="1149"/>
          <w:tab w:val="left" w:pos="2596"/>
          <w:tab w:val="left" w:pos="4776"/>
        </w:tabs>
        <w:spacing w:before="4"/>
        <w:ind w:left="261"/>
        <w:rPr>
          <w:sz w:val="20"/>
        </w:rPr>
      </w:pPr>
      <w:r>
        <w:rPr>
          <w:sz w:val="20"/>
        </w:rPr>
        <w:t>Amarela</w:t>
      </w:r>
      <w:r>
        <w:rPr>
          <w:sz w:val="20"/>
        </w:rPr>
        <w:tab/>
        <w:t>2010–2022</w:t>
      </w:r>
      <w:r>
        <w:rPr>
          <w:sz w:val="20"/>
        </w:rPr>
        <w:tab/>
        <w:t>11,51</w:t>
      </w:r>
      <w:r>
        <w:rPr>
          <w:spacing w:val="-2"/>
          <w:sz w:val="20"/>
        </w:rPr>
        <w:t xml:space="preserve"> </w:t>
      </w:r>
      <w:r>
        <w:rPr>
          <w:sz w:val="20"/>
        </w:rPr>
        <w:t>(7,54;</w:t>
      </w:r>
      <w:r>
        <w:rPr>
          <w:spacing w:val="-2"/>
          <w:sz w:val="20"/>
        </w:rPr>
        <w:t xml:space="preserve"> </w:t>
      </w:r>
      <w:r>
        <w:rPr>
          <w:sz w:val="20"/>
        </w:rPr>
        <w:t>15,49)</w:t>
      </w:r>
      <w:r>
        <w:rPr>
          <w:sz w:val="20"/>
        </w:rPr>
        <w:tab/>
        <w:t>0,01</w:t>
      </w:r>
    </w:p>
    <w:p w14:paraId="4A829320" w14:textId="77777777" w:rsidR="002F68B6" w:rsidRDefault="00325CA4">
      <w:pPr>
        <w:tabs>
          <w:tab w:val="left" w:pos="1177"/>
          <w:tab w:val="left" w:pos="2361"/>
          <w:tab w:val="left" w:pos="4776"/>
        </w:tabs>
        <w:spacing w:before="3"/>
        <w:ind w:left="261"/>
        <w:rPr>
          <w:sz w:val="20"/>
        </w:rPr>
      </w:pPr>
      <w:r>
        <w:rPr>
          <w:sz w:val="20"/>
        </w:rPr>
        <w:t>Branca</w:t>
      </w:r>
      <w:r>
        <w:rPr>
          <w:sz w:val="20"/>
        </w:rPr>
        <w:tab/>
        <w:t>2010–2022</w:t>
      </w:r>
      <w:r>
        <w:rPr>
          <w:sz w:val="20"/>
        </w:rPr>
        <w:tab/>
        <w:t>132,49 (-352,74;</w:t>
      </w:r>
      <w:r>
        <w:rPr>
          <w:spacing w:val="-3"/>
          <w:sz w:val="20"/>
        </w:rPr>
        <w:t xml:space="preserve"> </w:t>
      </w:r>
      <w:r>
        <w:rPr>
          <w:sz w:val="20"/>
        </w:rPr>
        <w:t>617,72)</w:t>
      </w:r>
      <w:r>
        <w:rPr>
          <w:sz w:val="20"/>
        </w:rPr>
        <w:tab/>
        <w:t>0,78</w:t>
      </w:r>
    </w:p>
    <w:p w14:paraId="0E5314A3" w14:textId="77777777" w:rsidR="002F68B6" w:rsidRDefault="00325CA4">
      <w:pPr>
        <w:tabs>
          <w:tab w:val="left" w:pos="1177"/>
          <w:tab w:val="left" w:pos="2546"/>
          <w:tab w:val="left" w:pos="4718"/>
        </w:tabs>
        <w:spacing w:before="5"/>
        <w:ind w:left="261"/>
        <w:rPr>
          <w:sz w:val="20"/>
        </w:rPr>
      </w:pPr>
      <w:r>
        <w:rPr>
          <w:sz w:val="20"/>
        </w:rPr>
        <w:t>Indígena</w:t>
      </w:r>
      <w:r>
        <w:rPr>
          <w:sz w:val="20"/>
        </w:rPr>
        <w:tab/>
        <w:t>2010–2022</w:t>
      </w:r>
      <w:r>
        <w:rPr>
          <w:sz w:val="20"/>
        </w:rPr>
        <w:tab/>
        <w:t>39,06</w:t>
      </w:r>
      <w:r>
        <w:rPr>
          <w:spacing w:val="-2"/>
          <w:sz w:val="20"/>
        </w:rPr>
        <w:t xml:space="preserve"> </w:t>
      </w:r>
      <w:r>
        <w:rPr>
          <w:sz w:val="20"/>
        </w:rPr>
        <w:t>(35,05;</w:t>
      </w:r>
      <w:r>
        <w:rPr>
          <w:spacing w:val="-3"/>
          <w:sz w:val="20"/>
        </w:rPr>
        <w:t xml:space="preserve"> </w:t>
      </w:r>
      <w:r>
        <w:rPr>
          <w:sz w:val="20"/>
        </w:rPr>
        <w:t>43,07)</w:t>
      </w:r>
      <w:r>
        <w:rPr>
          <w:sz w:val="20"/>
        </w:rPr>
        <w:tab/>
        <w:t>&lt;0,01</w:t>
      </w:r>
    </w:p>
    <w:p w14:paraId="244B6BD0" w14:textId="77777777" w:rsidR="002F68B6" w:rsidRDefault="002F68B6">
      <w:pPr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7C73BFAF" w14:textId="77777777" w:rsidR="002F68B6" w:rsidRDefault="00000000">
      <w:pPr>
        <w:tabs>
          <w:tab w:val="left" w:pos="2560"/>
        </w:tabs>
        <w:spacing w:before="1"/>
        <w:ind w:left="1178"/>
        <w:rPr>
          <w:sz w:val="20"/>
        </w:rPr>
      </w:pPr>
      <w:r>
        <w:rPr>
          <w:noProof/>
        </w:rPr>
        <w:pict w14:anchorId="33D83840">
          <v:shape id="_x0000_s1029" type="#_x0000_t202" style="position:absolute;left:0;text-align:left;margin-left:87.85pt;margin-top:12.05pt;width:372.25pt;height:30.75pt;z-index:251662336;mso-position-horizontal-relative:page" filled="f" stroked="f">
            <v:textbox style="mso-next-textbox:#_x0000_s1029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04"/>
                    <w:gridCol w:w="1108"/>
                    <w:gridCol w:w="6548"/>
                  </w:tblGrid>
                  <w:tr w:rsidR="002F68B6" w14:paraId="5B488FEF" w14:textId="77777777">
                    <w:trPr>
                      <w:trHeight w:val="224"/>
                    </w:trPr>
                    <w:tc>
                      <w:tcPr>
                        <w:tcW w:w="904" w:type="dxa"/>
                      </w:tcPr>
                      <w:p w14:paraId="34D4815B" w14:textId="77777777" w:rsidR="002F68B6" w:rsidRDefault="00325CA4">
                        <w:pPr>
                          <w:pStyle w:val="TableParagraph"/>
                          <w:spacing w:line="20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Parda</w:t>
                        </w:r>
                      </w:p>
                    </w:tc>
                    <w:tc>
                      <w:tcPr>
                        <w:tcW w:w="1108" w:type="dxa"/>
                      </w:tcPr>
                      <w:p w14:paraId="5773487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548" w:type="dxa"/>
                      </w:tcPr>
                      <w:p w14:paraId="7CAEDC5B" w14:textId="77777777" w:rsidR="002F68B6" w:rsidRDefault="00325CA4">
                        <w:pPr>
                          <w:pStyle w:val="TableParagraph"/>
                          <w:spacing w:line="204" w:lineRule="exact"/>
                          <w:ind w:left="8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963,64)</w:t>
                        </w:r>
                      </w:p>
                    </w:tc>
                  </w:tr>
                  <w:tr w:rsidR="002F68B6" w14:paraId="65BCCBB7" w14:textId="77777777">
                    <w:trPr>
                      <w:trHeight w:val="233"/>
                    </w:trPr>
                    <w:tc>
                      <w:tcPr>
                        <w:tcW w:w="904" w:type="dxa"/>
                      </w:tcPr>
                      <w:p w14:paraId="09C6ADDA" w14:textId="77777777" w:rsidR="002F68B6" w:rsidRDefault="00325CA4">
                        <w:pPr>
                          <w:pStyle w:val="TableParagraph"/>
                          <w:spacing w:line="21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Preta</w:t>
                        </w:r>
                      </w:p>
                    </w:tc>
                    <w:tc>
                      <w:tcPr>
                        <w:tcW w:w="1108" w:type="dxa"/>
                      </w:tcPr>
                      <w:p w14:paraId="2608387F" w14:textId="77777777" w:rsidR="002F68B6" w:rsidRDefault="00325CA4">
                        <w:pPr>
                          <w:pStyle w:val="TableParagraph"/>
                          <w:spacing w:line="214" w:lineRule="exact"/>
                          <w:ind w:left="78"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6548" w:type="dxa"/>
                      </w:tcPr>
                      <w:p w14:paraId="246C31BC" w14:textId="77777777" w:rsidR="002F68B6" w:rsidRDefault="00325CA4">
                        <w:pPr>
                          <w:pStyle w:val="TableParagraph"/>
                          <w:tabs>
                            <w:tab w:val="left" w:pos="2587"/>
                          </w:tabs>
                          <w:spacing w:line="214" w:lineRule="exact"/>
                          <w:ind w:left="2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200,90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(98,58;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303,23)</w:t>
                        </w:r>
                        <w:r>
                          <w:rPr>
                            <w:sz w:val="20"/>
                          </w:rPr>
                          <w:tab/>
                          <w:t>0,07</w:t>
                        </w:r>
                      </w:p>
                    </w:tc>
                  </w:tr>
                  <w:tr w:rsidR="002F68B6" w14:paraId="561C79BE" w14:textId="77777777">
                    <w:trPr>
                      <w:trHeight w:val="235"/>
                    </w:trPr>
                    <w:tc>
                      <w:tcPr>
                        <w:tcW w:w="904" w:type="dxa"/>
                        <w:tcBorders>
                          <w:bottom w:val="single" w:sz="4" w:space="0" w:color="000000"/>
                        </w:tcBorders>
                      </w:tcPr>
                      <w:p w14:paraId="16E02431" w14:textId="77777777" w:rsidR="002F68B6" w:rsidRDefault="00325CA4">
                        <w:pPr>
                          <w:pStyle w:val="TableParagraph"/>
                          <w:spacing w:before="5" w:line="210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Ignorado</w:t>
                        </w:r>
                      </w:p>
                    </w:tc>
                    <w:tc>
                      <w:tcPr>
                        <w:tcW w:w="1108" w:type="dxa"/>
                        <w:tcBorders>
                          <w:bottom w:val="single" w:sz="4" w:space="0" w:color="000000"/>
                        </w:tcBorders>
                      </w:tcPr>
                      <w:p w14:paraId="2FD9372E" w14:textId="77777777" w:rsidR="002F68B6" w:rsidRDefault="00325CA4">
                        <w:pPr>
                          <w:pStyle w:val="TableParagraph"/>
                          <w:spacing w:line="215" w:lineRule="exact"/>
                          <w:ind w:left="78"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6548" w:type="dxa"/>
                        <w:tcBorders>
                          <w:bottom w:val="single" w:sz="4" w:space="0" w:color="000000"/>
                        </w:tcBorders>
                      </w:tcPr>
                      <w:p w14:paraId="3B26AF36" w14:textId="77777777" w:rsidR="002F68B6" w:rsidRDefault="00325CA4">
                        <w:pPr>
                          <w:pStyle w:val="TableParagraph"/>
                          <w:tabs>
                            <w:tab w:val="left" w:pos="2529"/>
                          </w:tabs>
                          <w:spacing w:line="215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-412,42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(-465,58;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-359,28)</w:t>
                        </w:r>
                        <w:r>
                          <w:rPr>
                            <w:sz w:val="20"/>
                          </w:rPr>
                          <w:tab/>
                          <w:t>&lt;0,01</w:t>
                        </w:r>
                      </w:p>
                    </w:tc>
                  </w:tr>
                </w:tbl>
                <w:p w14:paraId="1D7740AC" w14:textId="77777777" w:rsidR="002F68B6" w:rsidRDefault="002F68B6" w:rsidP="001D0879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325CA4">
        <w:rPr>
          <w:sz w:val="20"/>
        </w:rPr>
        <w:t>2010–2022</w:t>
      </w:r>
      <w:r w:rsidR="00325CA4">
        <w:rPr>
          <w:sz w:val="20"/>
        </w:rPr>
        <w:tab/>
        <w:t>-1673,59</w:t>
      </w:r>
      <w:r w:rsidR="00325CA4">
        <w:rPr>
          <w:spacing w:val="-13"/>
          <w:sz w:val="20"/>
        </w:rPr>
        <w:t xml:space="preserve"> </w:t>
      </w:r>
      <w:r w:rsidR="00325CA4">
        <w:rPr>
          <w:sz w:val="20"/>
        </w:rPr>
        <w:t>(-4310,84;</w:t>
      </w:r>
    </w:p>
    <w:p w14:paraId="7F8D9475" w14:textId="77777777" w:rsidR="002F68B6" w:rsidRDefault="00325CA4">
      <w:pPr>
        <w:spacing w:before="116"/>
        <w:ind w:left="568"/>
        <w:rPr>
          <w:sz w:val="20"/>
        </w:rPr>
      </w:pPr>
      <w:r>
        <w:br w:type="column"/>
      </w:r>
      <w:r>
        <w:rPr>
          <w:sz w:val="20"/>
        </w:rPr>
        <w:t>0,53</w:t>
      </w:r>
    </w:p>
    <w:p w14:paraId="75853E51" w14:textId="77777777" w:rsidR="002F68B6" w:rsidRDefault="002F68B6">
      <w:pPr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num="2" w:space="720" w:equalWidth="0">
            <w:col w:w="4169" w:space="40"/>
            <w:col w:w="4641"/>
          </w:cols>
        </w:sectPr>
      </w:pPr>
    </w:p>
    <w:p w14:paraId="13B4A656" w14:textId="77777777" w:rsidR="002F68B6" w:rsidRDefault="002F68B6" w:rsidP="001D0879">
      <w:pPr>
        <w:pStyle w:val="Corpodetexto"/>
      </w:pPr>
    </w:p>
    <w:p w14:paraId="145DDCEE" w14:textId="77777777" w:rsidR="002F68B6" w:rsidRDefault="002F68B6" w:rsidP="001D0879">
      <w:pPr>
        <w:pStyle w:val="Corpodetexto"/>
      </w:pPr>
    </w:p>
    <w:p w14:paraId="6FF145F6" w14:textId="77777777" w:rsidR="002F68B6" w:rsidRDefault="002F68B6">
      <w:pPr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1615F4B7" w14:textId="77777777" w:rsidR="002F68B6" w:rsidRDefault="00000000">
      <w:pPr>
        <w:tabs>
          <w:tab w:val="left" w:pos="3187"/>
        </w:tabs>
        <w:spacing w:before="91"/>
        <w:ind w:left="261"/>
        <w:rPr>
          <w:b/>
          <w:sz w:val="20"/>
        </w:rPr>
      </w:pPr>
      <w:r>
        <w:rPr>
          <w:noProof/>
        </w:rPr>
        <w:pict w14:anchorId="08F2B7DC">
          <v:shape id="_x0000_s1028" style="position:absolute;left:0;text-align:left;margin-left:88.6pt;margin-top:16.05pt;width:425.4pt;height:.5pt;z-index:251660288;mso-position-horizontal-relative:page" coordorigin="1772,321" coordsize="8508,10" o:spt="100" adj="0,,0" path="m3757,321r-1088,l2660,321r,l1772,321r,10l2660,331r,l2669,331r1088,l3757,321xm3767,321r-10,l3757,331r10,l3767,321xm9794,321r-1789,l7996,321r-1056,l6930,321r,l6147,321r-9,l3767,321r,10l6138,331r9,l6930,331r,l6940,331r1056,l8005,331r1789,l9794,321xm9804,321r-10,l9794,331r10,l9804,321xm10279,321r-475,l9804,331r475,l10279,321xe" fillcolor="black" stroked="f">
            <v:stroke joinstyle="round"/>
            <v:formulas/>
            <v:path arrowok="t" o:connecttype="segments"/>
            <w10:wrap anchorx="page"/>
          </v:shape>
        </w:pict>
      </w:r>
      <w:r w:rsidR="00325CA4">
        <w:rPr>
          <w:b/>
          <w:sz w:val="20"/>
        </w:rPr>
        <w:t>Etnia</w:t>
      </w:r>
      <w:r w:rsidR="00325CA4">
        <w:rPr>
          <w:b/>
          <w:sz w:val="20"/>
        </w:rPr>
        <w:tab/>
        <w:t>Razão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de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Mortalidade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Materna</w:t>
      </w:r>
      <w:r w:rsidR="00325CA4">
        <w:rPr>
          <w:b/>
          <w:spacing w:val="-2"/>
          <w:sz w:val="20"/>
        </w:rPr>
        <w:t xml:space="preserve"> </w:t>
      </w:r>
      <w:r w:rsidR="00325CA4">
        <w:rPr>
          <w:b/>
          <w:sz w:val="20"/>
        </w:rPr>
        <w:t>(RMM)</w:t>
      </w:r>
    </w:p>
    <w:p w14:paraId="6359DE2E" w14:textId="77777777" w:rsidR="002F68B6" w:rsidRDefault="00000000">
      <w:pPr>
        <w:tabs>
          <w:tab w:val="left" w:pos="2503"/>
        </w:tabs>
        <w:spacing w:before="10"/>
        <w:ind w:left="1178"/>
        <w:rPr>
          <w:sz w:val="20"/>
        </w:rPr>
      </w:pPr>
      <w:r>
        <w:rPr>
          <w:noProof/>
        </w:rPr>
        <w:pict w14:anchorId="628426C5">
          <v:shape id="_x0000_s1027" type="#_x0000_t202" style="position:absolute;left:0;text-align:left;margin-left:87.85pt;margin-top:12.5pt;width:372.25pt;height:81.95pt;z-index:251661312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04"/>
                    <w:gridCol w:w="1148"/>
                    <w:gridCol w:w="2307"/>
                    <w:gridCol w:w="753"/>
                    <w:gridCol w:w="1113"/>
                    <w:gridCol w:w="1714"/>
                    <w:gridCol w:w="622"/>
                  </w:tblGrid>
                  <w:tr w:rsidR="002F68B6" w14:paraId="02C0C0D6" w14:textId="77777777">
                    <w:trPr>
                      <w:trHeight w:val="224"/>
                    </w:trPr>
                    <w:tc>
                      <w:tcPr>
                        <w:tcW w:w="904" w:type="dxa"/>
                      </w:tcPr>
                      <w:p w14:paraId="1D056CE4" w14:textId="77777777" w:rsidR="002F68B6" w:rsidRDefault="00325CA4">
                        <w:pPr>
                          <w:pStyle w:val="TableParagraph"/>
                          <w:spacing w:line="20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Amarela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742F3773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307" w:type="dxa"/>
                      </w:tcPr>
                      <w:p w14:paraId="526F38B4" w14:textId="77777777" w:rsidR="002F68B6" w:rsidRDefault="00325CA4">
                        <w:pPr>
                          <w:pStyle w:val="TableParagraph"/>
                          <w:spacing w:line="204" w:lineRule="exact"/>
                          <w:ind w:left="760" w:right="7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1043,45)</w:t>
                        </w:r>
                      </w:p>
                    </w:tc>
                    <w:tc>
                      <w:tcPr>
                        <w:tcW w:w="753" w:type="dxa"/>
                      </w:tcPr>
                      <w:p w14:paraId="0FDF2A09" w14:textId="77777777" w:rsidR="002F68B6" w:rsidRDefault="00325CA4">
                        <w:pPr>
                          <w:pStyle w:val="TableParagraph"/>
                          <w:spacing w:line="204" w:lineRule="exact"/>
                          <w:ind w:right="1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0,04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7F5C4A2C" w14:textId="77777777" w:rsidR="002F68B6" w:rsidRDefault="00325CA4">
                        <w:pPr>
                          <w:pStyle w:val="TableParagraph"/>
                          <w:spacing w:line="204" w:lineRule="exact"/>
                          <w:ind w:right="8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2012-2022</w:t>
                        </w:r>
                      </w:p>
                    </w:tc>
                    <w:tc>
                      <w:tcPr>
                        <w:tcW w:w="1714" w:type="dxa"/>
                      </w:tcPr>
                      <w:p w14:paraId="12966EF3" w14:textId="77777777" w:rsidR="002F68B6" w:rsidRDefault="00325CA4">
                        <w:pPr>
                          <w:pStyle w:val="TableParagraph"/>
                          <w:spacing w:line="204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63,6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(62,1;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65,2)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302B2896" w14:textId="77777777" w:rsidR="002F68B6" w:rsidRDefault="00325CA4">
                        <w:pPr>
                          <w:pStyle w:val="TableParagraph"/>
                          <w:spacing w:line="204" w:lineRule="exact"/>
                          <w:ind w:left="5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 w:rsidR="002F68B6" w14:paraId="308B2A8F" w14:textId="77777777">
                    <w:trPr>
                      <w:trHeight w:val="229"/>
                    </w:trPr>
                    <w:tc>
                      <w:tcPr>
                        <w:tcW w:w="904" w:type="dxa"/>
                      </w:tcPr>
                      <w:p w14:paraId="37B28A04" w14:textId="77777777" w:rsidR="002F68B6" w:rsidRDefault="00325CA4">
                        <w:pPr>
                          <w:pStyle w:val="TableParagraph"/>
                          <w:spacing w:line="209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Branca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57657EBD" w14:textId="77777777" w:rsidR="002F68B6" w:rsidRDefault="00325CA4">
                        <w:pPr>
                          <w:pStyle w:val="TableParagraph"/>
                          <w:spacing w:line="209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6BBC0DD8" w14:textId="77777777" w:rsidR="002F68B6" w:rsidRDefault="00325CA4">
                        <w:pPr>
                          <w:pStyle w:val="TableParagraph"/>
                          <w:spacing w:line="209" w:lineRule="exact"/>
                          <w:ind w:right="2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174,41 (113,01;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235,83)</w:t>
                        </w:r>
                      </w:p>
                    </w:tc>
                    <w:tc>
                      <w:tcPr>
                        <w:tcW w:w="753" w:type="dxa"/>
                      </w:tcPr>
                      <w:p w14:paraId="286C1AF8" w14:textId="77777777" w:rsidR="002F68B6" w:rsidRDefault="00325CA4">
                        <w:pPr>
                          <w:pStyle w:val="TableParagraph"/>
                          <w:spacing w:line="209" w:lineRule="exact"/>
                          <w:ind w:right="1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0,01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56536D8A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14" w:type="dxa"/>
                      </w:tcPr>
                      <w:p w14:paraId="599E31FB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 w14:paraId="24F044C6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2F68B6" w14:paraId="0D30D82E" w14:textId="77777777">
                    <w:trPr>
                      <w:trHeight w:val="225"/>
                    </w:trPr>
                    <w:tc>
                      <w:tcPr>
                        <w:tcW w:w="904" w:type="dxa"/>
                      </w:tcPr>
                      <w:p w14:paraId="65EC867D" w14:textId="77777777" w:rsidR="002F68B6" w:rsidRDefault="00325CA4">
                        <w:pPr>
                          <w:pStyle w:val="TableParagraph"/>
                          <w:spacing w:line="206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Indígena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3DF061BF" w14:textId="77777777" w:rsidR="002F68B6" w:rsidRDefault="00325CA4">
                        <w:pPr>
                          <w:pStyle w:val="TableParagraph"/>
                          <w:spacing w:line="206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49E2AB49" w14:textId="77777777" w:rsidR="002F68B6" w:rsidRDefault="00325CA4">
                        <w:pPr>
                          <w:pStyle w:val="TableParagraph"/>
                          <w:spacing w:line="206" w:lineRule="exact"/>
                          <w:ind w:left="3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58,93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(34,79;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83,08)</w:t>
                        </w:r>
                      </w:p>
                    </w:tc>
                    <w:tc>
                      <w:tcPr>
                        <w:tcW w:w="753" w:type="dxa"/>
                      </w:tcPr>
                      <w:p w14:paraId="17D1F3A0" w14:textId="77777777" w:rsidR="002F68B6" w:rsidRDefault="00325CA4">
                        <w:pPr>
                          <w:pStyle w:val="TableParagraph"/>
                          <w:spacing w:line="206" w:lineRule="exact"/>
                          <w:ind w:right="1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0,03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6C7C0E6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14" w:type="dxa"/>
                      </w:tcPr>
                      <w:p w14:paraId="6E405D2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 w14:paraId="36419654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2F68B6" w14:paraId="16B39348" w14:textId="77777777">
                    <w:trPr>
                      <w:trHeight w:val="240"/>
                    </w:trPr>
                    <w:tc>
                      <w:tcPr>
                        <w:tcW w:w="904" w:type="dxa"/>
                      </w:tcPr>
                      <w:p w14:paraId="25E21103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6CB371AF" w14:textId="77777777" w:rsidR="002F68B6" w:rsidRDefault="00325CA4">
                        <w:pPr>
                          <w:pStyle w:val="TableParagraph"/>
                          <w:spacing w:line="220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3B1D3F5C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 w14:paraId="6C147EC4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695016F1" w14:textId="77777777" w:rsidR="002F68B6" w:rsidRDefault="00325CA4">
                        <w:pPr>
                          <w:pStyle w:val="TableParagraph"/>
                          <w:spacing w:before="115" w:line="104" w:lineRule="exact"/>
                          <w:ind w:right="8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2010-2022</w:t>
                        </w:r>
                      </w:p>
                    </w:tc>
                    <w:tc>
                      <w:tcPr>
                        <w:tcW w:w="1714" w:type="dxa"/>
                      </w:tcPr>
                      <w:p w14:paraId="408D1190" w14:textId="77777777" w:rsidR="002F68B6" w:rsidRDefault="00325CA4">
                        <w:pPr>
                          <w:pStyle w:val="TableParagraph"/>
                          <w:spacing w:before="115" w:line="104" w:lineRule="exact"/>
                          <w:ind w:left="1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85,6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(25,6;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196,8)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7EE79E5F" w14:textId="77777777" w:rsidR="002F68B6" w:rsidRDefault="00325CA4">
                        <w:pPr>
                          <w:pStyle w:val="TableParagraph"/>
                          <w:spacing w:line="220" w:lineRule="exact"/>
                          <w:ind w:left="193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0,2</w:t>
                        </w:r>
                      </w:p>
                    </w:tc>
                  </w:tr>
                  <w:tr w:rsidR="002F68B6" w14:paraId="24531964" w14:textId="77777777">
                    <w:trPr>
                      <w:trHeight w:val="225"/>
                    </w:trPr>
                    <w:tc>
                      <w:tcPr>
                        <w:tcW w:w="904" w:type="dxa"/>
                      </w:tcPr>
                      <w:p w14:paraId="0225F2DF" w14:textId="77777777" w:rsidR="002F68B6" w:rsidRDefault="00325CA4">
                        <w:pPr>
                          <w:pStyle w:val="TableParagraph"/>
                          <w:spacing w:line="205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Parda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04E313F5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307" w:type="dxa"/>
                      </w:tcPr>
                      <w:p w14:paraId="1681414D" w14:textId="77777777" w:rsidR="002F68B6" w:rsidRDefault="00325CA4">
                        <w:pPr>
                          <w:pStyle w:val="TableParagraph"/>
                          <w:spacing w:line="205" w:lineRule="exact"/>
                          <w:ind w:right="1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-124,50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(-294,01;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44,99)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</w:tcPr>
                      <w:p w14:paraId="77B2E048" w14:textId="77777777" w:rsidR="002F68B6" w:rsidRDefault="00325CA4">
                        <w:pPr>
                          <w:pStyle w:val="TableParagraph"/>
                          <w:tabs>
                            <w:tab w:val="left" w:pos="3867"/>
                          </w:tabs>
                          <w:spacing w:line="205" w:lineRule="exact"/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0,48</w:t>
                        </w:r>
                        <w:r>
                          <w:rPr>
                            <w:sz w:val="20"/>
                          </w:rPr>
                          <w:tab/>
                          <w:t>3</w:t>
                        </w:r>
                      </w:p>
                    </w:tc>
                  </w:tr>
                  <w:tr w:rsidR="002F68B6" w14:paraId="3374CCEC" w14:textId="77777777">
                    <w:trPr>
                      <w:trHeight w:val="229"/>
                    </w:trPr>
                    <w:tc>
                      <w:tcPr>
                        <w:tcW w:w="904" w:type="dxa"/>
                      </w:tcPr>
                      <w:p w14:paraId="2301CA80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14:paraId="16C25AAF" w14:textId="77777777" w:rsidR="002F68B6" w:rsidRDefault="00325CA4">
                        <w:pPr>
                          <w:pStyle w:val="TableParagraph"/>
                          <w:spacing w:line="209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</w:tcPr>
                      <w:p w14:paraId="391D984F" w14:textId="77777777" w:rsidR="002F68B6" w:rsidRDefault="00325CA4">
                        <w:pPr>
                          <w:pStyle w:val="TableParagraph"/>
                          <w:spacing w:line="209" w:lineRule="exact"/>
                          <w:ind w:left="2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-8931,14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(-9967,57; -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</w:tcPr>
                      <w:p w14:paraId="3F68D309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2F68B6" w14:paraId="65707177" w14:textId="77777777">
                    <w:trPr>
                      <w:trHeight w:val="229"/>
                    </w:trPr>
                    <w:tc>
                      <w:tcPr>
                        <w:tcW w:w="904" w:type="dxa"/>
                      </w:tcPr>
                      <w:p w14:paraId="22E64C9B" w14:textId="77777777" w:rsidR="002F68B6" w:rsidRDefault="00325CA4">
                        <w:pPr>
                          <w:pStyle w:val="TableParagraph"/>
                          <w:spacing w:line="209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Preta</w:t>
                        </w:r>
                      </w:p>
                    </w:tc>
                    <w:tc>
                      <w:tcPr>
                        <w:tcW w:w="1148" w:type="dxa"/>
                      </w:tcPr>
                      <w:p w14:paraId="7815AC19" w14:textId="77777777" w:rsidR="002F68B6" w:rsidRDefault="002F68B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307" w:type="dxa"/>
                      </w:tcPr>
                      <w:p w14:paraId="72783A75" w14:textId="77777777" w:rsidR="002F68B6" w:rsidRDefault="00325CA4">
                        <w:pPr>
                          <w:pStyle w:val="TableParagraph"/>
                          <w:spacing w:line="209" w:lineRule="exact"/>
                          <w:ind w:left="760" w:right="7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7894,72)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</w:tcPr>
                      <w:p w14:paraId="0967929E" w14:textId="77777777" w:rsidR="002F68B6" w:rsidRDefault="00325CA4">
                        <w:pPr>
                          <w:pStyle w:val="TableParagraph"/>
                          <w:spacing w:line="209" w:lineRule="exact"/>
                          <w:ind w:left="1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&lt;0,01</w:t>
                        </w:r>
                      </w:p>
                    </w:tc>
                  </w:tr>
                  <w:tr w:rsidR="002F68B6" w14:paraId="3C526626" w14:textId="77777777">
                    <w:trPr>
                      <w:trHeight w:val="251"/>
                    </w:trPr>
                    <w:tc>
                      <w:tcPr>
                        <w:tcW w:w="904" w:type="dxa"/>
                        <w:tcBorders>
                          <w:bottom w:val="single" w:sz="8" w:space="0" w:color="000000"/>
                        </w:tcBorders>
                      </w:tcPr>
                      <w:p w14:paraId="25BDD9AB" w14:textId="77777777" w:rsidR="002F68B6" w:rsidRDefault="00325CA4">
                        <w:pPr>
                          <w:pStyle w:val="TableParagraph"/>
                          <w:spacing w:before="19" w:line="212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Ignorado</w:t>
                        </w:r>
                      </w:p>
                    </w:tc>
                    <w:tc>
                      <w:tcPr>
                        <w:tcW w:w="1148" w:type="dxa"/>
                        <w:tcBorders>
                          <w:bottom w:val="single" w:sz="8" w:space="0" w:color="000000"/>
                        </w:tcBorders>
                      </w:tcPr>
                      <w:p w14:paraId="7F543D20" w14:textId="77777777" w:rsidR="002F68B6" w:rsidRDefault="00325CA4">
                        <w:pPr>
                          <w:pStyle w:val="TableParagraph"/>
                          <w:spacing w:line="226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2010–2022</w:t>
                        </w:r>
                      </w:p>
                    </w:tc>
                    <w:tc>
                      <w:tcPr>
                        <w:tcW w:w="2307" w:type="dxa"/>
                        <w:tcBorders>
                          <w:bottom w:val="single" w:sz="8" w:space="0" w:color="000000"/>
                        </w:tcBorders>
                      </w:tcPr>
                      <w:p w14:paraId="5DB9E3D1" w14:textId="77777777" w:rsidR="002F68B6" w:rsidRDefault="00325CA4">
                        <w:pPr>
                          <w:pStyle w:val="TableParagraph"/>
                          <w:spacing w:before="19" w:line="212" w:lineRule="exact"/>
                          <w:ind w:lef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-27,98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(-33,62;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-22,35)</w:t>
                        </w:r>
                      </w:p>
                    </w:tc>
                    <w:tc>
                      <w:tcPr>
                        <w:tcW w:w="4202" w:type="dxa"/>
                        <w:gridSpan w:val="4"/>
                        <w:tcBorders>
                          <w:bottom w:val="single" w:sz="8" w:space="0" w:color="000000"/>
                        </w:tcBorders>
                      </w:tcPr>
                      <w:p w14:paraId="3F65B80B" w14:textId="77777777" w:rsidR="002F68B6" w:rsidRDefault="00325CA4">
                        <w:pPr>
                          <w:pStyle w:val="TableParagraph"/>
                          <w:spacing w:before="19" w:line="212" w:lineRule="exact"/>
                          <w:ind w:left="1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&lt;0,01</w:t>
                        </w:r>
                      </w:p>
                    </w:tc>
                  </w:tr>
                </w:tbl>
                <w:p w14:paraId="402585B7" w14:textId="77777777" w:rsidR="002F68B6" w:rsidRDefault="002F68B6" w:rsidP="001D0879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325CA4">
        <w:rPr>
          <w:position w:val="-11"/>
          <w:sz w:val="20"/>
        </w:rPr>
        <w:t>2010–2022</w:t>
      </w:r>
      <w:r w:rsidR="00325CA4">
        <w:rPr>
          <w:position w:val="-11"/>
          <w:sz w:val="20"/>
        </w:rPr>
        <w:tab/>
      </w:r>
      <w:r w:rsidR="00325CA4">
        <w:rPr>
          <w:sz w:val="20"/>
        </w:rPr>
        <w:t>-1784,65</w:t>
      </w:r>
      <w:r w:rsidR="00325CA4">
        <w:rPr>
          <w:spacing w:val="-2"/>
          <w:sz w:val="20"/>
        </w:rPr>
        <w:t xml:space="preserve"> </w:t>
      </w:r>
      <w:r w:rsidR="00325CA4">
        <w:rPr>
          <w:sz w:val="20"/>
        </w:rPr>
        <w:t>(-2525,85; -</w:t>
      </w:r>
    </w:p>
    <w:p w14:paraId="09AD726A" w14:textId="77777777" w:rsidR="002F68B6" w:rsidRDefault="00325CA4" w:rsidP="001D0879">
      <w:pPr>
        <w:pStyle w:val="Corpodetexto"/>
        <w:rPr>
          <w:sz w:val="28"/>
        </w:rPr>
      </w:pPr>
      <w:r>
        <w:br w:type="column"/>
      </w:r>
    </w:p>
    <w:p w14:paraId="5E0B0EF8" w14:textId="77777777" w:rsidR="002F68B6" w:rsidRDefault="00325CA4">
      <w:pPr>
        <w:ind w:left="244" w:right="247"/>
        <w:jc w:val="center"/>
        <w:rPr>
          <w:sz w:val="20"/>
        </w:rPr>
      </w:pPr>
      <w:r>
        <w:rPr>
          <w:sz w:val="20"/>
        </w:rPr>
        <w:t>0,1</w:t>
      </w:r>
    </w:p>
    <w:p w14:paraId="694A1E5A" w14:textId="77777777" w:rsidR="002F68B6" w:rsidRDefault="002F68B6">
      <w:pPr>
        <w:jc w:val="center"/>
        <w:rPr>
          <w:sz w:val="20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num="2" w:space="720" w:equalWidth="0">
            <w:col w:w="6622" w:space="1446"/>
            <w:col w:w="782"/>
          </w:cols>
        </w:sectPr>
      </w:pPr>
    </w:p>
    <w:p w14:paraId="5B7B4FDD" w14:textId="77777777" w:rsidR="002F68B6" w:rsidRDefault="002F68B6" w:rsidP="001D0879">
      <w:pPr>
        <w:pStyle w:val="Corpodetexto"/>
      </w:pPr>
    </w:p>
    <w:p w14:paraId="24B3C414" w14:textId="77777777" w:rsidR="002F68B6" w:rsidRDefault="002F68B6" w:rsidP="001D0879">
      <w:pPr>
        <w:pStyle w:val="Corpodetexto"/>
      </w:pPr>
    </w:p>
    <w:p w14:paraId="1F75F13C" w14:textId="77777777" w:rsidR="002F68B6" w:rsidRDefault="002F68B6" w:rsidP="001D0879">
      <w:pPr>
        <w:pStyle w:val="Corpodetexto"/>
      </w:pPr>
    </w:p>
    <w:p w14:paraId="0AB44698" w14:textId="77777777" w:rsidR="002F68B6" w:rsidRDefault="002F68B6" w:rsidP="001D0879">
      <w:pPr>
        <w:pStyle w:val="Corpodetexto"/>
      </w:pPr>
    </w:p>
    <w:p w14:paraId="4104E6BF" w14:textId="77777777" w:rsidR="002F68B6" w:rsidRDefault="002F68B6" w:rsidP="001D0879">
      <w:pPr>
        <w:pStyle w:val="Corpodetexto"/>
      </w:pPr>
    </w:p>
    <w:p w14:paraId="741509B2" w14:textId="77777777" w:rsidR="002F68B6" w:rsidRDefault="002F68B6" w:rsidP="001D0879">
      <w:pPr>
        <w:pStyle w:val="Corpodetexto"/>
      </w:pPr>
    </w:p>
    <w:p w14:paraId="6621E979" w14:textId="77777777" w:rsidR="002F68B6" w:rsidRDefault="002F68B6" w:rsidP="001D0879">
      <w:pPr>
        <w:pStyle w:val="Corpodetexto"/>
      </w:pPr>
    </w:p>
    <w:p w14:paraId="3E06B1E1" w14:textId="77777777" w:rsidR="002F68B6" w:rsidRDefault="00325CA4">
      <w:pPr>
        <w:spacing w:before="90" w:line="276" w:lineRule="auto"/>
        <w:ind w:left="122" w:right="219"/>
        <w:rPr>
          <w:sz w:val="24"/>
        </w:rPr>
      </w:pPr>
      <w:r>
        <w:rPr>
          <w:i/>
          <w:sz w:val="24"/>
        </w:rPr>
        <w:lastRenderedPageBreak/>
        <w:t>APC:</w:t>
      </w:r>
      <w:r>
        <w:rPr>
          <w:i/>
          <w:spacing w:val="26"/>
          <w:sz w:val="24"/>
        </w:rPr>
        <w:t xml:space="preserve"> </w:t>
      </w:r>
      <w:proofErr w:type="spellStart"/>
      <w:r>
        <w:rPr>
          <w:i/>
          <w:sz w:val="24"/>
        </w:rPr>
        <w:t>Annual</w:t>
      </w:r>
      <w:proofErr w:type="spellEnd"/>
      <w:r>
        <w:rPr>
          <w:i/>
          <w:spacing w:val="26"/>
          <w:sz w:val="24"/>
        </w:rPr>
        <w:t xml:space="preserve"> </w:t>
      </w:r>
      <w:proofErr w:type="spellStart"/>
      <w:r>
        <w:rPr>
          <w:i/>
          <w:sz w:val="24"/>
        </w:rPr>
        <w:t>Percent</w:t>
      </w:r>
      <w:proofErr w:type="spellEnd"/>
      <w:r>
        <w:rPr>
          <w:i/>
          <w:spacing w:val="27"/>
          <w:sz w:val="24"/>
        </w:rPr>
        <w:t xml:space="preserve"> </w:t>
      </w:r>
      <w:proofErr w:type="spellStart"/>
      <w:r>
        <w:rPr>
          <w:i/>
          <w:sz w:val="24"/>
        </w:rPr>
        <w:t>Change</w:t>
      </w:r>
      <w:proofErr w:type="spellEnd"/>
      <w:r>
        <w:rPr>
          <w:sz w:val="24"/>
        </w:rPr>
        <w:t>;</w:t>
      </w:r>
      <w:r>
        <w:rPr>
          <w:spacing w:val="28"/>
          <w:sz w:val="24"/>
        </w:rPr>
        <w:t xml:space="preserve"> </w:t>
      </w:r>
      <w:r>
        <w:rPr>
          <w:sz w:val="24"/>
        </w:rPr>
        <w:t>IC</w:t>
      </w:r>
      <w:r>
        <w:rPr>
          <w:spacing w:val="27"/>
          <w:sz w:val="24"/>
        </w:rPr>
        <w:t xml:space="preserve"> </w:t>
      </w:r>
      <w:r>
        <w:rPr>
          <w:sz w:val="24"/>
        </w:rPr>
        <w:t>95%:</w:t>
      </w:r>
      <w:r>
        <w:rPr>
          <w:spacing w:val="27"/>
          <w:sz w:val="24"/>
        </w:rPr>
        <w:t xml:space="preserve"> </w:t>
      </w:r>
      <w:r>
        <w:rPr>
          <w:sz w:val="24"/>
        </w:rPr>
        <w:t>Intervalo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Confiança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95%;</w:t>
      </w:r>
      <w:r>
        <w:rPr>
          <w:spacing w:val="27"/>
          <w:sz w:val="24"/>
        </w:rPr>
        <w:t xml:space="preserve"> </w:t>
      </w:r>
      <w:r>
        <w:rPr>
          <w:sz w:val="24"/>
        </w:rPr>
        <w:t>*</w:t>
      </w:r>
      <w:r>
        <w:rPr>
          <w:spacing w:val="27"/>
          <w:sz w:val="24"/>
        </w:rPr>
        <w:t xml:space="preserve"> </w:t>
      </w:r>
      <w:r>
        <w:rPr>
          <w:sz w:val="24"/>
        </w:rPr>
        <w:t>Regressão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Joinpoint</w:t>
      </w:r>
      <w:proofErr w:type="spellEnd"/>
    </w:p>
    <w:p w14:paraId="21E2E64C" w14:textId="77777777" w:rsidR="002F68B6" w:rsidRDefault="002F68B6">
      <w:pPr>
        <w:spacing w:line="276" w:lineRule="auto"/>
        <w:rPr>
          <w:sz w:val="24"/>
        </w:rPr>
        <w:sectPr w:rsidR="002F68B6">
          <w:type w:val="continuous"/>
          <w:pgSz w:w="11910" w:h="16840"/>
          <w:pgMar w:top="1560" w:right="1480" w:bottom="280" w:left="1580" w:header="720" w:footer="720" w:gutter="0"/>
          <w:cols w:space="720"/>
        </w:sectPr>
      </w:pPr>
    </w:p>
    <w:p w14:paraId="18A9B81F" w14:textId="77777777" w:rsidR="002F68B6" w:rsidRDefault="00325CA4" w:rsidP="001D0879">
      <w:pPr>
        <w:pStyle w:val="Corpodetexto"/>
      </w:pPr>
      <w:r>
        <w:lastRenderedPageBreak/>
        <w:t>Observa-se que há o aumento significativo da tendência na etnia Amarela e indígena, e</w:t>
      </w:r>
      <w:r>
        <w:rPr>
          <w:spacing w:val="1"/>
        </w:rPr>
        <w:t xml:space="preserve"> </w:t>
      </w:r>
      <w:r>
        <w:t>redução nos ignorados, o que pode ser por causa de melhorias no sistema de saúde como</w:t>
      </w:r>
      <w:r>
        <w:rPr>
          <w:spacing w:val="-58"/>
        </w:rPr>
        <w:t xml:space="preserve"> </w:t>
      </w:r>
      <w:r>
        <w:t>um todo ou porque de fato a atenção a saúde dessas duas categorias diminuiu causando</w:t>
      </w:r>
      <w:r>
        <w:rPr>
          <w:spacing w:val="1"/>
        </w:rPr>
        <w:t xml:space="preserve"> </w:t>
      </w:r>
      <w:r>
        <w:t>mais mortes. Por outro lado, a RMM caiu em mulheres Amarelas e Pretas, e subiu em</w:t>
      </w:r>
      <w:r>
        <w:rPr>
          <w:spacing w:val="1"/>
        </w:rPr>
        <w:t xml:space="preserve"> </w:t>
      </w:r>
      <w:r>
        <w:t>brancas</w:t>
      </w:r>
      <w:r>
        <w:rPr>
          <w:spacing w:val="-8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indígenas,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fato</w:t>
      </w:r>
      <w:r>
        <w:rPr>
          <w:spacing w:val="-11"/>
        </w:rPr>
        <w:t xml:space="preserve"> </w:t>
      </w:r>
      <w:r>
        <w:t>interessante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demonstra</w:t>
      </w:r>
      <w:r>
        <w:rPr>
          <w:spacing w:val="-11"/>
        </w:rPr>
        <w:t xml:space="preserve"> </w:t>
      </w:r>
      <w:r>
        <w:t>essa</w:t>
      </w:r>
      <w:r>
        <w:rPr>
          <w:spacing w:val="-12"/>
        </w:rPr>
        <w:t xml:space="preserve"> </w:t>
      </w:r>
      <w:r>
        <w:t>disparidade</w:t>
      </w:r>
      <w:r>
        <w:rPr>
          <w:spacing w:val="-11"/>
        </w:rPr>
        <w:t xml:space="preserve"> </w:t>
      </w:r>
      <w:r>
        <w:t>étnica.</w:t>
      </w:r>
    </w:p>
    <w:p w14:paraId="42092DD1" w14:textId="77777777" w:rsidR="002F68B6" w:rsidRDefault="002F68B6" w:rsidP="001D0879">
      <w:pPr>
        <w:pStyle w:val="Corpodetexto"/>
      </w:pPr>
    </w:p>
    <w:p w14:paraId="752F795F" w14:textId="77777777" w:rsidR="002F68B6" w:rsidRDefault="002F68B6" w:rsidP="001D0879">
      <w:pPr>
        <w:pStyle w:val="Corpodetexto"/>
      </w:pPr>
    </w:p>
    <w:p w14:paraId="39503889" w14:textId="77777777" w:rsidR="002F68B6" w:rsidRDefault="002F68B6" w:rsidP="001D0879">
      <w:pPr>
        <w:pStyle w:val="Corpodetexto"/>
      </w:pPr>
    </w:p>
    <w:p w14:paraId="55959F88" w14:textId="77777777" w:rsidR="002F68B6" w:rsidRDefault="00325CA4" w:rsidP="001D0879">
      <w:pPr>
        <w:pStyle w:val="Ttulo1"/>
        <w:pPrChange w:id="99" w:author="Winter Figueiredo" w:date="2024-02-23T22:48:00Z">
          <w:pPr>
            <w:pStyle w:val="Corpodetexto"/>
          </w:pPr>
        </w:pPrChange>
      </w:pPr>
      <w:commentRangeStart w:id="100"/>
      <w:r>
        <w:t>Discussão</w:t>
      </w:r>
      <w:commentRangeEnd w:id="100"/>
      <w:r w:rsidR="00957E4C">
        <w:rPr>
          <w:rStyle w:val="Refdecomentrio"/>
          <w:b w:val="0"/>
          <w:bCs w:val="0"/>
        </w:rPr>
        <w:commentReference w:id="100"/>
      </w:r>
    </w:p>
    <w:p w14:paraId="3E69A206" w14:textId="50D515B4" w:rsidR="001D0879" w:rsidRDefault="001D0879" w:rsidP="001D0879">
      <w:pPr>
        <w:pStyle w:val="Corpodetexto"/>
        <w:rPr>
          <w:ins w:id="101" w:author="Winter Figueiredo" w:date="2024-02-23T22:48:00Z"/>
        </w:rPr>
      </w:pPr>
      <w:ins w:id="102" w:author="Winter Figueiredo" w:date="2024-02-23T22:48:00Z">
        <w:r w:rsidRPr="001D0879">
          <w:rPr>
            <w:highlight w:val="yellow"/>
            <w:rPrChange w:id="103" w:author="Winter Figueiredo" w:date="2024-02-23T22:49:00Z">
              <w:rPr/>
            </w:rPrChange>
          </w:rPr>
          <w:t xml:space="preserve">Precisamos de um primeiro parágrafo resumindo os principais achados do seu estudo. Primeiro que na pandemia houve </w:t>
        </w:r>
      </w:ins>
      <w:ins w:id="104" w:author="Winter Figueiredo" w:date="2024-02-23T22:49:00Z">
        <w:r w:rsidRPr="001D0879">
          <w:rPr>
            <w:highlight w:val="yellow"/>
            <w:rPrChange w:id="105" w:author="Winter Figueiredo" w:date="2024-02-23T22:49:00Z">
              <w:rPr/>
            </w:rPrChange>
          </w:rPr>
          <w:t>aumento dos casos, depois que há disparidades regionais e étnico-raciais. A partir daí temos o gancho para a discussão, onde podemos explorar e relacionar cada um desses achados com a literatura.</w:t>
        </w:r>
      </w:ins>
    </w:p>
    <w:p w14:paraId="68161459" w14:textId="0B079EF4" w:rsidR="002F68B6" w:rsidRDefault="00325CA4" w:rsidP="001D0879">
      <w:pPr>
        <w:pStyle w:val="Corpodetexto"/>
      </w:pPr>
      <w:r>
        <w:t>O interesse em estimativas de indicadores de saúde cresceu consideravelmente com o</w:t>
      </w:r>
      <w:r>
        <w:rPr>
          <w:spacing w:val="1"/>
        </w:rPr>
        <w:t xml:space="preserve"> </w:t>
      </w:r>
      <w:r>
        <w:t>prazo iminente de 2015 para alcançar os objetivos de desenvolvimento do milênio; 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estimar</w:t>
      </w:r>
      <w:r>
        <w:rPr>
          <w:spacing w:val="1"/>
        </w:rPr>
        <w:t xml:space="preserve"> </w:t>
      </w:r>
      <w:r>
        <w:t>reduções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complexo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outros</w:t>
      </w:r>
      <w:r>
        <w:rPr>
          <w:spacing w:val="-57"/>
        </w:rPr>
        <w:t xml:space="preserve"> </w:t>
      </w:r>
      <w:r>
        <w:t xml:space="preserve">indicadores de saúde, como mortalidade infantil (SZWARCWALD </w:t>
      </w:r>
      <w:proofErr w:type="spellStart"/>
      <w:r>
        <w:t>et</w:t>
      </w:r>
      <w:proofErr w:type="spellEnd"/>
      <w:r>
        <w:t xml:space="preserve"> al., 2014). Como</w:t>
      </w:r>
      <w:r>
        <w:rPr>
          <w:spacing w:val="1"/>
        </w:rPr>
        <w:t xml:space="preserve"> </w:t>
      </w:r>
      <w:r>
        <w:t>observada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pesquisa,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reflete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diversas</w:t>
      </w:r>
      <w:r>
        <w:rPr>
          <w:spacing w:val="-2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socioeconômicas</w:t>
      </w:r>
      <w:r>
        <w:rPr>
          <w:spacing w:val="-2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País,</w:t>
      </w:r>
      <w:r>
        <w:rPr>
          <w:spacing w:val="-13"/>
        </w:rPr>
        <w:t xml:space="preserve"> </w:t>
      </w:r>
      <w:r>
        <w:t>caracterizado</w:t>
      </w:r>
      <w:r>
        <w:rPr>
          <w:spacing w:val="-13"/>
        </w:rPr>
        <w:t xml:space="preserve"> </w:t>
      </w:r>
      <w:r>
        <w:t>pela</w:t>
      </w:r>
      <w:r>
        <w:rPr>
          <w:spacing w:val="-12"/>
        </w:rPr>
        <w:t xml:space="preserve"> </w:t>
      </w:r>
      <w:r>
        <w:t>sua</w:t>
      </w:r>
      <w:r>
        <w:rPr>
          <w:spacing w:val="-14"/>
        </w:rPr>
        <w:t xml:space="preserve"> </w:t>
      </w:r>
      <w:r>
        <w:t>divisão</w:t>
      </w:r>
      <w:r>
        <w:rPr>
          <w:spacing w:val="-13"/>
        </w:rPr>
        <w:t xml:space="preserve"> </w:t>
      </w:r>
      <w:r>
        <w:t>territorial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qualidade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vida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1"/>
        </w:rPr>
        <w:t xml:space="preserve"> </w:t>
      </w:r>
      <w:r>
        <w:t>população,</w:t>
      </w:r>
      <w:r>
        <w:rPr>
          <w:spacing w:val="-13"/>
        </w:rPr>
        <w:t xml:space="preserve"> </w:t>
      </w:r>
      <w:r>
        <w:t>assim</w:t>
      </w:r>
      <w:r>
        <w:rPr>
          <w:spacing w:val="-58"/>
        </w:rPr>
        <w:t xml:space="preserve"> </w:t>
      </w:r>
      <w:r>
        <w:t>como as políticas públicas que promovem as ações de saúde coletiva</w:t>
      </w:r>
      <w:r>
        <w:rPr>
          <w:spacing w:val="1"/>
        </w:rPr>
        <w:t xml:space="preserve"> </w:t>
      </w:r>
      <w:r>
        <w:t>(CARRENO;</w:t>
      </w:r>
      <w:r>
        <w:rPr>
          <w:spacing w:val="1"/>
        </w:rPr>
        <w:t xml:space="preserve"> </w:t>
      </w:r>
      <w:r>
        <w:t>BONILHA;</w:t>
      </w:r>
      <w:r>
        <w:rPr>
          <w:spacing w:val="-1"/>
        </w:rPr>
        <w:t xml:space="preserve"> </w:t>
      </w:r>
      <w:r>
        <w:t>COSTA, 2014).</w:t>
      </w:r>
    </w:p>
    <w:p w14:paraId="32178269" w14:textId="77777777" w:rsidR="002F68B6" w:rsidRDefault="00325CA4" w:rsidP="001D0879">
      <w:pPr>
        <w:pStyle w:val="Corpodetexto"/>
      </w:pPr>
      <w:r>
        <w:t>Apesar disso, ainda existe certa dificuldade em mensurar as taxas de óbitos maternos</w:t>
      </w:r>
      <w:r>
        <w:rPr>
          <w:spacing w:val="1"/>
        </w:rPr>
        <w:t xml:space="preserve"> </w:t>
      </w:r>
      <w:r>
        <w:t xml:space="preserve">devido à falta de informação e subnotificação de casos (ÁFIO </w:t>
      </w:r>
      <w:proofErr w:type="spellStart"/>
      <w:r>
        <w:t>et</w:t>
      </w:r>
      <w:proofErr w:type="spellEnd"/>
      <w:r>
        <w:t xml:space="preserve"> al., 2014). É assim que</w:t>
      </w:r>
      <w:r>
        <w:rPr>
          <w:spacing w:val="1"/>
        </w:rPr>
        <w:t xml:space="preserve"> </w:t>
      </w:r>
      <w:r>
        <w:t>o estudo da tendência temporal da MM e RMM é importante para demonstrar a situação</w:t>
      </w:r>
      <w:r>
        <w:rPr>
          <w:spacing w:val="-57"/>
        </w:rPr>
        <w:t xml:space="preserve"> </w:t>
      </w:r>
      <w:r>
        <w:t>da assistência à saúde de uma determinada região ou comunidade, fato que traduz a</w:t>
      </w:r>
      <w:r>
        <w:rPr>
          <w:spacing w:val="1"/>
        </w:rPr>
        <w:t xml:space="preserve"> </w:t>
      </w:r>
      <w:r>
        <w:t>importância de conhecer a realidade atual da MM, no intuito de propor medidas para</w:t>
      </w:r>
      <w:r>
        <w:rPr>
          <w:spacing w:val="1"/>
        </w:rPr>
        <w:t xml:space="preserve"> </w:t>
      </w:r>
      <w:r>
        <w:t>melhorar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qualidade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atendimento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mulher</w:t>
      </w:r>
      <w:r>
        <w:rPr>
          <w:spacing w:val="-1"/>
        </w:rPr>
        <w:t xml:space="preserve"> </w:t>
      </w:r>
      <w:r>
        <w:t>(BOTELHO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rPr>
          <w:spacing w:val="-1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2014).</w:t>
      </w:r>
      <w:r>
        <w:rPr>
          <w:spacing w:val="-3"/>
        </w:rPr>
        <w:t xml:space="preserve"> </w:t>
      </w:r>
      <w:r>
        <w:t>Assim,</w:t>
      </w:r>
      <w:r>
        <w:rPr>
          <w:spacing w:val="-3"/>
        </w:rPr>
        <w:t xml:space="preserve"> </w:t>
      </w:r>
      <w:r>
        <w:t>deve-se</w:t>
      </w:r>
      <w:r>
        <w:rPr>
          <w:spacing w:val="-58"/>
        </w:rPr>
        <w:t xml:space="preserve"> </w:t>
      </w:r>
      <w:r>
        <w:t>chamar a atenção para a necessidade de que outros setores atuem concretamente na</w:t>
      </w:r>
      <w:r>
        <w:rPr>
          <w:spacing w:val="1"/>
        </w:rPr>
        <w:t xml:space="preserve"> </w:t>
      </w:r>
      <w:r>
        <w:t>redução</w:t>
      </w:r>
      <w:r>
        <w:rPr>
          <w:spacing w:val="-9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vulnerabilidade</w:t>
      </w:r>
      <w:r>
        <w:rPr>
          <w:spacing w:val="-12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imbricada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cotidiano</w:t>
      </w:r>
      <w:r>
        <w:rPr>
          <w:spacing w:val="-12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mulheres</w:t>
      </w:r>
      <w:r>
        <w:rPr>
          <w:spacing w:val="-10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menos</w:t>
      </w:r>
      <w:r>
        <w:rPr>
          <w:spacing w:val="-58"/>
        </w:rPr>
        <w:t xml:space="preserve"> </w:t>
      </w:r>
      <w:r>
        <w:t xml:space="preserve">afluentes, sendo fundamental o planejamento e desenvolvimento de ações </w:t>
      </w:r>
      <w:proofErr w:type="spellStart"/>
      <w:r>
        <w:t>intersetoriais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visem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redução</w:t>
      </w:r>
      <w:r>
        <w:rPr>
          <w:spacing w:val="-1"/>
        </w:rPr>
        <w:t xml:space="preserve"> </w:t>
      </w:r>
      <w:r>
        <w:t>das desigualdades</w:t>
      </w:r>
      <w:r>
        <w:rPr>
          <w:spacing w:val="-1"/>
        </w:rPr>
        <w:t xml:space="preserve"> </w:t>
      </w:r>
      <w:r>
        <w:t>sociais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melhoria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atenção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mulher</w:t>
      </w:r>
      <w:r>
        <w:rPr>
          <w:spacing w:val="-1"/>
        </w:rPr>
        <w:t xml:space="preserve"> </w:t>
      </w:r>
      <w:r>
        <w:t xml:space="preserve">(MARTINS </w:t>
      </w:r>
      <w:proofErr w:type="spellStart"/>
      <w:r>
        <w:t>et</w:t>
      </w:r>
      <w:proofErr w:type="spellEnd"/>
      <w:r>
        <w:t xml:space="preserve"> al., 2017).</w:t>
      </w:r>
    </w:p>
    <w:p w14:paraId="4AF2B515" w14:textId="6F4EF5D1" w:rsidR="002F68B6" w:rsidRDefault="00325CA4" w:rsidP="001D0879">
      <w:pPr>
        <w:pStyle w:val="Corpodetexto"/>
      </w:pPr>
      <w:r>
        <w:t>Por outro lado, é importante ressaltar que o acompanhamento temporal dos indicadores</w:t>
      </w:r>
      <w:r>
        <w:rPr>
          <w:spacing w:val="1"/>
        </w:rPr>
        <w:t xml:space="preserve"> </w:t>
      </w:r>
      <w:r>
        <w:t>associados às condições de saúde perinatal, desafiam profissionais da saúde e para que</w:t>
      </w:r>
      <w:r>
        <w:rPr>
          <w:spacing w:val="1"/>
        </w:rPr>
        <w:t xml:space="preserve"> </w:t>
      </w:r>
      <w:r>
        <w:t>haja</w:t>
      </w:r>
      <w:r>
        <w:rPr>
          <w:spacing w:val="-7"/>
        </w:rPr>
        <w:t xml:space="preserve"> </w:t>
      </w:r>
      <w:r>
        <w:t>redução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MM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RMM,</w:t>
      </w:r>
      <w:r>
        <w:rPr>
          <w:spacing w:val="-6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associado</w:t>
      </w:r>
      <w:r>
        <w:rPr>
          <w:spacing w:val="-5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vigilância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desenvolve,</w:t>
      </w:r>
      <w:r>
        <w:rPr>
          <w:spacing w:val="-3"/>
        </w:rPr>
        <w:t xml:space="preserve"> </w:t>
      </w:r>
      <w:r>
        <w:t>não apenas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melhoria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assistência ao</w:t>
      </w:r>
      <w:r>
        <w:rPr>
          <w:spacing w:val="-3"/>
        </w:rPr>
        <w:t xml:space="preserve"> </w:t>
      </w:r>
      <w:del w:id="106" w:author="Winter Figueiredo" w:date="2024-02-23T22:51:00Z">
        <w:r w:rsidDel="00957E4C">
          <w:delText>pré-</w:delText>
        </w:r>
        <w:r w:rsidDel="00957E4C">
          <w:rPr>
            <w:spacing w:val="-57"/>
          </w:rPr>
          <w:delText xml:space="preserve"> </w:delText>
        </w:r>
        <w:r w:rsidDel="00957E4C">
          <w:delText>natal</w:delText>
        </w:r>
      </w:del>
      <w:ins w:id="107" w:author="Winter Figueiredo" w:date="2024-02-23T22:51:00Z">
        <w:r w:rsidR="00957E4C">
          <w:t>pré-</w:t>
        </w:r>
        <w:r w:rsidR="00957E4C">
          <w:rPr>
            <w:spacing w:val="-57"/>
          </w:rPr>
          <w:t>natal</w:t>
        </w:r>
      </w:ins>
      <w:r>
        <w:t xml:space="preserve">, parto e puerpério, mas também investimentos de cunho social. Para Lima </w:t>
      </w:r>
      <w:proofErr w:type="spellStart"/>
      <w:r>
        <w:t>et</w:t>
      </w:r>
      <w:proofErr w:type="spellEnd"/>
      <w:r>
        <w:t xml:space="preserve"> al.</w:t>
      </w:r>
      <w:r>
        <w:rPr>
          <w:spacing w:val="1"/>
        </w:rPr>
        <w:t xml:space="preserve"> </w:t>
      </w:r>
      <w:r>
        <w:t>(2016) o fato de orientar as políticas públicas para educação básica, redução da pobreza</w:t>
      </w:r>
      <w:r>
        <w:rPr>
          <w:spacing w:val="1"/>
        </w:rPr>
        <w:t xml:space="preserve"> </w:t>
      </w:r>
      <w:r>
        <w:t>e das desigualdades sociais, refletem seu impacto na saúde das mulheres. Sabe-se que é</w:t>
      </w:r>
      <w:r>
        <w:rPr>
          <w:spacing w:val="1"/>
        </w:rPr>
        <w:t xml:space="preserve"> </w:t>
      </w:r>
      <w:r>
        <w:t>possível prevenir, identificar e/ou corrigir os desfechos maternos e fetais no pré-natal,</w:t>
      </w:r>
      <w:r>
        <w:rPr>
          <w:spacing w:val="1"/>
        </w:rPr>
        <w:t xml:space="preserve"> </w:t>
      </w:r>
      <w:r>
        <w:t>favorecendo</w:t>
      </w:r>
      <w:r>
        <w:rPr>
          <w:spacing w:val="1"/>
        </w:rPr>
        <w:t xml:space="preserve"> </w:t>
      </w:r>
      <w:r>
        <w:t>um bom prognóstico no parto e</w:t>
      </w:r>
      <w:r>
        <w:rPr>
          <w:spacing w:val="1"/>
        </w:rPr>
        <w:t xml:space="preserve"> </w:t>
      </w:r>
      <w:r>
        <w:t>pós-parto. Ressalta-se</w:t>
      </w:r>
      <w:r>
        <w:rPr>
          <w:spacing w:val="1"/>
        </w:rPr>
        <w:t xml:space="preserve"> </w:t>
      </w:r>
      <w:r>
        <w:t>que 48,5%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 xml:space="preserve">gestantes não foram classificadas como de risco quando </w:t>
      </w:r>
      <w:r>
        <w:lastRenderedPageBreak/>
        <w:t xml:space="preserve">iniciaram o pré-natal (ÁFIO </w:t>
      </w:r>
      <w:proofErr w:type="spellStart"/>
      <w:r>
        <w:t>et</w:t>
      </w:r>
      <w:proofErr w:type="spellEnd"/>
      <w:r>
        <w:rPr>
          <w:spacing w:val="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2014).</w:t>
      </w:r>
    </w:p>
    <w:p w14:paraId="5C19D6A5" w14:textId="195E3DEF" w:rsidR="002F68B6" w:rsidDel="001D0879" w:rsidRDefault="00325CA4" w:rsidP="001D0879">
      <w:pPr>
        <w:pStyle w:val="Corpodetexto"/>
        <w:rPr>
          <w:del w:id="108" w:author="Winter Figueiredo" w:date="2024-02-23T22:49:00Z"/>
        </w:rPr>
      </w:pPr>
      <w:r>
        <w:t>Neste estudo observou-se que tanto a MM como a RMM tiveram incremento (p&gt;0,05) a</w:t>
      </w:r>
      <w:r>
        <w:rPr>
          <w:spacing w:val="-57"/>
        </w:rPr>
        <w:t xml:space="preserve"> </w:t>
      </w:r>
      <w:r>
        <w:t>partir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2019.</w:t>
      </w:r>
      <w:r>
        <w:rPr>
          <w:spacing w:val="5"/>
        </w:rPr>
        <w:t xml:space="preserve"> </w:t>
      </w:r>
      <w:r>
        <w:t>Enquanto</w:t>
      </w:r>
      <w:r>
        <w:rPr>
          <w:spacing w:val="9"/>
        </w:rPr>
        <w:t xml:space="preserve"> </w:t>
      </w:r>
      <w:r>
        <w:t>isso,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Brasil</w:t>
      </w:r>
      <w:r>
        <w:rPr>
          <w:spacing w:val="6"/>
        </w:rPr>
        <w:t xml:space="preserve"> </w:t>
      </w:r>
      <w:r>
        <w:t>vem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esforçando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organizar</w:t>
      </w:r>
      <w:r>
        <w:rPr>
          <w:spacing w:val="5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d</w:t>
      </w:r>
      <w:ins w:id="109" w:author="Winter Figueiredo" w:date="2024-02-23T22:49:00Z">
        <w:r w:rsidR="001D0879">
          <w:t xml:space="preserve">e </w:t>
        </w:r>
      </w:ins>
      <w:del w:id="110" w:author="Winter Figueiredo" w:date="2024-02-23T22:49:00Z">
        <w:r w:rsidDel="001D0879">
          <w:delText>e</w:delText>
        </w:r>
      </w:del>
    </w:p>
    <w:p w14:paraId="664C66FC" w14:textId="427EFF27" w:rsidR="002F68B6" w:rsidDel="001D0879" w:rsidRDefault="002F68B6" w:rsidP="001D0879">
      <w:pPr>
        <w:spacing w:line="276" w:lineRule="auto"/>
        <w:ind w:left="122" w:firstLine="587"/>
        <w:rPr>
          <w:del w:id="111" w:author="Winter Figueiredo" w:date="2024-02-23T22:49:00Z"/>
        </w:rPr>
        <w:sectPr w:rsidR="002F68B6" w:rsidDel="001D0879">
          <w:pgSz w:w="11910" w:h="16840"/>
          <w:pgMar w:top="1320" w:right="1480" w:bottom="280" w:left="1580" w:header="720" w:footer="720" w:gutter="0"/>
          <w:cols w:space="720"/>
        </w:sectPr>
        <w:pPrChange w:id="112" w:author="Winter Figueiredo" w:date="2024-02-23T22:49:00Z">
          <w:pPr>
            <w:spacing w:line="276" w:lineRule="auto"/>
          </w:pPr>
        </w:pPrChange>
      </w:pPr>
    </w:p>
    <w:p w14:paraId="1C17B2BB" w14:textId="77777777" w:rsidR="002F68B6" w:rsidRDefault="00325CA4" w:rsidP="001D0879">
      <w:pPr>
        <w:pStyle w:val="Corpodetexto"/>
        <w:ind w:left="0" w:firstLine="0"/>
        <w:pPrChange w:id="113" w:author="Winter Figueiredo" w:date="2024-02-23T22:49:00Z">
          <w:pPr>
            <w:pStyle w:val="Corpodetexto"/>
          </w:pPr>
        </w:pPrChange>
      </w:pPr>
      <w:r>
        <w:t>saúde</w:t>
      </w:r>
      <w:r>
        <w:rPr>
          <w:spacing w:val="-5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igualitário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reduza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mortalidade</w:t>
      </w:r>
      <w:r>
        <w:rPr>
          <w:spacing w:val="-4"/>
        </w:rPr>
        <w:t xml:space="preserve"> </w:t>
      </w:r>
      <w:r>
        <w:t>materna</w:t>
      </w:r>
      <w:r>
        <w:rPr>
          <w:spacing w:val="-5"/>
        </w:rPr>
        <w:t xml:space="preserve"> </w:t>
      </w:r>
      <w:r>
        <w:t>(SCARTON</w:t>
      </w:r>
      <w:r>
        <w:rPr>
          <w:spacing w:val="-2"/>
        </w:rPr>
        <w:t xml:space="preserve"> </w:t>
      </w:r>
      <w:proofErr w:type="spellStart"/>
      <w:r>
        <w:t>et</w:t>
      </w:r>
      <w:proofErr w:type="spellEnd"/>
      <w:r>
        <w:rPr>
          <w:spacing w:val="-3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2019).</w:t>
      </w:r>
      <w:r>
        <w:rPr>
          <w:spacing w:val="-58"/>
        </w:rPr>
        <w:t xml:space="preserve"> </w:t>
      </w:r>
      <w:r>
        <w:t>Da mesma forma, entende-se a importância de ações amplas e articuladas que apontem</w:t>
      </w:r>
      <w:r>
        <w:rPr>
          <w:spacing w:val="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mudança</w:t>
      </w:r>
      <w:r>
        <w:rPr>
          <w:spacing w:val="-12"/>
        </w:rPr>
        <w:t xml:space="preserve"> </w:t>
      </w:r>
      <w:r>
        <w:t>efetiva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atual</w:t>
      </w:r>
      <w:r>
        <w:rPr>
          <w:spacing w:val="-11"/>
        </w:rPr>
        <w:t xml:space="preserve"> </w:t>
      </w:r>
      <w:r>
        <w:t>modelo</w:t>
      </w:r>
      <w:r>
        <w:rPr>
          <w:spacing w:val="-11"/>
        </w:rPr>
        <w:t xml:space="preserve"> </w:t>
      </w:r>
      <w:r>
        <w:t>assistencial</w:t>
      </w:r>
      <w:r>
        <w:rPr>
          <w:spacing w:val="-10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atenção</w:t>
      </w:r>
      <w:r>
        <w:rPr>
          <w:spacing w:val="-11"/>
        </w:rPr>
        <w:t xml:space="preserve"> </w:t>
      </w:r>
      <w:r>
        <w:t>obstétrica</w:t>
      </w:r>
      <w:r>
        <w:rPr>
          <w:spacing w:val="-8"/>
        </w:rPr>
        <w:t xml:space="preserve"> </w:t>
      </w:r>
      <w:r>
        <w:t>(SCARTON</w:t>
      </w:r>
      <w:r>
        <w:rPr>
          <w:spacing w:val="-57"/>
        </w:rPr>
        <w:t xml:space="preserve"> </w:t>
      </w:r>
      <w:proofErr w:type="spellStart"/>
      <w:r>
        <w:t>et</w:t>
      </w:r>
      <w:proofErr w:type="spellEnd"/>
      <w:r>
        <w:t xml:space="preserve"> al., 2019). O Brasil reconhece as diversidades e as disparidades regionais, e entende</w:t>
      </w:r>
      <w:r>
        <w:rPr>
          <w:spacing w:val="1"/>
        </w:rPr>
        <w:t xml:space="preserve"> </w:t>
      </w:r>
      <w:r>
        <w:t>que é seu compromisso instituir programas que atendam toda a população (CARRENO;</w:t>
      </w:r>
      <w:r>
        <w:rPr>
          <w:spacing w:val="1"/>
        </w:rPr>
        <w:t xml:space="preserve"> </w:t>
      </w:r>
      <w:r>
        <w:t>BONILHA;</w:t>
      </w:r>
      <w:r>
        <w:rPr>
          <w:spacing w:val="-1"/>
        </w:rPr>
        <w:t xml:space="preserve"> </w:t>
      </w:r>
      <w:r>
        <w:t>COSTA, 2014).</w:t>
      </w:r>
    </w:p>
    <w:p w14:paraId="6A09C0C1" w14:textId="77777777" w:rsidR="00CE634B" w:rsidRDefault="00325CA4" w:rsidP="001D0879">
      <w:pPr>
        <w:pStyle w:val="Corpodetexto"/>
        <w:rPr>
          <w:ins w:id="114" w:author="Winter Figueiredo" w:date="2024-02-23T22:50:00Z"/>
        </w:rPr>
      </w:pPr>
      <w:r>
        <w:t>No entanto, é válido destacar que os resultados encontrados por Guimarães (2017), onde</w:t>
      </w:r>
      <w:r>
        <w:rPr>
          <w:spacing w:val="-57"/>
        </w:rPr>
        <w:t xml:space="preserve"> </w:t>
      </w:r>
      <w:r>
        <w:t>estudaram os fatores mais relevantes à MM, a descrevem sugerindo direcionamento de</w:t>
      </w:r>
      <w:r>
        <w:rPr>
          <w:spacing w:val="1"/>
        </w:rPr>
        <w:t xml:space="preserve"> </w:t>
      </w:r>
      <w:r>
        <w:t>ações voltadas para as necessidades da população feminina. Uma destas informações,</w:t>
      </w:r>
      <w:r>
        <w:rPr>
          <w:spacing w:val="1"/>
        </w:rPr>
        <w:t xml:space="preserve"> </w:t>
      </w:r>
      <w:r>
        <w:t xml:space="preserve">para Botelho </w:t>
      </w:r>
      <w:proofErr w:type="spellStart"/>
      <w:r>
        <w:t>et</w:t>
      </w:r>
      <w:proofErr w:type="spellEnd"/>
      <w:r>
        <w:t xml:space="preserve"> al. (2014), é a disponibilidade de informações corretas e confiáveis, bem</w:t>
      </w:r>
      <w:r>
        <w:rPr>
          <w:spacing w:val="-57"/>
        </w:rPr>
        <w:t xml:space="preserve"> </w:t>
      </w:r>
      <w:r>
        <w:t>como a adequada análise dessas. Ações que podem contribuir para a implantação de</w:t>
      </w:r>
      <w:r>
        <w:rPr>
          <w:spacing w:val="1"/>
        </w:rPr>
        <w:t xml:space="preserve"> </w:t>
      </w:r>
      <w:r>
        <w:t xml:space="preserve">políticas e programas efetivos de assistência à gravidez, ao parto e ao puerpério. </w:t>
      </w:r>
    </w:p>
    <w:p w14:paraId="543079F6" w14:textId="199AFDDD" w:rsidR="002F68B6" w:rsidRDefault="00325CA4" w:rsidP="001D0879">
      <w:pPr>
        <w:pStyle w:val="Corpodetexto"/>
      </w:pPr>
      <w:r>
        <w:t>Além</w:t>
      </w:r>
      <w:r>
        <w:rPr>
          <w:spacing w:val="1"/>
        </w:rPr>
        <w:t xml:space="preserve"> </w:t>
      </w:r>
      <w:r>
        <w:t>disso, o uso rotineiro das informações hospitalares obtidas por meio das investigações</w:t>
      </w:r>
      <w:r>
        <w:rPr>
          <w:spacing w:val="1"/>
        </w:rPr>
        <w:t xml:space="preserve"> </w:t>
      </w:r>
      <w:r>
        <w:t>também pode ser utilizado para a implantação de um sistema de vigilância da morbidade</w:t>
      </w:r>
      <w:r>
        <w:rPr>
          <w:spacing w:val="-58"/>
        </w:rPr>
        <w:t xml:space="preserve"> </w:t>
      </w:r>
      <w:r>
        <w:t>materna grave e, dessa forma, medidas efetivas</w:t>
      </w:r>
      <w:r>
        <w:rPr>
          <w:spacing w:val="1"/>
        </w:rPr>
        <w:t xml:space="preserve"> </w:t>
      </w:r>
      <w:r>
        <w:t>possam ser tomadas, no intuito de</w:t>
      </w:r>
      <w:r>
        <w:rPr>
          <w:spacing w:val="1"/>
        </w:rPr>
        <w:t xml:space="preserve"> </w:t>
      </w:r>
      <w:r>
        <w:t>diminuir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significativa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mortalidade</w:t>
      </w:r>
      <w:r>
        <w:rPr>
          <w:spacing w:val="-9"/>
        </w:rPr>
        <w:t xml:space="preserve"> </w:t>
      </w:r>
      <w:r>
        <w:t>materna.</w:t>
      </w:r>
      <w:r>
        <w:rPr>
          <w:spacing w:val="-9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estudo</w:t>
      </w:r>
      <w:r>
        <w:rPr>
          <w:spacing w:val="-8"/>
        </w:rPr>
        <w:t xml:space="preserve"> </w:t>
      </w:r>
      <w:r>
        <w:t>populacional</w:t>
      </w:r>
      <w:r>
        <w:rPr>
          <w:spacing w:val="-8"/>
        </w:rPr>
        <w:t xml:space="preserve"> </w:t>
      </w:r>
      <w:r>
        <w:t>sobre</w:t>
      </w:r>
      <w:r>
        <w:rPr>
          <w:spacing w:val="-58"/>
        </w:rPr>
        <w:t xml:space="preserve"> </w:t>
      </w:r>
      <w:r>
        <w:t>mortalidade materna, Guimarães, (2017) concluiu que a limitação de se tratar de um</w:t>
      </w:r>
      <w:r>
        <w:rPr>
          <w:spacing w:val="1"/>
        </w:rPr>
        <w:t xml:space="preserve"> </w:t>
      </w:r>
      <w:r>
        <w:t>levantamento de dados secundários, o qual é suscetível a erros e equívocos relacionados</w:t>
      </w:r>
      <w:r>
        <w:rPr>
          <w:spacing w:val="-57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preenchimento das fichas de</w:t>
      </w:r>
      <w:r>
        <w:rPr>
          <w:spacing w:val="-2"/>
        </w:rPr>
        <w:t xml:space="preserve"> </w:t>
      </w:r>
      <w:r>
        <w:t>notificação e</w:t>
      </w:r>
      <w:r>
        <w:rPr>
          <w:spacing w:val="-1"/>
        </w:rPr>
        <w:t xml:space="preserve"> </w:t>
      </w:r>
      <w:r>
        <w:t>digitação dos dados.</w:t>
      </w:r>
    </w:p>
    <w:p w14:paraId="62C3BDE3" w14:textId="77777777" w:rsidR="002F68B6" w:rsidRDefault="00325CA4" w:rsidP="001D0879">
      <w:pPr>
        <w:pStyle w:val="Corpodetexto"/>
      </w:pPr>
      <w:r>
        <w:t>Porém,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materna,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epidemiológico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números, ele indica como está a saúde da mulher, da sua acessibilidade ao serviço de</w:t>
      </w:r>
      <w:r>
        <w:rPr>
          <w:spacing w:val="1"/>
        </w:rPr>
        <w:t xml:space="preserve"> </w:t>
      </w:r>
      <w:r>
        <w:t>saúde e do quanto essa assistência está adequada às necessidades dessas mulheres. Para</w:t>
      </w:r>
      <w:r>
        <w:rPr>
          <w:spacing w:val="1"/>
        </w:rPr>
        <w:t xml:space="preserve"> </w:t>
      </w:r>
      <w:r>
        <w:t>tal,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extrema</w:t>
      </w:r>
      <w:r>
        <w:rPr>
          <w:spacing w:val="-7"/>
        </w:rPr>
        <w:t xml:space="preserve"> </w:t>
      </w:r>
      <w:r>
        <w:t>significância</w:t>
      </w:r>
      <w:r>
        <w:rPr>
          <w:spacing w:val="-7"/>
        </w:rPr>
        <w:t xml:space="preserve"> </w:t>
      </w:r>
      <w:r>
        <w:t>colher</w:t>
      </w:r>
      <w:r>
        <w:rPr>
          <w:spacing w:val="-6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tendências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mortalidade</w:t>
      </w:r>
      <w:r>
        <w:rPr>
          <w:spacing w:val="-5"/>
        </w:rPr>
        <w:t xml:space="preserve"> </w:t>
      </w:r>
      <w:r>
        <w:t>materna,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fim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consiga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programas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ações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atenção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esse público específico</w:t>
      </w:r>
      <w:r>
        <w:rPr>
          <w:spacing w:val="1"/>
        </w:rPr>
        <w:t xml:space="preserve"> </w:t>
      </w:r>
      <w:r>
        <w:t xml:space="preserve">(SIMÃO </w:t>
      </w:r>
      <w:proofErr w:type="spellStart"/>
      <w:r>
        <w:t>et</w:t>
      </w:r>
      <w:proofErr w:type="spellEnd"/>
      <w:r>
        <w:t xml:space="preserve"> al., 2020).</w:t>
      </w:r>
    </w:p>
    <w:p w14:paraId="51400E62" w14:textId="77777777" w:rsidR="00CE634B" w:rsidRDefault="00325CA4" w:rsidP="001D0879">
      <w:pPr>
        <w:pStyle w:val="Corpodetexto"/>
        <w:rPr>
          <w:ins w:id="115" w:author="Winter Figueiredo" w:date="2024-02-23T22:50:00Z"/>
          <w:spacing w:val="1"/>
        </w:rPr>
      </w:pPr>
      <w:r>
        <w:t>Por outro lado, as últimas décadas do século XX foram assinaladas por grandes avanços</w:t>
      </w:r>
      <w:r>
        <w:rPr>
          <w:spacing w:val="1"/>
        </w:rPr>
        <w:t xml:space="preserve"> </w:t>
      </w:r>
      <w:r>
        <w:t>científicos e tecnológicos nas áreas de saúde materna e perinatal. Na atualidade, a saúde</w:t>
      </w:r>
      <w:r>
        <w:rPr>
          <w:spacing w:val="1"/>
        </w:rPr>
        <w:t xml:space="preserve"> </w:t>
      </w:r>
      <w:r>
        <w:t>materna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tema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atenção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entidades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saúde</w:t>
      </w:r>
      <w:r>
        <w:rPr>
          <w:spacing w:val="-5"/>
        </w:rPr>
        <w:t xml:space="preserve"> </w:t>
      </w:r>
      <w:r>
        <w:t>pública,</w:t>
      </w:r>
      <w:r>
        <w:rPr>
          <w:spacing w:val="-3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ainda</w:t>
      </w:r>
      <w:r>
        <w:rPr>
          <w:spacing w:val="-5"/>
        </w:rPr>
        <w:t xml:space="preserve"> </w:t>
      </w:r>
      <w:r>
        <w:t>importante</w:t>
      </w:r>
      <w:r>
        <w:rPr>
          <w:spacing w:val="-57"/>
        </w:rPr>
        <w:t xml:space="preserve"> </w:t>
      </w:r>
      <w:r>
        <w:t>indicador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região,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qual,</w:t>
      </w:r>
      <w:r>
        <w:rPr>
          <w:spacing w:val="1"/>
        </w:rPr>
        <w:t xml:space="preserve"> </w:t>
      </w:r>
      <w:r>
        <w:t>tornou-se</w:t>
      </w:r>
      <w:r>
        <w:rPr>
          <w:spacing w:val="1"/>
        </w:rPr>
        <w:t xml:space="preserve"> </w:t>
      </w:r>
      <w:r>
        <w:t>inaceitável que o processo da reprodução cause danos às mulheres, levando-as à morte</w:t>
      </w:r>
      <w:r>
        <w:rPr>
          <w:spacing w:val="1"/>
        </w:rPr>
        <w:t xml:space="preserve"> </w:t>
      </w:r>
      <w:r>
        <w:t>(LIMA</w:t>
      </w:r>
      <w:r>
        <w:rPr>
          <w:spacing w:val="1"/>
        </w:rPr>
        <w:t xml:space="preserve"> </w:t>
      </w:r>
      <w:proofErr w:type="spellStart"/>
      <w:r>
        <w:t>et</w:t>
      </w:r>
      <w:proofErr w:type="spellEnd"/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</w:p>
    <w:p w14:paraId="0A58A069" w14:textId="6A6574D5" w:rsidR="002F68B6" w:rsidRDefault="00325CA4" w:rsidP="001D0879">
      <w:pPr>
        <w:pStyle w:val="Corpodetexto"/>
      </w:pPr>
      <w:r>
        <w:t>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saúde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reprodutivos, é de grande magnitude e transcendência, devendo ser percebida pelos</w:t>
      </w:r>
      <w:r>
        <w:rPr>
          <w:spacing w:val="1"/>
        </w:rPr>
        <w:t xml:space="preserve"> </w:t>
      </w:r>
      <w:r>
        <w:t>diversos profissionais da saúde e gestores como um fato possível de ser evitado. Nessa</w:t>
      </w:r>
      <w:r>
        <w:rPr>
          <w:spacing w:val="1"/>
        </w:rPr>
        <w:t xml:space="preserve"> </w:t>
      </w:r>
      <w:proofErr w:type="spellStart"/>
      <w:r>
        <w:t>perspectiva</w:t>
      </w:r>
      <w:proofErr w:type="spellEnd"/>
      <w:r>
        <w:t>, a morte materna deveria se tornar um evento sentinela, sendo possível</w:t>
      </w:r>
      <w:r>
        <w:rPr>
          <w:spacing w:val="1"/>
        </w:rPr>
        <w:t xml:space="preserve"> </w:t>
      </w:r>
      <w:r>
        <w:t>visualizar as dificuldades e as condições de atendimento à saúde das mulheres e da</w:t>
      </w:r>
      <w:r>
        <w:rPr>
          <w:spacing w:val="1"/>
        </w:rPr>
        <w:t xml:space="preserve"> </w:t>
      </w:r>
      <w:r>
        <w:rPr>
          <w:spacing w:val="-1"/>
        </w:rPr>
        <w:t>população,</w:t>
      </w:r>
      <w:r>
        <w:rPr>
          <w:spacing w:val="-14"/>
        </w:rPr>
        <w:t xml:space="preserve"> </w:t>
      </w:r>
      <w:r>
        <w:rPr>
          <w:spacing w:val="-1"/>
        </w:rPr>
        <w:t>possibilitando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desencadeamento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ações</w:t>
      </w:r>
      <w:r>
        <w:rPr>
          <w:spacing w:val="-14"/>
        </w:rPr>
        <w:t xml:space="preserve"> </w:t>
      </w:r>
      <w:r>
        <w:t>rápidas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eficazes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qualifiquem</w:t>
      </w:r>
      <w:r>
        <w:rPr>
          <w:spacing w:val="-58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serviços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saúde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atenção</w:t>
      </w:r>
      <w:r>
        <w:rPr>
          <w:spacing w:val="-10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saúde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população</w:t>
      </w:r>
      <w:r>
        <w:rPr>
          <w:spacing w:val="-11"/>
        </w:rPr>
        <w:t xml:space="preserve"> </w:t>
      </w:r>
      <w:r>
        <w:t>(CARRENO;</w:t>
      </w:r>
      <w:r>
        <w:rPr>
          <w:spacing w:val="-12"/>
        </w:rPr>
        <w:t xml:space="preserve"> </w:t>
      </w:r>
      <w:r>
        <w:t>BONILHA;</w:t>
      </w:r>
      <w:r>
        <w:rPr>
          <w:spacing w:val="-13"/>
        </w:rPr>
        <w:t xml:space="preserve"> </w:t>
      </w:r>
      <w:r>
        <w:t>COSTA,</w:t>
      </w:r>
      <w:r>
        <w:rPr>
          <w:spacing w:val="-57"/>
        </w:rPr>
        <w:t xml:space="preserve"> </w:t>
      </w:r>
      <w:r>
        <w:t>2014).</w:t>
      </w:r>
    </w:p>
    <w:p w14:paraId="050E81B0" w14:textId="77777777" w:rsidR="002F68B6" w:rsidDel="001D0879" w:rsidRDefault="00325CA4" w:rsidP="001D0879">
      <w:pPr>
        <w:pStyle w:val="Corpodetexto"/>
        <w:rPr>
          <w:del w:id="116" w:author="Winter Figueiredo" w:date="2024-02-23T22:50:00Z"/>
        </w:rPr>
      </w:pPr>
      <w:r>
        <w:t>Conforme</w:t>
      </w:r>
      <w:r>
        <w:rPr>
          <w:spacing w:val="-14"/>
        </w:rPr>
        <w:t xml:space="preserve"> </w:t>
      </w:r>
      <w:proofErr w:type="spellStart"/>
      <w:r>
        <w:t>Bonatti</w:t>
      </w:r>
      <w:proofErr w:type="spellEnd"/>
      <w:r>
        <w:rPr>
          <w:spacing w:val="-12"/>
        </w:rPr>
        <w:t xml:space="preserve"> </w:t>
      </w:r>
      <w:proofErr w:type="spellStart"/>
      <w:r>
        <w:t>et</w:t>
      </w:r>
      <w:proofErr w:type="spellEnd"/>
      <w:r>
        <w:rPr>
          <w:spacing w:val="-12"/>
        </w:rPr>
        <w:t xml:space="preserve"> </w:t>
      </w:r>
      <w:r>
        <w:t>al.</w:t>
      </w:r>
      <w:r>
        <w:rPr>
          <w:spacing w:val="-10"/>
        </w:rPr>
        <w:t xml:space="preserve"> </w:t>
      </w:r>
      <w:r>
        <w:t>(2021),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alta</w:t>
      </w:r>
      <w:r>
        <w:rPr>
          <w:spacing w:val="-13"/>
        </w:rPr>
        <w:t xml:space="preserve"> </w:t>
      </w:r>
      <w:r>
        <w:t>proporção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óbitos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período</w:t>
      </w:r>
      <w:r>
        <w:rPr>
          <w:spacing w:val="-13"/>
        </w:rPr>
        <w:t xml:space="preserve"> </w:t>
      </w:r>
      <w:r>
        <w:t>pós-parto</w:t>
      </w:r>
      <w:r>
        <w:rPr>
          <w:spacing w:val="-13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estar</w:t>
      </w:r>
      <w:r>
        <w:rPr>
          <w:spacing w:val="-57"/>
        </w:rPr>
        <w:t xml:space="preserve"> </w:t>
      </w:r>
      <w:r>
        <w:lastRenderedPageBreak/>
        <w:t>associada as deficiências estruturais das maternidades brasileiras; a falta de recursos</w:t>
      </w:r>
      <w:r>
        <w:rPr>
          <w:spacing w:val="1"/>
        </w:rPr>
        <w:t xml:space="preserve"> </w:t>
      </w:r>
      <w:r>
        <w:t>físicos, humanos e materiais; a insuficiência de recursos para gerenciar cuidados críticos</w:t>
      </w:r>
      <w:r>
        <w:rPr>
          <w:spacing w:val="-57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emergência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escassez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leitos</w:t>
      </w:r>
      <w:r>
        <w:rPr>
          <w:spacing w:val="7"/>
        </w:rPr>
        <w:t xml:space="preserve"> </w:t>
      </w:r>
      <w:r>
        <w:t>disponíveis</w:t>
      </w:r>
      <w:r>
        <w:rPr>
          <w:spacing w:val="6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UTI,</w:t>
      </w:r>
      <w:r>
        <w:rPr>
          <w:spacing w:val="5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outras</w:t>
      </w:r>
      <w:r>
        <w:rPr>
          <w:spacing w:val="6"/>
        </w:rPr>
        <w:t xml:space="preserve"> </w:t>
      </w:r>
      <w:r>
        <w:t>barreiras</w:t>
      </w:r>
      <w:r>
        <w:rPr>
          <w:spacing w:val="6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o</w:t>
      </w:r>
    </w:p>
    <w:p w14:paraId="1891F07E" w14:textId="05D51EEA" w:rsidR="002F68B6" w:rsidDel="001D0879" w:rsidRDefault="002F68B6" w:rsidP="001D0879">
      <w:pPr>
        <w:pStyle w:val="Corpodetexto"/>
        <w:rPr>
          <w:del w:id="117" w:author="Winter Figueiredo" w:date="2024-02-23T22:50:00Z"/>
        </w:rPr>
        <w:sectPr w:rsidR="002F68B6" w:rsidDel="001D0879">
          <w:pgSz w:w="11910" w:h="16840"/>
          <w:pgMar w:top="1320" w:right="1480" w:bottom="280" w:left="1580" w:header="720" w:footer="720" w:gutter="0"/>
          <w:cols w:space="720"/>
        </w:sectPr>
        <w:pPrChange w:id="118" w:author="Winter Figueiredo" w:date="2024-02-23T22:50:00Z">
          <w:pPr>
            <w:spacing w:line="276" w:lineRule="auto"/>
          </w:pPr>
        </w:pPrChange>
      </w:pPr>
    </w:p>
    <w:p w14:paraId="33DF377F" w14:textId="77777777" w:rsidR="00CE634B" w:rsidRDefault="001D0879" w:rsidP="001D0879">
      <w:pPr>
        <w:pStyle w:val="Corpodetexto"/>
        <w:ind w:left="0" w:firstLine="0"/>
        <w:rPr>
          <w:ins w:id="119" w:author="Winter Figueiredo" w:date="2024-02-23T22:51:00Z"/>
        </w:rPr>
      </w:pPr>
      <w:ins w:id="120" w:author="Winter Figueiredo" w:date="2024-02-23T22:50:00Z">
        <w:r>
          <w:t xml:space="preserve"> </w:t>
        </w:r>
      </w:ins>
      <w:r w:rsidR="00325CA4">
        <w:t>acesso</w:t>
      </w:r>
      <w:r w:rsidR="00325CA4">
        <w:rPr>
          <w:spacing w:val="-9"/>
        </w:rPr>
        <w:t xml:space="preserve"> </w:t>
      </w:r>
      <w:r w:rsidR="00325CA4">
        <w:t>aos</w:t>
      </w:r>
      <w:r w:rsidR="00325CA4">
        <w:rPr>
          <w:spacing w:val="-11"/>
        </w:rPr>
        <w:t xml:space="preserve"> </w:t>
      </w:r>
      <w:r w:rsidR="00325CA4">
        <w:t>cuidados</w:t>
      </w:r>
      <w:r w:rsidR="00325CA4">
        <w:rPr>
          <w:spacing w:val="-9"/>
        </w:rPr>
        <w:t xml:space="preserve"> </w:t>
      </w:r>
      <w:r w:rsidR="00325CA4">
        <w:t>de</w:t>
      </w:r>
      <w:r w:rsidR="00325CA4">
        <w:rPr>
          <w:spacing w:val="-11"/>
        </w:rPr>
        <w:t xml:space="preserve"> </w:t>
      </w:r>
      <w:r w:rsidR="00325CA4">
        <w:t>saúde;</w:t>
      </w:r>
      <w:r w:rsidR="00325CA4">
        <w:rPr>
          <w:spacing w:val="-11"/>
        </w:rPr>
        <w:t xml:space="preserve"> </w:t>
      </w:r>
      <w:r w:rsidR="00325CA4">
        <w:t>cuja</w:t>
      </w:r>
      <w:r w:rsidR="00325CA4">
        <w:rPr>
          <w:spacing w:val="-12"/>
        </w:rPr>
        <w:t xml:space="preserve"> </w:t>
      </w:r>
      <w:r w:rsidR="00325CA4">
        <w:t>prevalência</w:t>
      </w:r>
      <w:r w:rsidR="00325CA4">
        <w:rPr>
          <w:spacing w:val="-9"/>
        </w:rPr>
        <w:t xml:space="preserve"> </w:t>
      </w:r>
      <w:r w:rsidR="00325CA4">
        <w:t>está</w:t>
      </w:r>
      <w:r w:rsidR="00325CA4">
        <w:rPr>
          <w:spacing w:val="-9"/>
        </w:rPr>
        <w:t xml:space="preserve"> </w:t>
      </w:r>
      <w:r w:rsidR="00325CA4">
        <w:t>distribuída</w:t>
      </w:r>
      <w:r w:rsidR="00325CA4">
        <w:rPr>
          <w:spacing w:val="-12"/>
        </w:rPr>
        <w:t xml:space="preserve"> </w:t>
      </w:r>
      <w:r w:rsidR="00325CA4">
        <w:t>desigualmente</w:t>
      </w:r>
      <w:r w:rsidR="00325CA4">
        <w:rPr>
          <w:spacing w:val="-12"/>
        </w:rPr>
        <w:t xml:space="preserve"> </w:t>
      </w:r>
      <w:r w:rsidR="00325CA4">
        <w:t>nas</w:t>
      </w:r>
      <w:r w:rsidR="00325CA4">
        <w:rPr>
          <w:spacing w:val="-11"/>
        </w:rPr>
        <w:t xml:space="preserve"> </w:t>
      </w:r>
      <w:r w:rsidR="00325CA4">
        <w:t>regiões</w:t>
      </w:r>
      <w:r w:rsidR="00325CA4">
        <w:rPr>
          <w:spacing w:val="-58"/>
        </w:rPr>
        <w:t xml:space="preserve"> </w:t>
      </w:r>
      <w:r w:rsidR="00325CA4">
        <w:t>brasileiras, sendo maior naquelas em que há subdesenvolvimento, pobreza e problemas</w:t>
      </w:r>
      <w:r w:rsidR="00325CA4">
        <w:rPr>
          <w:spacing w:val="1"/>
        </w:rPr>
        <w:t xml:space="preserve"> </w:t>
      </w:r>
      <w:r w:rsidR="00325CA4">
        <w:t xml:space="preserve">socioeconômicos (LIMA </w:t>
      </w:r>
      <w:proofErr w:type="spellStart"/>
      <w:r w:rsidR="00325CA4">
        <w:t>et</w:t>
      </w:r>
      <w:proofErr w:type="spellEnd"/>
      <w:r w:rsidR="00325CA4">
        <w:t xml:space="preserve"> al., 2016). </w:t>
      </w:r>
    </w:p>
    <w:p w14:paraId="31C3C40D" w14:textId="1C9C5114" w:rsidR="002F68B6" w:rsidRDefault="00325CA4" w:rsidP="00CE634B">
      <w:pPr>
        <w:pStyle w:val="Corpodetexto"/>
        <w:ind w:left="0" w:firstLine="122"/>
        <w:pPrChange w:id="121" w:author="Winter Figueiredo" w:date="2024-02-23T22:51:00Z">
          <w:pPr>
            <w:pStyle w:val="Corpodetexto"/>
          </w:pPr>
        </w:pPrChange>
      </w:pPr>
      <w:r>
        <w:t xml:space="preserve">Para </w:t>
      </w:r>
      <w:proofErr w:type="spellStart"/>
      <w:r>
        <w:t>Scarton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al. (2019) é possível inferir que o</w:t>
      </w:r>
      <w:r>
        <w:rPr>
          <w:spacing w:val="1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epidemiológico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óbitos</w:t>
      </w:r>
      <w:r>
        <w:rPr>
          <w:spacing w:val="-4"/>
        </w:rPr>
        <w:t xml:space="preserve"> </w:t>
      </w:r>
      <w:r>
        <w:t>maternos é</w:t>
      </w:r>
      <w:r>
        <w:rPr>
          <w:spacing w:val="-5"/>
        </w:rPr>
        <w:t xml:space="preserve"> </w:t>
      </w:r>
      <w:r>
        <w:t>influenciado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fatores sociais.</w:t>
      </w:r>
      <w:r>
        <w:rPr>
          <w:spacing w:val="-4"/>
        </w:rPr>
        <w:t xml:space="preserve"> </w:t>
      </w:r>
      <w:r>
        <w:t>Fatores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refletem</w:t>
      </w:r>
      <w:r>
        <w:rPr>
          <w:spacing w:val="1"/>
        </w:rPr>
        <w:t xml:space="preserve"> </w:t>
      </w:r>
      <w:r>
        <w:t>desigualdades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mundo,</w:t>
      </w:r>
      <w:r>
        <w:rPr>
          <w:spacing w:val="1"/>
        </w:rPr>
        <w:t xml:space="preserve"> </w:t>
      </w:r>
      <w:r>
        <w:t>disparidades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saúde,</w:t>
      </w:r>
      <w:r>
        <w:rPr>
          <w:spacing w:val="1"/>
        </w:rPr>
        <w:t xml:space="preserve"> </w:t>
      </w:r>
      <w:r>
        <w:t>educação e outros fatores, todos repercutem em um grupo vulnerável a esses índices</w:t>
      </w:r>
      <w:r>
        <w:rPr>
          <w:spacing w:val="1"/>
        </w:rPr>
        <w:t xml:space="preserve"> </w:t>
      </w:r>
      <w:r>
        <w:t>alarmantes. Além disso, a subnotificação demonstra a necessidade de treinamento e</w:t>
      </w:r>
      <w:r>
        <w:rPr>
          <w:spacing w:val="1"/>
        </w:rPr>
        <w:t xml:space="preserve"> </w:t>
      </w:r>
      <w:r>
        <w:t>conscientização dos</w:t>
      </w:r>
      <w:r>
        <w:rPr>
          <w:spacing w:val="1"/>
        </w:rPr>
        <w:t xml:space="preserve"> </w:t>
      </w:r>
      <w:r>
        <w:t>médicos no preenchimento adequado das declarações de óbito,</w:t>
      </w:r>
      <w:r>
        <w:rPr>
          <w:spacing w:val="1"/>
        </w:rPr>
        <w:t xml:space="preserve"> </w:t>
      </w:r>
      <w:r>
        <w:t>permitindo</w:t>
      </w:r>
      <w:r>
        <w:rPr>
          <w:spacing w:val="-1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acompanhamento e</w:t>
      </w:r>
      <w:r>
        <w:rPr>
          <w:spacing w:val="-1"/>
        </w:rPr>
        <w:t xml:space="preserve"> </w:t>
      </w:r>
      <w:r>
        <w:t>medidas que</w:t>
      </w:r>
      <w:r>
        <w:rPr>
          <w:spacing w:val="-1"/>
        </w:rPr>
        <w:t xml:space="preserve"> </w:t>
      </w:r>
      <w:r>
        <w:t>visem a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prevenção</w:t>
      </w:r>
    </w:p>
    <w:p w14:paraId="3E44FBFE" w14:textId="77777777" w:rsidR="002F68B6" w:rsidRDefault="00325CA4" w:rsidP="001D0879">
      <w:pPr>
        <w:pStyle w:val="Corpodetexto"/>
      </w:pP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gestante,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decorrer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parto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puerpério,</w:t>
      </w:r>
      <w:r>
        <w:rPr>
          <w:spacing w:val="-6"/>
        </w:rPr>
        <w:t xml:space="preserve"> </w:t>
      </w:r>
      <w:r>
        <w:t>reflete</w:t>
      </w:r>
      <w:r>
        <w:rPr>
          <w:spacing w:val="-4"/>
        </w:rPr>
        <w:t xml:space="preserve"> </w:t>
      </w:r>
      <w:r>
        <w:t>falha</w:t>
      </w:r>
      <w:r>
        <w:rPr>
          <w:spacing w:val="-7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políticas</w:t>
      </w:r>
      <w:r>
        <w:rPr>
          <w:spacing w:val="-58"/>
        </w:rPr>
        <w:t xml:space="preserve"> </w:t>
      </w:r>
      <w:r>
        <w:t>públicas,</w:t>
      </w:r>
      <w:r>
        <w:rPr>
          <w:spacing w:val="-8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assistência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saúde</w:t>
      </w:r>
      <w:r>
        <w:rPr>
          <w:spacing w:val="-10"/>
        </w:rPr>
        <w:t xml:space="preserve"> </w:t>
      </w:r>
      <w:r>
        <w:t>prestada</w:t>
      </w:r>
      <w:r>
        <w:rPr>
          <w:spacing w:val="-6"/>
        </w:rPr>
        <w:t xml:space="preserve"> </w:t>
      </w:r>
      <w:r>
        <w:t>e,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conseguinte,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sociedade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todo</w:t>
      </w:r>
      <w:r>
        <w:rPr>
          <w:spacing w:val="-57"/>
        </w:rPr>
        <w:t xml:space="preserve"> </w:t>
      </w:r>
      <w:r>
        <w:t xml:space="preserve">(SIMÃO </w:t>
      </w:r>
      <w:proofErr w:type="spellStart"/>
      <w:r>
        <w:t>et</w:t>
      </w:r>
      <w:proofErr w:type="spellEnd"/>
      <w:r>
        <w:t xml:space="preserve"> al., 2020). Além disso, a maioria das mulheres eram da cor parda, não</w:t>
      </w:r>
      <w:r>
        <w:rPr>
          <w:spacing w:val="1"/>
        </w:rPr>
        <w:t xml:space="preserve"> </w:t>
      </w:r>
      <w:r>
        <w:t xml:space="preserve">possuíam parceiro fixo, baixa escolaridade e possuíam trabalho remunerado (SOUZA </w:t>
      </w:r>
      <w:proofErr w:type="spellStart"/>
      <w:r>
        <w:t>et</w:t>
      </w:r>
      <w:proofErr w:type="spellEnd"/>
      <w:r>
        <w:rPr>
          <w:spacing w:val="-57"/>
        </w:rPr>
        <w:t xml:space="preserve"> </w:t>
      </w:r>
      <w:r>
        <w:t>al., 2021). Especial atenção deve ser dada às medidas voltadas para a melhoria das</w:t>
      </w:r>
      <w:r>
        <w:rPr>
          <w:spacing w:val="1"/>
        </w:rPr>
        <w:t xml:space="preserve"> </w:t>
      </w:r>
      <w:r>
        <w:t>condições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vida,</w:t>
      </w:r>
      <w:r>
        <w:rPr>
          <w:spacing w:val="-11"/>
        </w:rPr>
        <w:t xml:space="preserve"> </w:t>
      </w:r>
      <w:r>
        <w:t>levando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conta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mortalidade</w:t>
      </w:r>
      <w:r>
        <w:rPr>
          <w:spacing w:val="-11"/>
        </w:rPr>
        <w:t xml:space="preserve"> </w:t>
      </w:r>
      <w:r>
        <w:t>materna</w:t>
      </w:r>
      <w:r>
        <w:rPr>
          <w:spacing w:val="-13"/>
        </w:rPr>
        <w:t xml:space="preserve"> </w:t>
      </w:r>
      <w:r>
        <w:t>necessita</w:t>
      </w:r>
      <w:r>
        <w:rPr>
          <w:spacing w:val="-11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considerada</w:t>
      </w:r>
      <w:r>
        <w:rPr>
          <w:spacing w:val="-58"/>
        </w:rPr>
        <w:t xml:space="preserve"> </w:t>
      </w:r>
      <w:r>
        <w:t xml:space="preserve">não apenas como dificuldade de acesso e de </w:t>
      </w:r>
      <w:proofErr w:type="spellStart"/>
      <w:r>
        <w:t>resolutividade</w:t>
      </w:r>
      <w:proofErr w:type="spellEnd"/>
      <w:r>
        <w:t xml:space="preserve"> dos serviços de saúde, mas</w:t>
      </w:r>
      <w:r>
        <w:rPr>
          <w:spacing w:val="1"/>
        </w:rPr>
        <w:t xml:space="preserve"> </w:t>
      </w:r>
      <w:r>
        <w:t>principalmente como uma cadeia de fatores que tem por base o status socioeconômico</w:t>
      </w:r>
      <w:r>
        <w:rPr>
          <w:spacing w:val="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mulheres e as desigualdades de</w:t>
      </w:r>
      <w:r>
        <w:rPr>
          <w:spacing w:val="-2"/>
        </w:rPr>
        <w:t xml:space="preserve"> </w:t>
      </w:r>
      <w:r>
        <w:t>gênero,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raça</w:t>
      </w:r>
      <w:r>
        <w:rPr>
          <w:spacing w:val="2"/>
        </w:rPr>
        <w:t xml:space="preserve"> </w:t>
      </w:r>
      <w:r>
        <w:t xml:space="preserve">(SIMÃO </w:t>
      </w:r>
      <w:proofErr w:type="spellStart"/>
      <w:r>
        <w:t>et</w:t>
      </w:r>
      <w:proofErr w:type="spellEnd"/>
      <w:r>
        <w:t xml:space="preserve"> al., 2020).</w:t>
      </w:r>
    </w:p>
    <w:p w14:paraId="77840DDF" w14:textId="77777777" w:rsidR="002F68B6" w:rsidRDefault="00325CA4" w:rsidP="001D0879">
      <w:pPr>
        <w:pStyle w:val="Corpodetexto"/>
      </w:pPr>
      <w:r>
        <w:t>A</w:t>
      </w:r>
      <w:r>
        <w:rPr>
          <w:spacing w:val="-12"/>
        </w:rPr>
        <w:t xml:space="preserve"> </w:t>
      </w:r>
      <w:r>
        <w:t>visão</w:t>
      </w:r>
      <w:r>
        <w:rPr>
          <w:spacing w:val="-11"/>
        </w:rPr>
        <w:t xml:space="preserve"> </w:t>
      </w:r>
      <w:r>
        <w:t>holística,</w:t>
      </w:r>
      <w:r>
        <w:rPr>
          <w:spacing w:val="-11"/>
        </w:rPr>
        <w:t xml:space="preserve"> </w:t>
      </w:r>
      <w:r>
        <w:t>preventiva,</w:t>
      </w:r>
      <w:r>
        <w:rPr>
          <w:spacing w:val="-11"/>
        </w:rPr>
        <w:t xml:space="preserve"> </w:t>
      </w:r>
      <w:r>
        <w:t>humanitária,</w:t>
      </w:r>
      <w:r>
        <w:rPr>
          <w:spacing w:val="-12"/>
        </w:rPr>
        <w:t xml:space="preserve"> </w:t>
      </w:r>
      <w:r>
        <w:t>aliada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condutas</w:t>
      </w:r>
      <w:r>
        <w:rPr>
          <w:spacing w:val="-11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contaminantes</w:t>
      </w:r>
      <w:r>
        <w:rPr>
          <w:spacing w:val="-11"/>
        </w:rPr>
        <w:t xml:space="preserve"> </w:t>
      </w:r>
      <w:r>
        <w:t>tem</w:t>
      </w:r>
      <w:r>
        <w:rPr>
          <w:spacing w:val="-10"/>
        </w:rPr>
        <w:t xml:space="preserve"> </w:t>
      </w:r>
      <w:r>
        <w:t>sido</w:t>
      </w:r>
      <w:r>
        <w:rPr>
          <w:spacing w:val="-58"/>
        </w:rPr>
        <w:t xml:space="preserve"> </w:t>
      </w:r>
      <w:r>
        <w:t>um dos importantes dogmas do corpo de enfermagem, classificando o enfermeiro como</w:t>
      </w:r>
      <w:r>
        <w:rPr>
          <w:spacing w:val="1"/>
        </w:rPr>
        <w:t xml:space="preserve"> </w:t>
      </w:r>
      <w:r>
        <w:t>cuidador de pessoas, de seus familiares e da comunidade que engloba esses seres. Para</w:t>
      </w:r>
      <w:r>
        <w:rPr>
          <w:spacing w:val="1"/>
        </w:rPr>
        <w:t xml:space="preserve"> </w:t>
      </w:r>
      <w:r>
        <w:t>que essa ação se conclua integralmente, o enfermeiro se propõe a executar ações de</w:t>
      </w:r>
      <w:r>
        <w:rPr>
          <w:spacing w:val="1"/>
        </w:rPr>
        <w:t xml:space="preserve"> </w:t>
      </w:r>
      <w:r>
        <w:t>promoção e prevenção, através de atividades básicas que envolve educação, assistência,</w:t>
      </w:r>
      <w:r>
        <w:rPr>
          <w:spacing w:val="1"/>
        </w:rPr>
        <w:t xml:space="preserve"> </w:t>
      </w:r>
      <w:r>
        <w:t>administração e inúmeras pesquisas voltadas a esse tema. Dentro deste contexto o papel</w:t>
      </w:r>
      <w:r>
        <w:rPr>
          <w:spacing w:val="1"/>
        </w:rPr>
        <w:t xml:space="preserve"> </w:t>
      </w:r>
      <w:r>
        <w:t>do enfermeiro resume-se principalmente em prevenir a mortalidade materna evitável,</w:t>
      </w:r>
      <w:r>
        <w:rPr>
          <w:spacing w:val="1"/>
        </w:rPr>
        <w:t xml:space="preserve"> </w:t>
      </w:r>
      <w:r>
        <w:t>melhorando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relacionado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saúde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mulher,</w:t>
      </w:r>
      <w:r>
        <w:rPr>
          <w:spacing w:val="-5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reconhecido</w:t>
      </w:r>
      <w:r>
        <w:rPr>
          <w:spacing w:val="-2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Ministério</w:t>
      </w:r>
      <w:r>
        <w:rPr>
          <w:spacing w:val="-58"/>
        </w:rPr>
        <w:t xml:space="preserve"> </w:t>
      </w:r>
      <w:r>
        <w:t>da Saúde e pelos gestores como direito da mulher à saúde, no entanto, mesmo diante de</w:t>
      </w:r>
      <w:r>
        <w:rPr>
          <w:spacing w:val="1"/>
        </w:rPr>
        <w:t xml:space="preserve"> </w:t>
      </w:r>
      <w:r>
        <w:t>várias</w:t>
      </w:r>
      <w:r>
        <w:rPr>
          <w:spacing w:val="-1"/>
        </w:rPr>
        <w:t xml:space="preserve"> </w:t>
      </w:r>
      <w:r>
        <w:t>regulamentações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ações,</w:t>
      </w:r>
      <w:r>
        <w:rPr>
          <w:spacing w:val="-1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há</w:t>
      </w:r>
      <w:r>
        <w:rPr>
          <w:spacing w:val="-1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fazer</w:t>
      </w:r>
      <w:r>
        <w:rPr>
          <w:spacing w:val="3"/>
        </w:rPr>
        <w:t xml:space="preserve"> </w:t>
      </w:r>
      <w:r>
        <w:t>(SIMÃO</w:t>
      </w:r>
      <w:r>
        <w:rPr>
          <w:spacing w:val="-1"/>
        </w:rPr>
        <w:t xml:space="preserve"> </w:t>
      </w:r>
      <w:proofErr w:type="spellStart"/>
      <w:r>
        <w:t>et</w:t>
      </w:r>
      <w:proofErr w:type="spellEnd"/>
      <w:r>
        <w:rPr>
          <w:spacing w:val="1"/>
        </w:rPr>
        <w:t xml:space="preserve"> </w:t>
      </w:r>
      <w:r>
        <w:t>al., 2020).</w:t>
      </w:r>
    </w:p>
    <w:p w14:paraId="2015129C" w14:textId="77777777" w:rsidR="002F68B6" w:rsidRDefault="00325CA4" w:rsidP="001D0879">
      <w:pPr>
        <w:pStyle w:val="Corpodetexto"/>
      </w:pPr>
      <w:r>
        <w:t>Deve</w:t>
      </w:r>
      <w:r>
        <w:rPr>
          <w:spacing w:val="-11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considerado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fator</w:t>
      </w:r>
      <w:r>
        <w:rPr>
          <w:spacing w:val="-9"/>
        </w:rPr>
        <w:t xml:space="preserve"> </w:t>
      </w:r>
      <w:r>
        <w:t>importante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localização</w:t>
      </w:r>
      <w:r>
        <w:rPr>
          <w:spacing w:val="-9"/>
        </w:rPr>
        <w:t xml:space="preserve"> </w:t>
      </w:r>
      <w:r>
        <w:t>demográfica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gestantes,</w:t>
      </w:r>
      <w:r>
        <w:rPr>
          <w:spacing w:val="-58"/>
        </w:rPr>
        <w:t xml:space="preserve"> </w:t>
      </w:r>
      <w:r>
        <w:t>em especial do norte e nordeste do país caracterizadas por ter taxas e percentuais acima</w:t>
      </w:r>
      <w:r>
        <w:rPr>
          <w:spacing w:val="1"/>
        </w:rPr>
        <w:t xml:space="preserve"> </w:t>
      </w:r>
      <w:r>
        <w:t xml:space="preserve">da média nacional em termos de MM e RMM na linha do tempo (LIMA </w:t>
      </w:r>
      <w:proofErr w:type="spellStart"/>
      <w:r>
        <w:t>et</w:t>
      </w:r>
      <w:proofErr w:type="spellEnd"/>
      <w:r>
        <w:t xml:space="preserve"> al., 2016),</w:t>
      </w:r>
      <w:r>
        <w:rPr>
          <w:spacing w:val="1"/>
        </w:rPr>
        <w:t xml:space="preserve"> </w:t>
      </w:r>
      <w:r>
        <w:t>como corroborado na presente pesquisa. Da mesma forma, este estudo corrobora as</w:t>
      </w:r>
      <w:r>
        <w:rPr>
          <w:spacing w:val="1"/>
        </w:rPr>
        <w:t xml:space="preserve"> </w:t>
      </w:r>
      <w:r>
        <w:t>disparidades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regiões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demonstra,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apresentadas,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vulnerabilidade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determinados</w:t>
      </w:r>
      <w:r>
        <w:rPr>
          <w:spacing w:val="-13"/>
        </w:rPr>
        <w:t xml:space="preserve"> </w:t>
      </w:r>
      <w:r>
        <w:t>estratos</w:t>
      </w:r>
      <w:r>
        <w:rPr>
          <w:spacing w:val="-12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população.</w:t>
      </w:r>
      <w:r>
        <w:rPr>
          <w:spacing w:val="-13"/>
        </w:rPr>
        <w:t xml:space="preserve"> </w:t>
      </w:r>
      <w:r>
        <w:t>Diante</w:t>
      </w:r>
      <w:r>
        <w:rPr>
          <w:spacing w:val="-13"/>
        </w:rPr>
        <w:t xml:space="preserve"> </w:t>
      </w:r>
      <w:r>
        <w:t>disso,</w:t>
      </w:r>
      <w:r>
        <w:rPr>
          <w:spacing w:val="-13"/>
        </w:rPr>
        <w:t xml:space="preserve"> </w:t>
      </w:r>
      <w:r>
        <w:t>nota-se</w:t>
      </w:r>
      <w:r>
        <w:rPr>
          <w:spacing w:val="-14"/>
        </w:rPr>
        <w:t xml:space="preserve"> </w:t>
      </w:r>
      <w:r>
        <w:t>que,</w:t>
      </w:r>
      <w:r>
        <w:rPr>
          <w:spacing w:val="-13"/>
        </w:rPr>
        <w:t xml:space="preserve"> </w:t>
      </w:r>
      <w:r>
        <w:t>embora</w:t>
      </w:r>
      <w:r>
        <w:rPr>
          <w:spacing w:val="-57"/>
        </w:rPr>
        <w:t xml:space="preserve"> </w:t>
      </w:r>
      <w:r>
        <w:t>muito já se tenha percorrido no caminho para a redução da mortalidade materna, 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voltadas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desafios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alcançados.(GUIMARÃES,</w:t>
      </w:r>
      <w:r>
        <w:rPr>
          <w:spacing w:val="-1"/>
        </w:rPr>
        <w:t xml:space="preserve"> </w:t>
      </w:r>
      <w:r>
        <w:t>2017)</w:t>
      </w:r>
    </w:p>
    <w:p w14:paraId="6377A20B" w14:textId="77777777" w:rsidR="002F68B6" w:rsidDel="00BA5F85" w:rsidRDefault="00325CA4" w:rsidP="001D0879">
      <w:pPr>
        <w:pStyle w:val="Corpodetexto"/>
        <w:rPr>
          <w:del w:id="122" w:author="Winter Figueiredo" w:date="2024-02-23T22:51:00Z"/>
        </w:rPr>
      </w:pPr>
      <w:r>
        <w:t xml:space="preserve">A MM pode ser classificada em obstétricas diretas e indiretas (ÁFIO </w:t>
      </w:r>
      <w:proofErr w:type="spellStart"/>
      <w:r>
        <w:t>et</w:t>
      </w:r>
      <w:proofErr w:type="spellEnd"/>
      <w:r>
        <w:t xml:space="preserve"> al., 2014). Ao se</w:t>
      </w:r>
      <w:r>
        <w:rPr>
          <w:spacing w:val="-57"/>
        </w:rPr>
        <w:t xml:space="preserve"> </w:t>
      </w:r>
      <w:r>
        <w:t>falar</w:t>
      </w:r>
      <w:r>
        <w:rPr>
          <w:spacing w:val="-6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indiretas,</w:t>
      </w:r>
      <w:r>
        <w:rPr>
          <w:spacing w:val="-4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relacionados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eventos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pré-natal.</w:t>
      </w:r>
      <w:r>
        <w:rPr>
          <w:spacing w:val="-4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lastRenderedPageBreak/>
        <w:t>eles,</w:t>
      </w:r>
      <w:r>
        <w:rPr>
          <w:spacing w:val="-8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cuidados</w:t>
      </w:r>
      <w:r>
        <w:rPr>
          <w:spacing w:val="-8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saúde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mulher</w:t>
      </w:r>
      <w:r>
        <w:rPr>
          <w:spacing w:val="-8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t>afetados</w:t>
      </w:r>
      <w:r>
        <w:rPr>
          <w:spacing w:val="-8"/>
        </w:rPr>
        <w:t xml:space="preserve"> </w:t>
      </w:r>
      <w:r>
        <w:t>pela</w:t>
      </w:r>
      <w:r>
        <w:rPr>
          <w:spacing w:val="-8"/>
        </w:rPr>
        <w:t xml:space="preserve"> </w:t>
      </w:r>
      <w:r>
        <w:t>pandemia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COVID-</w:t>
      </w:r>
      <w:r>
        <w:rPr>
          <w:spacing w:val="-57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(SCHELER</w:t>
      </w:r>
      <w:r>
        <w:rPr>
          <w:spacing w:val="-3"/>
        </w:rPr>
        <w:t xml:space="preserve"> </w:t>
      </w:r>
      <w:proofErr w:type="spellStart"/>
      <w:r>
        <w:t>et</w:t>
      </w:r>
      <w:proofErr w:type="spellEnd"/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2022),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medo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algumas</w:t>
      </w:r>
      <w:r>
        <w:rPr>
          <w:spacing w:val="-3"/>
        </w:rPr>
        <w:t xml:space="preserve"> </w:t>
      </w:r>
      <w:r>
        <w:t>gestantes</w:t>
      </w:r>
      <w:r>
        <w:rPr>
          <w:spacing w:val="-4"/>
        </w:rPr>
        <w:t xml:space="preserve"> </w:t>
      </w:r>
      <w:r>
        <w:t>buscarem</w:t>
      </w:r>
      <w:r>
        <w:rPr>
          <w:spacing w:val="-2"/>
        </w:rPr>
        <w:t xml:space="preserve"> </w:t>
      </w:r>
      <w:r>
        <w:t>atendimento</w:t>
      </w:r>
      <w:r>
        <w:rPr>
          <w:spacing w:val="-5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saúde</w:t>
      </w:r>
      <w:r>
        <w:rPr>
          <w:spacing w:val="-9"/>
        </w:rPr>
        <w:t xml:space="preserve"> </w:t>
      </w:r>
      <w:r>
        <w:t>devido</w:t>
      </w:r>
      <w:r>
        <w:rPr>
          <w:spacing w:val="-8"/>
        </w:rPr>
        <w:t xml:space="preserve"> </w:t>
      </w:r>
      <w:r>
        <w:t>às</w:t>
      </w:r>
      <w:r>
        <w:rPr>
          <w:spacing w:val="-10"/>
        </w:rPr>
        <w:t xml:space="preserve"> </w:t>
      </w:r>
      <w:r>
        <w:t>incertezas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medo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sair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casa,</w:t>
      </w:r>
      <w:r>
        <w:rPr>
          <w:spacing w:val="-10"/>
        </w:rPr>
        <w:t xml:space="preserve"> </w:t>
      </w:r>
      <w:r>
        <w:t>aumentando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frequência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sinais</w:t>
      </w:r>
    </w:p>
    <w:p w14:paraId="7F9062BF" w14:textId="5708B48A" w:rsidR="002F68B6" w:rsidDel="00BA5F85" w:rsidRDefault="002F68B6" w:rsidP="00BA5F85">
      <w:pPr>
        <w:pStyle w:val="Corpodetexto"/>
        <w:rPr>
          <w:del w:id="123" w:author="Winter Figueiredo" w:date="2024-02-23T22:51:00Z"/>
        </w:rPr>
        <w:sectPr w:rsidR="002F68B6" w:rsidDel="00BA5F85">
          <w:pgSz w:w="11910" w:h="16840"/>
          <w:pgMar w:top="1320" w:right="1480" w:bottom="280" w:left="1580" w:header="720" w:footer="720" w:gutter="0"/>
          <w:cols w:space="720"/>
        </w:sectPr>
        <w:pPrChange w:id="124" w:author="Winter Figueiredo" w:date="2024-02-23T22:51:00Z">
          <w:pPr>
            <w:spacing w:line="276" w:lineRule="auto"/>
          </w:pPr>
        </w:pPrChange>
      </w:pPr>
    </w:p>
    <w:p w14:paraId="61294906" w14:textId="5647A5A2" w:rsidR="002F68B6" w:rsidRDefault="00BA5F85" w:rsidP="00BA5F85">
      <w:pPr>
        <w:pStyle w:val="Corpodetexto"/>
        <w:ind w:left="0" w:firstLine="0"/>
        <w:pPrChange w:id="125" w:author="Winter Figueiredo" w:date="2024-02-23T22:51:00Z">
          <w:pPr>
            <w:pStyle w:val="Corpodetexto"/>
          </w:pPr>
        </w:pPrChange>
      </w:pPr>
      <w:ins w:id="126" w:author="Winter Figueiredo" w:date="2024-02-23T22:51:00Z">
        <w:r>
          <w:t xml:space="preserve"> </w:t>
        </w:r>
      </w:ins>
      <w:r w:rsidR="00325CA4">
        <w:t>e</w:t>
      </w:r>
      <w:r w:rsidR="00325CA4">
        <w:rPr>
          <w:spacing w:val="1"/>
        </w:rPr>
        <w:t xml:space="preserve"> </w:t>
      </w:r>
      <w:r w:rsidR="00325CA4">
        <w:t>sintomas</w:t>
      </w:r>
      <w:r w:rsidR="00325CA4">
        <w:rPr>
          <w:spacing w:val="1"/>
        </w:rPr>
        <w:t xml:space="preserve"> </w:t>
      </w:r>
      <w:r w:rsidR="00325CA4">
        <w:t>de</w:t>
      </w:r>
      <w:r w:rsidR="00325CA4">
        <w:rPr>
          <w:spacing w:val="1"/>
        </w:rPr>
        <w:t xml:space="preserve"> </w:t>
      </w:r>
      <w:r w:rsidR="00325CA4">
        <w:t>ansiedade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depressão,</w:t>
      </w:r>
      <w:r w:rsidR="00325CA4">
        <w:rPr>
          <w:spacing w:val="1"/>
        </w:rPr>
        <w:t xml:space="preserve"> </w:t>
      </w:r>
      <w:r w:rsidR="00325CA4">
        <w:t>ou</w:t>
      </w:r>
      <w:r w:rsidR="00325CA4">
        <w:rPr>
          <w:spacing w:val="1"/>
        </w:rPr>
        <w:t xml:space="preserve"> </w:t>
      </w:r>
      <w:r w:rsidR="00325CA4">
        <w:t>por</w:t>
      </w:r>
      <w:r w:rsidR="00325CA4">
        <w:rPr>
          <w:spacing w:val="1"/>
        </w:rPr>
        <w:t xml:space="preserve"> </w:t>
      </w:r>
      <w:r w:rsidR="00325CA4">
        <w:t>falhas</w:t>
      </w:r>
      <w:r w:rsidR="00325CA4">
        <w:rPr>
          <w:spacing w:val="1"/>
        </w:rPr>
        <w:t xml:space="preserve"> </w:t>
      </w:r>
      <w:r w:rsidR="00325CA4">
        <w:t>graves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muito</w:t>
      </w:r>
      <w:r w:rsidR="00325CA4">
        <w:rPr>
          <w:spacing w:val="1"/>
        </w:rPr>
        <w:t xml:space="preserve"> </w:t>
      </w:r>
      <w:r w:rsidR="00325CA4">
        <w:t>frequentes</w:t>
      </w:r>
      <w:r w:rsidR="00325CA4">
        <w:rPr>
          <w:spacing w:val="1"/>
        </w:rPr>
        <w:t xml:space="preserve"> </w:t>
      </w:r>
      <w:r w:rsidR="00325CA4">
        <w:t>no</w:t>
      </w:r>
      <w:r w:rsidR="00325CA4">
        <w:rPr>
          <w:spacing w:val="-57"/>
        </w:rPr>
        <w:t xml:space="preserve"> </w:t>
      </w:r>
      <w:r w:rsidR="00325CA4">
        <w:t>atendimento à mulher nas cidades, priorizando o atendimento ao tratamento da doença</w:t>
      </w:r>
      <w:r w:rsidR="00325CA4">
        <w:rPr>
          <w:spacing w:val="1"/>
        </w:rPr>
        <w:t xml:space="preserve"> </w:t>
      </w:r>
      <w:r w:rsidR="00325CA4">
        <w:t>pandêmica (SOUZA; AMORIM, 2021). Assim, apesar do elevado número de casos</w:t>
      </w:r>
      <w:r w:rsidR="00325CA4">
        <w:rPr>
          <w:spacing w:val="1"/>
        </w:rPr>
        <w:t xml:space="preserve"> </w:t>
      </w:r>
      <w:r w:rsidR="00325CA4">
        <w:t>identificados,</w:t>
      </w:r>
      <w:r w:rsidR="00325CA4">
        <w:rPr>
          <w:spacing w:val="1"/>
        </w:rPr>
        <w:t xml:space="preserve"> </w:t>
      </w:r>
      <w:r w:rsidR="00325CA4">
        <w:t>o</w:t>
      </w:r>
      <w:r w:rsidR="00325CA4">
        <w:rPr>
          <w:spacing w:val="1"/>
        </w:rPr>
        <w:t xml:space="preserve"> </w:t>
      </w:r>
      <w:r w:rsidR="00325CA4">
        <w:t>número</w:t>
      </w:r>
      <w:r w:rsidR="00325CA4">
        <w:rPr>
          <w:spacing w:val="1"/>
        </w:rPr>
        <w:t xml:space="preserve"> </w:t>
      </w:r>
      <w:r w:rsidR="00325CA4">
        <w:t xml:space="preserve">de </w:t>
      </w:r>
      <w:proofErr w:type="spellStart"/>
      <w:r w:rsidR="00325CA4">
        <w:t>infecções</w:t>
      </w:r>
      <w:proofErr w:type="spellEnd"/>
      <w:r w:rsidR="00325CA4">
        <w:rPr>
          <w:spacing w:val="1"/>
        </w:rPr>
        <w:t xml:space="preserve"> </w:t>
      </w:r>
      <w:r w:rsidR="00325CA4">
        <w:t>por COVID-19</w:t>
      </w:r>
      <w:r w:rsidR="00325CA4">
        <w:rPr>
          <w:spacing w:val="1"/>
        </w:rPr>
        <w:t xml:space="preserve"> </w:t>
      </w:r>
      <w:r w:rsidR="00325CA4">
        <w:t>entre</w:t>
      </w:r>
      <w:r w:rsidR="00325CA4">
        <w:rPr>
          <w:spacing w:val="1"/>
        </w:rPr>
        <w:t xml:space="preserve"> </w:t>
      </w:r>
      <w:r w:rsidR="00325CA4">
        <w:t>as</w:t>
      </w:r>
      <w:r w:rsidR="00325CA4">
        <w:rPr>
          <w:spacing w:val="1"/>
        </w:rPr>
        <w:t xml:space="preserve"> </w:t>
      </w:r>
      <w:r w:rsidR="00325CA4">
        <w:t>puérperas</w:t>
      </w:r>
      <w:r w:rsidR="00325CA4">
        <w:rPr>
          <w:spacing w:val="1"/>
        </w:rPr>
        <w:t xml:space="preserve"> </w:t>
      </w:r>
      <w:r w:rsidR="00325CA4">
        <w:t>pode estar</w:t>
      </w:r>
      <w:r w:rsidR="00325CA4">
        <w:rPr>
          <w:spacing w:val="1"/>
        </w:rPr>
        <w:t xml:space="preserve"> </w:t>
      </w:r>
      <w:r w:rsidR="00325CA4">
        <w:t>subdimensionado</w:t>
      </w:r>
      <w:r w:rsidR="00325CA4">
        <w:rPr>
          <w:spacing w:val="-1"/>
        </w:rPr>
        <w:t xml:space="preserve"> </w:t>
      </w:r>
      <w:r w:rsidR="00325CA4">
        <w:t>(BONATTI</w:t>
      </w:r>
      <w:r w:rsidR="00325CA4">
        <w:rPr>
          <w:spacing w:val="-4"/>
        </w:rPr>
        <w:t xml:space="preserve"> </w:t>
      </w:r>
      <w:proofErr w:type="spellStart"/>
      <w:r w:rsidR="00325CA4">
        <w:t>et</w:t>
      </w:r>
      <w:proofErr w:type="spellEnd"/>
      <w:r w:rsidR="00325CA4">
        <w:t xml:space="preserve"> al., 2021).</w:t>
      </w:r>
    </w:p>
    <w:p w14:paraId="07E34CF7" w14:textId="77777777" w:rsidR="002F68B6" w:rsidRDefault="00325CA4" w:rsidP="001D0879">
      <w:pPr>
        <w:pStyle w:val="Corpodetexto"/>
      </w:pPr>
      <w:r>
        <w:t>Um de vários estudos relevantes à MM de gestantes na pandemia. confirmou a pior</w:t>
      </w:r>
      <w:r>
        <w:rPr>
          <w:spacing w:val="1"/>
        </w:rPr>
        <w:t xml:space="preserve"> </w:t>
      </w:r>
      <w:r>
        <w:t>evolução da população de gestantes e puérperas quando comparada a não gestantes e</w:t>
      </w:r>
      <w:r>
        <w:rPr>
          <w:spacing w:val="1"/>
        </w:rPr>
        <w:t xml:space="preserve"> </w:t>
      </w:r>
      <w:r>
        <w:t>homens e pode ser útil para orientar essa população quanto à importância da vacinação</w:t>
      </w:r>
      <w:r>
        <w:rPr>
          <w:spacing w:val="1"/>
        </w:rPr>
        <w:t xml:space="preserve"> </w:t>
      </w:r>
      <w:r>
        <w:t>contra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COVID-19</w:t>
      </w:r>
      <w:r>
        <w:rPr>
          <w:spacing w:val="37"/>
        </w:rPr>
        <w:t xml:space="preserve"> </w:t>
      </w:r>
      <w:r>
        <w:t>(GONÇALVES;</w:t>
      </w:r>
      <w:r>
        <w:rPr>
          <w:spacing w:val="36"/>
        </w:rPr>
        <w:t xml:space="preserve"> </w:t>
      </w:r>
      <w:r>
        <w:t>FRANCO;</w:t>
      </w:r>
      <w:r>
        <w:rPr>
          <w:spacing w:val="36"/>
        </w:rPr>
        <w:t xml:space="preserve"> </w:t>
      </w:r>
      <w:r>
        <w:t>RODRIGUES,</w:t>
      </w:r>
      <w:r>
        <w:rPr>
          <w:spacing w:val="36"/>
        </w:rPr>
        <w:t xml:space="preserve"> </w:t>
      </w:r>
      <w:r>
        <w:t>2021).</w:t>
      </w:r>
      <w:r>
        <w:rPr>
          <w:spacing w:val="38"/>
        </w:rPr>
        <w:t xml:space="preserve"> </w:t>
      </w:r>
      <w:r>
        <w:t>Considerando</w:t>
      </w:r>
    </w:p>
    <w:p w14:paraId="360C54C8" w14:textId="77777777" w:rsidR="002F68B6" w:rsidRDefault="00325CA4" w:rsidP="001D0879">
      <w:pPr>
        <w:pStyle w:val="Corpodetexto"/>
      </w:pP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assistência</w:t>
      </w:r>
      <w:r>
        <w:rPr>
          <w:spacing w:val="-6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humano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exercida</w:t>
      </w:r>
      <w:r>
        <w:rPr>
          <w:spacing w:val="-6"/>
        </w:rPr>
        <w:t xml:space="preserve"> </w:t>
      </w:r>
      <w:r>
        <w:t>pelos</w:t>
      </w:r>
      <w:r>
        <w:rPr>
          <w:spacing w:val="-5"/>
        </w:rPr>
        <w:t xml:space="preserve"> </w:t>
      </w:r>
      <w:r>
        <w:t>profissionais</w:t>
      </w:r>
      <w:r>
        <w:rPr>
          <w:spacing w:val="-5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saúde,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preciso</w:t>
      </w:r>
      <w:r>
        <w:rPr>
          <w:spacing w:val="-57"/>
        </w:rPr>
        <w:t xml:space="preserve"> </w:t>
      </w:r>
      <w:r>
        <w:rPr>
          <w:spacing w:val="-1"/>
        </w:rPr>
        <w:t>ter</w:t>
      </w:r>
      <w:r>
        <w:rPr>
          <w:spacing w:val="-16"/>
        </w:rPr>
        <w:t xml:space="preserve"> </w:t>
      </w:r>
      <w:r>
        <w:rPr>
          <w:spacing w:val="-1"/>
        </w:rPr>
        <w:t>conhecimento</w:t>
      </w:r>
      <w:r>
        <w:rPr>
          <w:spacing w:val="-13"/>
        </w:rPr>
        <w:t xml:space="preserve"> </w:t>
      </w:r>
      <w:r>
        <w:t>científico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habilidade</w:t>
      </w:r>
      <w:r>
        <w:rPr>
          <w:spacing w:val="-16"/>
        </w:rPr>
        <w:t xml:space="preserve"> </w:t>
      </w:r>
      <w:r>
        <w:t>técnica,</w:t>
      </w:r>
      <w:r>
        <w:rPr>
          <w:spacing w:val="-11"/>
        </w:rPr>
        <w:t xml:space="preserve"> </w:t>
      </w:r>
      <w:r>
        <w:t>centrado</w:t>
      </w:r>
      <w:r>
        <w:rPr>
          <w:spacing w:val="-14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necessidade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gestante</w:t>
      </w:r>
      <w:r>
        <w:rPr>
          <w:spacing w:val="-58"/>
        </w:rPr>
        <w:t xml:space="preserve"> </w:t>
      </w:r>
      <w:r>
        <w:t>e também no potencial de risco, deve também abranger o atendimento das necessidades</w:t>
      </w:r>
      <w:r>
        <w:rPr>
          <w:spacing w:val="1"/>
        </w:rPr>
        <w:t xml:space="preserve"> </w:t>
      </w:r>
      <w:r>
        <w:t>básicas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torná-las</w:t>
      </w:r>
      <w:r>
        <w:rPr>
          <w:spacing w:val="-4"/>
        </w:rPr>
        <w:t xml:space="preserve"> </w:t>
      </w:r>
      <w:r>
        <w:t>independente</w:t>
      </w:r>
      <w:r>
        <w:rPr>
          <w:spacing w:val="-4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possível</w:t>
      </w:r>
      <w:r>
        <w:rPr>
          <w:spacing w:val="-3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autocuidado</w:t>
      </w:r>
      <w:r>
        <w:rPr>
          <w:spacing w:val="2"/>
        </w:rPr>
        <w:t xml:space="preserve"> </w:t>
      </w:r>
      <w:r>
        <w:t>(LIMA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rPr>
          <w:spacing w:val="-3"/>
        </w:rPr>
        <w:t xml:space="preserve"> </w:t>
      </w:r>
      <w:r>
        <w:t>al.,</w:t>
      </w:r>
      <w:r>
        <w:rPr>
          <w:spacing w:val="-57"/>
        </w:rPr>
        <w:t xml:space="preserve"> </w:t>
      </w:r>
      <w:r>
        <w:t>2016). Os mesmos autores alegam que a assistência à saúde da mulher, principalmente</w:t>
      </w:r>
      <w:r>
        <w:rPr>
          <w:spacing w:val="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ciclo</w:t>
      </w:r>
      <w:r>
        <w:rPr>
          <w:spacing w:val="-8"/>
        </w:rPr>
        <w:t xml:space="preserve"> </w:t>
      </w:r>
      <w:r>
        <w:t>gravídico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puerperal,</w:t>
      </w:r>
      <w:r>
        <w:rPr>
          <w:spacing w:val="-10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considerado</w:t>
      </w:r>
      <w:r>
        <w:rPr>
          <w:spacing w:val="-9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grande</w:t>
      </w:r>
      <w:r>
        <w:rPr>
          <w:spacing w:val="-11"/>
        </w:rPr>
        <w:t xml:space="preserve"> </w:t>
      </w:r>
      <w:r>
        <w:t>desafio,</w:t>
      </w:r>
      <w:r>
        <w:rPr>
          <w:spacing w:val="-11"/>
        </w:rPr>
        <w:t xml:space="preserve"> </w:t>
      </w:r>
      <w:r>
        <w:t>onde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falta</w:t>
      </w:r>
      <w:r>
        <w:rPr>
          <w:spacing w:val="-58"/>
        </w:rPr>
        <w:t xml:space="preserve"> </w:t>
      </w:r>
      <w:r>
        <w:t>de capacitação profissional e busca de saberes nesta área de conhecimento, geram a</w:t>
      </w:r>
      <w:r>
        <w:rPr>
          <w:spacing w:val="1"/>
        </w:rPr>
        <w:t xml:space="preserve"> </w:t>
      </w:r>
      <w:r>
        <w:t xml:space="preserve">necessidade do aprimoramento da ciência de Enfermagem (LIMA </w:t>
      </w:r>
      <w:proofErr w:type="spellStart"/>
      <w:r>
        <w:t>et</w:t>
      </w:r>
      <w:proofErr w:type="spellEnd"/>
      <w:r>
        <w:t xml:space="preserve"> al., 2016). Diante</w:t>
      </w:r>
      <w:r>
        <w:rPr>
          <w:spacing w:val="1"/>
        </w:rPr>
        <w:t xml:space="preserve"> </w:t>
      </w:r>
      <w:r>
        <w:t>disso,</w:t>
      </w:r>
      <w:r>
        <w:rPr>
          <w:spacing w:val="-8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informado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houve</w:t>
      </w:r>
      <w:r>
        <w:rPr>
          <w:spacing w:val="-9"/>
        </w:rPr>
        <w:t xml:space="preserve"> </w:t>
      </w:r>
      <w:r>
        <w:t>maior</w:t>
      </w:r>
      <w:r>
        <w:rPr>
          <w:spacing w:val="-8"/>
        </w:rPr>
        <w:t xml:space="preserve"> </w:t>
      </w:r>
      <w:r>
        <w:t>gravidade</w:t>
      </w:r>
      <w:r>
        <w:rPr>
          <w:spacing w:val="-9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nova</w:t>
      </w:r>
      <w:r>
        <w:rPr>
          <w:spacing w:val="-9"/>
        </w:rPr>
        <w:t xml:space="preserve"> </w:t>
      </w:r>
      <w:r>
        <w:t>variante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proofErr w:type="spellStart"/>
      <w:r>
        <w:t>virus</w:t>
      </w:r>
      <w:proofErr w:type="spellEnd"/>
      <w:r>
        <w:rPr>
          <w:spacing w:val="-57"/>
        </w:rPr>
        <w:t xml:space="preserve"> </w:t>
      </w:r>
      <w:r>
        <w:t>da COVID que surgiu no Brasil para gestantes e puérperas, embora esse efeito também</w:t>
      </w:r>
      <w:r>
        <w:rPr>
          <w:spacing w:val="1"/>
        </w:rPr>
        <w:t xml:space="preserve"> </w:t>
      </w:r>
      <w:r>
        <w:t>tenha sido observado para homens e mulheres durante 2021 (GONÇALVES; FRANCO;</w:t>
      </w:r>
      <w:r>
        <w:rPr>
          <w:spacing w:val="-57"/>
        </w:rPr>
        <w:t xml:space="preserve"> </w:t>
      </w:r>
      <w:r>
        <w:t>RODRIGUES,</w:t>
      </w:r>
      <w:r>
        <w:rPr>
          <w:spacing w:val="-1"/>
        </w:rPr>
        <w:t xml:space="preserve"> </w:t>
      </w:r>
      <w:r>
        <w:t>2021).</w:t>
      </w:r>
    </w:p>
    <w:p w14:paraId="121D4737" w14:textId="77777777" w:rsidR="002F68B6" w:rsidRDefault="00325CA4" w:rsidP="001D0879">
      <w:pPr>
        <w:pStyle w:val="Corpodetexto"/>
      </w:pPr>
      <w:r>
        <w:t xml:space="preserve">Neste contexto, </w:t>
      </w:r>
      <w:proofErr w:type="spellStart"/>
      <w:r>
        <w:t>Bonatti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al. (2021) evidenciaram que a chance de a puérpera evoluir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óbito</w:t>
      </w:r>
      <w:r>
        <w:rPr>
          <w:spacing w:val="1"/>
        </w:rPr>
        <w:t xml:space="preserve"> </w:t>
      </w:r>
      <w:r>
        <w:t>aumentou</w:t>
      </w:r>
      <w:r>
        <w:rPr>
          <w:spacing w:val="1"/>
        </w:rPr>
        <w:t xml:space="preserve"> </w:t>
      </w:r>
      <w:r>
        <w:t>quando,</w:t>
      </w:r>
      <w:r>
        <w:rPr>
          <w:spacing w:val="1"/>
        </w:rPr>
        <w:t xml:space="preserve"> </w:t>
      </w:r>
      <w:r>
        <w:t>individualmente,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sinais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sintomas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dispneia,</w:t>
      </w:r>
      <w:r>
        <w:rPr>
          <w:spacing w:val="1"/>
        </w:rPr>
        <w:t xml:space="preserve"> </w:t>
      </w:r>
      <w:r>
        <w:t>desconforto respiratório ou saturação de oxigênio inferior a 95% estavam presentes. Os</w:t>
      </w:r>
      <w:r>
        <w:rPr>
          <w:spacing w:val="1"/>
        </w:rPr>
        <w:t xml:space="preserve"> </w:t>
      </w:r>
      <w:r>
        <w:t>autores ainda encontraram que a proporção de óbitos entre puérperas foi elevada, apesar</w:t>
      </w:r>
      <w:r>
        <w:rPr>
          <w:spacing w:val="-57"/>
        </w:rPr>
        <w:t xml:space="preserve"> </w:t>
      </w:r>
      <w:r>
        <w:t>da redução encontrada no segundo período epidemiológico estudado, sendo os fatores</w:t>
      </w:r>
      <w:r>
        <w:rPr>
          <w:spacing w:val="1"/>
        </w:rPr>
        <w:t xml:space="preserve"> </w:t>
      </w:r>
      <w:r>
        <w:t>associados ao óbito aqueles relacionados a sinais e sintomas respiratórios, quanto aos</w:t>
      </w:r>
      <w:r>
        <w:rPr>
          <w:spacing w:val="1"/>
        </w:rPr>
        <w:t xml:space="preserve"> </w:t>
      </w:r>
      <w:proofErr w:type="spellStart"/>
      <w:r>
        <w:t>aspectos</w:t>
      </w:r>
      <w:proofErr w:type="spellEnd"/>
      <w:r>
        <w:t xml:space="preserve"> sociodemográficos, idade elevada, cor da pele preta e residência na região</w:t>
      </w:r>
      <w:r>
        <w:rPr>
          <w:spacing w:val="1"/>
        </w:rPr>
        <w:t xml:space="preserve"> </w:t>
      </w:r>
      <w:r>
        <w:t>Nordeste associaram-se ao óbito, demostrando que certas regiões demonstraram maiores</w:t>
      </w:r>
      <w:r>
        <w:rPr>
          <w:spacing w:val="-57"/>
        </w:rPr>
        <w:t xml:space="preserve"> </w:t>
      </w:r>
      <w:r>
        <w:t>índices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mortalidade</w:t>
      </w:r>
      <w:r>
        <w:rPr>
          <w:spacing w:val="-1"/>
        </w:rPr>
        <w:t xml:space="preserve"> </w:t>
      </w:r>
      <w:r>
        <w:t>do que</w:t>
      </w:r>
      <w:r>
        <w:rPr>
          <w:spacing w:val="-1"/>
        </w:rPr>
        <w:t xml:space="preserve"> </w:t>
      </w:r>
      <w:r>
        <w:t>outras.</w:t>
      </w:r>
    </w:p>
    <w:p w14:paraId="0841B232" w14:textId="77777777" w:rsidR="002F68B6" w:rsidRDefault="00325CA4" w:rsidP="001D0879">
      <w:pPr>
        <w:pStyle w:val="Corpodetexto"/>
      </w:pPr>
      <w:r>
        <w:t>A MM pode ocorrer em diferentes faixas etárias. A maior prevalência pode ser quando</w:t>
      </w:r>
      <w:r>
        <w:rPr>
          <w:spacing w:val="1"/>
        </w:rPr>
        <w:t xml:space="preserve"> </w:t>
      </w:r>
      <w:r>
        <w:t>está elevada, pelo risco de maiores complicações e doenças crônicas já existentes, ou</w:t>
      </w:r>
      <w:r>
        <w:rPr>
          <w:spacing w:val="1"/>
        </w:rPr>
        <w:t xml:space="preserve"> </w:t>
      </w:r>
      <w:r>
        <w:t xml:space="preserve">quando estão no “ápice” do período reprodutivo (SCARTON </w:t>
      </w:r>
      <w:proofErr w:type="spellStart"/>
      <w:r>
        <w:t>et</w:t>
      </w:r>
      <w:proofErr w:type="spellEnd"/>
      <w:r>
        <w:t xml:space="preserve"> al., 2019). Já a RMM,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indicador</w:t>
      </w:r>
      <w:r>
        <w:rPr>
          <w:spacing w:val="-1"/>
        </w:rPr>
        <w:t xml:space="preserve"> </w:t>
      </w:r>
      <w:r>
        <w:t>populacional, pode</w:t>
      </w:r>
      <w:r>
        <w:rPr>
          <w:spacing w:val="-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classificado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seu melhor</w:t>
      </w:r>
      <w:r>
        <w:rPr>
          <w:spacing w:val="-1"/>
        </w:rPr>
        <w:t xml:space="preserve"> </w:t>
      </w:r>
      <w:r>
        <w:t>entendimento.</w:t>
      </w:r>
    </w:p>
    <w:p w14:paraId="5B5DD7E4" w14:textId="77777777" w:rsidR="002F68B6" w:rsidDel="00BA5F85" w:rsidRDefault="00325CA4" w:rsidP="001D0879">
      <w:pPr>
        <w:pStyle w:val="Corpodetexto"/>
        <w:rPr>
          <w:del w:id="127" w:author="Winter Figueiredo" w:date="2024-02-23T22:51:00Z"/>
        </w:rPr>
      </w:pPr>
      <w:r>
        <w:t xml:space="preserve">Teodoro </w:t>
      </w:r>
      <w:proofErr w:type="spellStart"/>
      <w:r>
        <w:t>et</w:t>
      </w:r>
      <w:proofErr w:type="spellEnd"/>
      <w:r>
        <w:t xml:space="preserve"> al. (2021) ao estudarem os fatores influenciadores da MM e da RMM e sua</w:t>
      </w:r>
      <w:r>
        <w:rPr>
          <w:spacing w:val="1"/>
        </w:rPr>
        <w:t xml:space="preserve"> </w:t>
      </w:r>
      <w:r>
        <w:t>evolução ao longo dos últimos anos, encontraram que a condição socioeconômica baixa,</w:t>
      </w:r>
      <w:r>
        <w:rPr>
          <w:spacing w:val="-57"/>
        </w:rPr>
        <w:t xml:space="preserve"> </w:t>
      </w:r>
      <w:r>
        <w:t>populações negra, indígena e parda, baixa escolaridade e mulheres solteiras, constituem</w:t>
      </w:r>
      <w:r>
        <w:rPr>
          <w:spacing w:val="1"/>
        </w:rPr>
        <w:t xml:space="preserve"> </w:t>
      </w:r>
      <w:r>
        <w:t>grupos de risco associados a uma maior RMM, bem como mulheres submetidas a partos</w:t>
      </w:r>
      <w:r>
        <w:rPr>
          <w:spacing w:val="-57"/>
        </w:rPr>
        <w:t xml:space="preserve"> </w:t>
      </w:r>
      <w:r>
        <w:t>cesáreos. Embora esses fatores sejam relevantes, Martins e Silva (2018) em seu estudo</w:t>
      </w:r>
      <w:r>
        <w:rPr>
          <w:spacing w:val="1"/>
        </w:rPr>
        <w:t xml:space="preserve"> </w:t>
      </w:r>
      <w:r>
        <w:t>encontraram, nesse contexto, que problemas na organização do sistema de saúde, trazem</w:t>
      </w:r>
      <w:r>
        <w:rPr>
          <w:spacing w:val="-57"/>
        </w:rPr>
        <w:t xml:space="preserve"> </w:t>
      </w:r>
      <w:r>
        <w:t>à tona dúvidas sobre a qualidade da assistência prestada, evidenciando a necessidade de</w:t>
      </w:r>
      <w:r>
        <w:rPr>
          <w:spacing w:val="1"/>
        </w:rPr>
        <w:t xml:space="preserve"> </w:t>
      </w:r>
      <w:r>
        <w:lastRenderedPageBreak/>
        <w:t>investimentos</w:t>
      </w:r>
      <w:r>
        <w:rPr>
          <w:spacing w:val="18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governo</w:t>
      </w:r>
      <w:r>
        <w:rPr>
          <w:spacing w:val="18"/>
        </w:rPr>
        <w:t xml:space="preserve"> </w:t>
      </w:r>
      <w:r>
        <w:t>referente</w:t>
      </w:r>
      <w:r>
        <w:rPr>
          <w:spacing w:val="17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melhora</w:t>
      </w:r>
      <w:r>
        <w:rPr>
          <w:spacing w:val="17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capacitação</w:t>
      </w:r>
      <w:r>
        <w:rPr>
          <w:spacing w:val="17"/>
        </w:rPr>
        <w:t xml:space="preserve"> </w:t>
      </w:r>
      <w:r>
        <w:t>profissional</w:t>
      </w:r>
      <w:r>
        <w:rPr>
          <w:spacing w:val="19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assiste</w:t>
      </w:r>
      <w:r>
        <w:rPr>
          <w:spacing w:val="17"/>
        </w:rPr>
        <w:t xml:space="preserve"> </w:t>
      </w:r>
      <w:r>
        <w:t>as</w:t>
      </w:r>
    </w:p>
    <w:p w14:paraId="3A303AB8" w14:textId="6310BA2A" w:rsidR="002F68B6" w:rsidDel="00BA5F85" w:rsidRDefault="002F68B6" w:rsidP="00BA5F85">
      <w:pPr>
        <w:pStyle w:val="Corpodetexto"/>
        <w:rPr>
          <w:del w:id="128" w:author="Winter Figueiredo" w:date="2024-02-23T22:51:00Z"/>
        </w:rPr>
        <w:sectPr w:rsidR="002F68B6" w:rsidDel="00BA5F85">
          <w:pgSz w:w="11910" w:h="16840"/>
          <w:pgMar w:top="1320" w:right="1480" w:bottom="280" w:left="1580" w:header="720" w:footer="720" w:gutter="0"/>
          <w:cols w:space="720"/>
        </w:sectPr>
        <w:pPrChange w:id="129" w:author="Winter Figueiredo" w:date="2024-02-23T22:51:00Z">
          <w:pPr>
            <w:spacing w:line="276" w:lineRule="auto"/>
          </w:pPr>
        </w:pPrChange>
      </w:pPr>
    </w:p>
    <w:p w14:paraId="6749661B" w14:textId="18A3FD49" w:rsidR="002F68B6" w:rsidRDefault="00BA5F85" w:rsidP="00BA5F85">
      <w:pPr>
        <w:pStyle w:val="Corpodetexto"/>
        <w:ind w:left="0" w:firstLine="0"/>
        <w:pPrChange w:id="130" w:author="Winter Figueiredo" w:date="2024-02-23T22:51:00Z">
          <w:pPr>
            <w:pStyle w:val="Corpodetexto"/>
          </w:pPr>
        </w:pPrChange>
      </w:pPr>
      <w:ins w:id="131" w:author="Winter Figueiredo" w:date="2024-02-23T22:51:00Z">
        <w:r>
          <w:t xml:space="preserve"> </w:t>
        </w:r>
      </w:ins>
      <w:r w:rsidR="00325CA4">
        <w:t>mulheres</w:t>
      </w:r>
      <w:r w:rsidR="00325CA4">
        <w:rPr>
          <w:spacing w:val="1"/>
        </w:rPr>
        <w:t xml:space="preserve"> </w:t>
      </w:r>
      <w:r w:rsidR="00325CA4">
        <w:t>em</w:t>
      </w:r>
      <w:r w:rsidR="00325CA4">
        <w:rPr>
          <w:spacing w:val="1"/>
        </w:rPr>
        <w:t xml:space="preserve"> </w:t>
      </w:r>
      <w:r w:rsidR="00325CA4">
        <w:t>idade</w:t>
      </w:r>
      <w:r w:rsidR="00325CA4">
        <w:rPr>
          <w:spacing w:val="1"/>
        </w:rPr>
        <w:t xml:space="preserve"> </w:t>
      </w:r>
      <w:r w:rsidR="00325CA4">
        <w:t>fértil,</w:t>
      </w:r>
      <w:r w:rsidR="00325CA4">
        <w:rPr>
          <w:spacing w:val="1"/>
        </w:rPr>
        <w:t xml:space="preserve"> </w:t>
      </w:r>
      <w:r w:rsidR="00325CA4">
        <w:t>no</w:t>
      </w:r>
      <w:r w:rsidR="00325CA4">
        <w:rPr>
          <w:spacing w:val="1"/>
        </w:rPr>
        <w:t xml:space="preserve"> </w:t>
      </w:r>
      <w:r w:rsidR="00325CA4">
        <w:t>pré-natal,</w:t>
      </w:r>
      <w:r w:rsidR="00325CA4">
        <w:rPr>
          <w:spacing w:val="1"/>
        </w:rPr>
        <w:t xml:space="preserve"> </w:t>
      </w:r>
      <w:r w:rsidR="00325CA4">
        <w:t>parto,</w:t>
      </w:r>
      <w:r w:rsidR="00325CA4">
        <w:rPr>
          <w:spacing w:val="1"/>
        </w:rPr>
        <w:t xml:space="preserve"> </w:t>
      </w:r>
      <w:r w:rsidR="00325CA4">
        <w:t>aborto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puerpério.</w:t>
      </w:r>
      <w:r w:rsidR="00325CA4">
        <w:rPr>
          <w:spacing w:val="1"/>
        </w:rPr>
        <w:t xml:space="preserve"> </w:t>
      </w:r>
      <w:r w:rsidR="00325CA4">
        <w:t>Todas</w:t>
      </w:r>
      <w:r w:rsidR="00325CA4">
        <w:rPr>
          <w:spacing w:val="1"/>
        </w:rPr>
        <w:t xml:space="preserve"> </w:t>
      </w:r>
      <w:r w:rsidR="00325CA4">
        <w:t>essas</w:t>
      </w:r>
      <w:r w:rsidR="00325CA4">
        <w:rPr>
          <w:spacing w:val="1"/>
        </w:rPr>
        <w:t xml:space="preserve"> </w:t>
      </w:r>
      <w:r w:rsidR="00325CA4">
        <w:t>condicionantes</w:t>
      </w:r>
      <w:r w:rsidR="00325CA4">
        <w:rPr>
          <w:spacing w:val="1"/>
        </w:rPr>
        <w:t xml:space="preserve"> </w:t>
      </w:r>
      <w:r w:rsidR="00325CA4">
        <w:t>associadas</w:t>
      </w:r>
      <w:r w:rsidR="00325CA4">
        <w:rPr>
          <w:spacing w:val="1"/>
        </w:rPr>
        <w:t xml:space="preserve"> </w:t>
      </w:r>
      <w:r w:rsidR="00325CA4">
        <w:t>à</w:t>
      </w:r>
      <w:r w:rsidR="00325CA4">
        <w:rPr>
          <w:spacing w:val="1"/>
        </w:rPr>
        <w:t xml:space="preserve"> </w:t>
      </w:r>
      <w:r w:rsidR="00325CA4">
        <w:t>MM</w:t>
      </w:r>
      <w:r w:rsidR="00325CA4">
        <w:rPr>
          <w:spacing w:val="1"/>
        </w:rPr>
        <w:t xml:space="preserve"> </w:t>
      </w:r>
      <w:r w:rsidR="00325CA4">
        <w:t>e</w:t>
      </w:r>
      <w:r w:rsidR="00325CA4">
        <w:rPr>
          <w:spacing w:val="1"/>
        </w:rPr>
        <w:t xml:space="preserve"> </w:t>
      </w:r>
      <w:r w:rsidR="00325CA4">
        <w:t>a</w:t>
      </w:r>
      <w:r w:rsidR="00325CA4">
        <w:rPr>
          <w:spacing w:val="1"/>
        </w:rPr>
        <w:t xml:space="preserve"> </w:t>
      </w:r>
      <w:r w:rsidR="00325CA4">
        <w:t>RMM,</w:t>
      </w:r>
      <w:r w:rsidR="00325CA4">
        <w:rPr>
          <w:spacing w:val="1"/>
        </w:rPr>
        <w:t xml:space="preserve"> </w:t>
      </w:r>
      <w:r w:rsidR="00325CA4">
        <w:t>podem</w:t>
      </w:r>
      <w:r w:rsidR="00325CA4">
        <w:rPr>
          <w:spacing w:val="1"/>
        </w:rPr>
        <w:t xml:space="preserve"> </w:t>
      </w:r>
      <w:r w:rsidR="00325CA4">
        <w:t>ser</w:t>
      </w:r>
      <w:r w:rsidR="00325CA4">
        <w:rPr>
          <w:spacing w:val="1"/>
        </w:rPr>
        <w:t xml:space="preserve"> </w:t>
      </w:r>
      <w:r w:rsidR="00325CA4">
        <w:t>propostas</w:t>
      </w:r>
      <w:r w:rsidR="00325CA4">
        <w:rPr>
          <w:spacing w:val="1"/>
        </w:rPr>
        <w:t xml:space="preserve"> </w:t>
      </w:r>
      <w:r w:rsidR="00325CA4">
        <w:t>como</w:t>
      </w:r>
      <w:r w:rsidR="00325CA4">
        <w:rPr>
          <w:spacing w:val="1"/>
        </w:rPr>
        <w:t xml:space="preserve"> </w:t>
      </w:r>
      <w:r w:rsidR="00325CA4">
        <w:t>as</w:t>
      </w:r>
      <w:r w:rsidR="00325CA4">
        <w:rPr>
          <w:spacing w:val="1"/>
        </w:rPr>
        <w:t xml:space="preserve"> </w:t>
      </w:r>
      <w:r w:rsidR="00325CA4">
        <w:t>mais</w:t>
      </w:r>
      <w:r w:rsidR="00325CA4">
        <w:rPr>
          <w:spacing w:val="1"/>
        </w:rPr>
        <w:t xml:space="preserve"> </w:t>
      </w:r>
      <w:r w:rsidR="00325CA4">
        <w:t>importantes no incremento de dados índices a partir de 2019 no Brasil, com fatores</w:t>
      </w:r>
      <w:r w:rsidR="00325CA4">
        <w:rPr>
          <w:spacing w:val="1"/>
        </w:rPr>
        <w:t xml:space="preserve"> </w:t>
      </w:r>
      <w:r w:rsidR="00325CA4">
        <w:t>ambientais</w:t>
      </w:r>
      <w:r w:rsidR="00325CA4">
        <w:rPr>
          <w:spacing w:val="-7"/>
        </w:rPr>
        <w:t xml:space="preserve"> </w:t>
      </w:r>
      <w:r w:rsidR="00325CA4">
        <w:t>como</w:t>
      </w:r>
      <w:r w:rsidR="00325CA4">
        <w:rPr>
          <w:spacing w:val="-6"/>
        </w:rPr>
        <w:t xml:space="preserve"> </w:t>
      </w:r>
      <w:r w:rsidR="00325CA4">
        <w:t>a</w:t>
      </w:r>
      <w:r w:rsidR="00325CA4">
        <w:rPr>
          <w:spacing w:val="-7"/>
        </w:rPr>
        <w:t xml:space="preserve"> </w:t>
      </w:r>
      <w:r w:rsidR="00325CA4">
        <w:t>COVID-19,</w:t>
      </w:r>
      <w:r w:rsidR="00325CA4">
        <w:rPr>
          <w:spacing w:val="-6"/>
        </w:rPr>
        <w:t xml:space="preserve"> </w:t>
      </w:r>
      <w:r w:rsidR="00325CA4">
        <w:t>um</w:t>
      </w:r>
      <w:r w:rsidR="00325CA4">
        <w:rPr>
          <w:spacing w:val="-6"/>
        </w:rPr>
        <w:t xml:space="preserve"> </w:t>
      </w:r>
      <w:r w:rsidR="00325CA4">
        <w:t>dos</w:t>
      </w:r>
      <w:r w:rsidR="00325CA4">
        <w:rPr>
          <w:spacing w:val="-6"/>
        </w:rPr>
        <w:t xml:space="preserve"> </w:t>
      </w:r>
      <w:r w:rsidR="00325CA4">
        <w:t>mais</w:t>
      </w:r>
      <w:r w:rsidR="00325CA4">
        <w:rPr>
          <w:spacing w:val="-6"/>
        </w:rPr>
        <w:t xml:space="preserve"> </w:t>
      </w:r>
      <w:r w:rsidR="00325CA4">
        <w:t>relevantes</w:t>
      </w:r>
      <w:r w:rsidR="00325CA4">
        <w:rPr>
          <w:spacing w:val="-7"/>
        </w:rPr>
        <w:t xml:space="preserve"> </w:t>
      </w:r>
      <w:r w:rsidR="00325CA4">
        <w:t>a</w:t>
      </w:r>
      <w:r w:rsidR="00325CA4">
        <w:rPr>
          <w:spacing w:val="-7"/>
        </w:rPr>
        <w:t xml:space="preserve"> </w:t>
      </w:r>
      <w:r w:rsidR="00325CA4">
        <w:t>ser</w:t>
      </w:r>
      <w:r w:rsidR="00325CA4">
        <w:rPr>
          <w:spacing w:val="-7"/>
        </w:rPr>
        <w:t xml:space="preserve"> </w:t>
      </w:r>
      <w:r w:rsidR="00325CA4">
        <w:t>considerado,</w:t>
      </w:r>
      <w:r w:rsidR="00325CA4">
        <w:rPr>
          <w:spacing w:val="-6"/>
        </w:rPr>
        <w:t xml:space="preserve"> </w:t>
      </w:r>
      <w:r w:rsidR="00325CA4">
        <w:t>já</w:t>
      </w:r>
      <w:r w:rsidR="00325CA4">
        <w:rPr>
          <w:spacing w:val="-7"/>
        </w:rPr>
        <w:t xml:space="preserve"> </w:t>
      </w:r>
      <w:r w:rsidR="00325CA4">
        <w:t>que</w:t>
      </w:r>
      <w:r w:rsidR="00325CA4">
        <w:rPr>
          <w:spacing w:val="-7"/>
        </w:rPr>
        <w:t xml:space="preserve"> </w:t>
      </w:r>
      <w:r w:rsidR="00325CA4">
        <w:t>todos</w:t>
      </w:r>
      <w:r w:rsidR="00325CA4">
        <w:rPr>
          <w:spacing w:val="-6"/>
        </w:rPr>
        <w:t xml:space="preserve"> </w:t>
      </w:r>
      <w:r w:rsidR="00325CA4">
        <w:t>os</w:t>
      </w:r>
      <w:r w:rsidR="00325CA4">
        <w:rPr>
          <w:spacing w:val="-58"/>
        </w:rPr>
        <w:t xml:space="preserve"> </w:t>
      </w:r>
      <w:r w:rsidR="00325CA4">
        <w:t>sistemas de saúde focaram no desenvolvimento epidemiológico da doença no Brasil</w:t>
      </w:r>
      <w:r w:rsidR="00325CA4">
        <w:rPr>
          <w:spacing w:val="1"/>
        </w:rPr>
        <w:t xml:space="preserve"> </w:t>
      </w:r>
      <w:r w:rsidR="00325CA4">
        <w:t>deixando</w:t>
      </w:r>
      <w:r w:rsidR="00325CA4">
        <w:rPr>
          <w:spacing w:val="-14"/>
        </w:rPr>
        <w:t xml:space="preserve"> </w:t>
      </w:r>
      <w:r w:rsidR="00325CA4">
        <w:t>de</w:t>
      </w:r>
      <w:r w:rsidR="00325CA4">
        <w:rPr>
          <w:spacing w:val="-13"/>
        </w:rPr>
        <w:t xml:space="preserve"> </w:t>
      </w:r>
      <w:r w:rsidR="00325CA4">
        <w:t>lado,</w:t>
      </w:r>
      <w:r w:rsidR="00325CA4">
        <w:rPr>
          <w:spacing w:val="-14"/>
        </w:rPr>
        <w:t xml:space="preserve"> </w:t>
      </w:r>
      <w:r w:rsidR="00325CA4">
        <w:t>na</w:t>
      </w:r>
      <w:r w:rsidR="00325CA4">
        <w:rPr>
          <w:spacing w:val="-13"/>
        </w:rPr>
        <w:t xml:space="preserve"> </w:t>
      </w:r>
      <w:r w:rsidR="00325CA4">
        <w:t>grande</w:t>
      </w:r>
      <w:r w:rsidR="00325CA4">
        <w:rPr>
          <w:spacing w:val="-13"/>
        </w:rPr>
        <w:t xml:space="preserve"> </w:t>
      </w:r>
      <w:r w:rsidR="00325CA4">
        <w:t>parte</w:t>
      </w:r>
      <w:r w:rsidR="00325CA4">
        <w:rPr>
          <w:spacing w:val="-15"/>
        </w:rPr>
        <w:t xml:space="preserve"> </w:t>
      </w:r>
      <w:r w:rsidR="00325CA4">
        <w:t>do</w:t>
      </w:r>
      <w:r w:rsidR="00325CA4">
        <w:rPr>
          <w:spacing w:val="-12"/>
        </w:rPr>
        <w:t xml:space="preserve"> </w:t>
      </w:r>
      <w:r w:rsidR="00325CA4">
        <w:t>sistema</w:t>
      </w:r>
      <w:r w:rsidR="00325CA4">
        <w:rPr>
          <w:spacing w:val="-13"/>
        </w:rPr>
        <w:t xml:space="preserve"> </w:t>
      </w:r>
      <w:r w:rsidR="00325CA4">
        <w:t>de</w:t>
      </w:r>
      <w:r w:rsidR="00325CA4">
        <w:rPr>
          <w:spacing w:val="-14"/>
        </w:rPr>
        <w:t xml:space="preserve"> </w:t>
      </w:r>
      <w:r w:rsidR="00325CA4">
        <w:t>saúde</w:t>
      </w:r>
      <w:r w:rsidR="00325CA4">
        <w:rPr>
          <w:spacing w:val="-13"/>
        </w:rPr>
        <w:t xml:space="preserve"> </w:t>
      </w:r>
      <w:r w:rsidR="00325CA4">
        <w:t>público</w:t>
      </w:r>
      <w:r w:rsidR="00325CA4">
        <w:rPr>
          <w:spacing w:val="-12"/>
        </w:rPr>
        <w:t xml:space="preserve"> </w:t>
      </w:r>
      <w:r w:rsidR="00325CA4">
        <w:t>e</w:t>
      </w:r>
      <w:r w:rsidR="00325CA4">
        <w:rPr>
          <w:spacing w:val="-14"/>
        </w:rPr>
        <w:t xml:space="preserve"> </w:t>
      </w:r>
      <w:r w:rsidR="00325CA4">
        <w:t>privado,</w:t>
      </w:r>
      <w:r w:rsidR="00325CA4">
        <w:rPr>
          <w:spacing w:val="-12"/>
        </w:rPr>
        <w:t xml:space="preserve"> </w:t>
      </w:r>
      <w:r w:rsidR="00325CA4">
        <w:t>outras</w:t>
      </w:r>
      <w:r w:rsidR="00325CA4">
        <w:rPr>
          <w:spacing w:val="-13"/>
        </w:rPr>
        <w:t xml:space="preserve"> </w:t>
      </w:r>
      <w:r w:rsidR="00325CA4">
        <w:t>condições</w:t>
      </w:r>
      <w:r w:rsidR="00325CA4">
        <w:rPr>
          <w:spacing w:val="-57"/>
        </w:rPr>
        <w:t xml:space="preserve"> </w:t>
      </w:r>
      <w:r w:rsidR="00325CA4">
        <w:t>sanitárias da população brasileira. Por sua vez Feitosa-Assis e Santana (2020) ao estimar</w:t>
      </w:r>
      <w:r w:rsidR="00325CA4">
        <w:rPr>
          <w:spacing w:val="-58"/>
        </w:rPr>
        <w:t xml:space="preserve"> </w:t>
      </w:r>
      <w:r w:rsidR="00325CA4">
        <w:t>a razão de mortalidade materna por grupo ocupacional no Brasil em 2015.encontraram</w:t>
      </w:r>
      <w:r w:rsidR="00325CA4">
        <w:rPr>
          <w:spacing w:val="1"/>
        </w:rPr>
        <w:t xml:space="preserve"> </w:t>
      </w:r>
      <w:r w:rsidR="00325CA4">
        <w:t>que</w:t>
      </w:r>
      <w:r w:rsidR="00325CA4">
        <w:rPr>
          <w:spacing w:val="-7"/>
        </w:rPr>
        <w:t xml:space="preserve"> </w:t>
      </w:r>
      <w:r w:rsidR="00325CA4">
        <w:t>suas</w:t>
      </w:r>
      <w:r w:rsidR="00325CA4">
        <w:rPr>
          <w:spacing w:val="-6"/>
        </w:rPr>
        <w:t xml:space="preserve"> </w:t>
      </w:r>
      <w:r w:rsidR="00325CA4">
        <w:t>evidências</w:t>
      </w:r>
      <w:r w:rsidR="00325CA4">
        <w:rPr>
          <w:spacing w:val="-6"/>
        </w:rPr>
        <w:t xml:space="preserve"> </w:t>
      </w:r>
      <w:r w:rsidR="00325CA4">
        <w:t>mostram</w:t>
      </w:r>
      <w:r w:rsidR="00325CA4">
        <w:rPr>
          <w:spacing w:val="-6"/>
        </w:rPr>
        <w:t xml:space="preserve"> </w:t>
      </w:r>
      <w:r w:rsidR="00325CA4">
        <w:t>variações</w:t>
      </w:r>
      <w:r w:rsidR="00325CA4">
        <w:rPr>
          <w:spacing w:val="-4"/>
        </w:rPr>
        <w:t xml:space="preserve"> </w:t>
      </w:r>
      <w:r w:rsidR="00325CA4">
        <w:t>em</w:t>
      </w:r>
      <w:r w:rsidR="00325CA4">
        <w:rPr>
          <w:spacing w:val="-5"/>
        </w:rPr>
        <w:t xml:space="preserve"> </w:t>
      </w:r>
      <w:r w:rsidR="00325CA4">
        <w:t>função</w:t>
      </w:r>
      <w:r w:rsidR="00325CA4">
        <w:rPr>
          <w:spacing w:val="-4"/>
        </w:rPr>
        <w:t xml:space="preserve"> </w:t>
      </w:r>
      <w:r w:rsidR="00325CA4">
        <w:t>da</w:t>
      </w:r>
      <w:r w:rsidR="00325CA4">
        <w:rPr>
          <w:spacing w:val="-7"/>
        </w:rPr>
        <w:t xml:space="preserve"> </w:t>
      </w:r>
      <w:r w:rsidR="00325CA4">
        <w:t>ocupação</w:t>
      </w:r>
      <w:r w:rsidR="00325CA4">
        <w:rPr>
          <w:spacing w:val="-6"/>
        </w:rPr>
        <w:t xml:space="preserve"> </w:t>
      </w:r>
      <w:r w:rsidR="00325CA4">
        <w:t>das</w:t>
      </w:r>
      <w:r w:rsidR="00325CA4">
        <w:rPr>
          <w:spacing w:val="-6"/>
        </w:rPr>
        <w:t xml:space="preserve"> </w:t>
      </w:r>
      <w:r w:rsidR="00325CA4">
        <w:t>mulheres</w:t>
      </w:r>
      <w:r w:rsidR="00325CA4">
        <w:rPr>
          <w:spacing w:val="-6"/>
        </w:rPr>
        <w:t xml:space="preserve"> </w:t>
      </w:r>
      <w:r w:rsidR="00325CA4">
        <w:t>grávidas</w:t>
      </w:r>
      <w:r w:rsidR="00325CA4">
        <w:rPr>
          <w:spacing w:val="-6"/>
        </w:rPr>
        <w:t xml:space="preserve"> </w:t>
      </w:r>
      <w:r w:rsidR="00325CA4">
        <w:t>na</w:t>
      </w:r>
      <w:r w:rsidR="00325CA4">
        <w:rPr>
          <w:spacing w:val="-58"/>
        </w:rPr>
        <w:t xml:space="preserve"> </w:t>
      </w:r>
      <w:r w:rsidR="00325CA4">
        <w:t>RMM, sugerindo que, além de determinantes sociais amplamente associadas com esse</w:t>
      </w:r>
      <w:r w:rsidR="00325CA4">
        <w:rPr>
          <w:spacing w:val="1"/>
        </w:rPr>
        <w:t xml:space="preserve"> </w:t>
      </w:r>
      <w:r w:rsidR="00325CA4">
        <w:t>índice, também as condições de trabalho podem ser importantes para a prevenção desse</w:t>
      </w:r>
      <w:r w:rsidR="00325CA4">
        <w:rPr>
          <w:spacing w:val="1"/>
        </w:rPr>
        <w:t xml:space="preserve"> </w:t>
      </w:r>
      <w:r w:rsidR="00325CA4">
        <w:t>problema</w:t>
      </w:r>
      <w:r w:rsidR="00325CA4">
        <w:rPr>
          <w:spacing w:val="-1"/>
        </w:rPr>
        <w:t xml:space="preserve"> </w:t>
      </w:r>
      <w:r w:rsidR="00325CA4">
        <w:t>de</w:t>
      </w:r>
      <w:r w:rsidR="00325CA4">
        <w:rPr>
          <w:spacing w:val="-2"/>
        </w:rPr>
        <w:t xml:space="preserve"> </w:t>
      </w:r>
      <w:r w:rsidR="00325CA4">
        <w:t>saúde</w:t>
      </w:r>
      <w:r w:rsidR="00325CA4">
        <w:rPr>
          <w:spacing w:val="-1"/>
        </w:rPr>
        <w:t xml:space="preserve"> </w:t>
      </w:r>
      <w:r w:rsidR="00325CA4">
        <w:t>pública.</w:t>
      </w:r>
    </w:p>
    <w:p w14:paraId="05DEFBAB" w14:textId="77777777" w:rsidR="002F68B6" w:rsidRDefault="00325CA4" w:rsidP="001D0879">
      <w:pPr>
        <w:pStyle w:val="Corpodetexto"/>
      </w:pPr>
      <w:r>
        <w:t>Neste estudo foi observado que a RMM no Brasil foi de 109/100.000 de NV.</w:t>
      </w:r>
      <w:r>
        <w:rPr>
          <w:spacing w:val="1"/>
        </w:rPr>
        <w:t xml:space="preserve"> </w:t>
      </w:r>
      <w:r>
        <w:t>Perante</w:t>
      </w:r>
      <w:r>
        <w:rPr>
          <w:spacing w:val="1"/>
        </w:rPr>
        <w:t xml:space="preserve"> </w:t>
      </w:r>
      <w:r>
        <w:t>dado resultado, há metas a serem atingidas pela federação, como parte da comunidade</w:t>
      </w:r>
      <w:r>
        <w:rPr>
          <w:spacing w:val="1"/>
        </w:rPr>
        <w:t xml:space="preserve"> </w:t>
      </w:r>
      <w:r>
        <w:t>global.</w:t>
      </w:r>
      <w:r>
        <w:rPr>
          <w:spacing w:val="-12"/>
        </w:rPr>
        <w:t xml:space="preserve"> </w:t>
      </w:r>
      <w:r>
        <w:t>Freitas-Júnior</w:t>
      </w:r>
      <w:r>
        <w:rPr>
          <w:spacing w:val="-12"/>
        </w:rPr>
        <w:t xml:space="preserve"> </w:t>
      </w:r>
      <w:r>
        <w:t>(2020)</w:t>
      </w:r>
      <w:r>
        <w:rPr>
          <w:spacing w:val="-12"/>
        </w:rPr>
        <w:t xml:space="preserve"> </w:t>
      </w:r>
      <w:r>
        <w:t>alegam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novos</w:t>
      </w:r>
      <w:r>
        <w:rPr>
          <w:spacing w:val="-11"/>
        </w:rPr>
        <w:t xml:space="preserve"> </w:t>
      </w:r>
      <w:r>
        <w:t>objetivos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desenvolvimento</w:t>
      </w:r>
      <w:r>
        <w:rPr>
          <w:spacing w:val="-11"/>
        </w:rPr>
        <w:t xml:space="preserve"> </w:t>
      </w:r>
      <w:r>
        <w:t>sustentável</w:t>
      </w:r>
      <w:r>
        <w:rPr>
          <w:spacing w:val="-58"/>
        </w:rPr>
        <w:t xml:space="preserve"> </w:t>
      </w:r>
      <w:r>
        <w:t>(ODS) representam a maior iniciativa global que sucede para a eliminação da MM</w:t>
      </w:r>
      <w:r>
        <w:rPr>
          <w:spacing w:val="1"/>
        </w:rPr>
        <w:t xml:space="preserve"> </w:t>
      </w:r>
      <w:r>
        <w:t>evitável</w:t>
      </w:r>
      <w:r>
        <w:rPr>
          <w:spacing w:val="-6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2030,</w:t>
      </w:r>
      <w:r>
        <w:rPr>
          <w:spacing w:val="-6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reduzir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RMM</w:t>
      </w:r>
      <w:r>
        <w:rPr>
          <w:spacing w:val="-2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70/100.000;</w:t>
      </w:r>
      <w:r>
        <w:rPr>
          <w:spacing w:val="-5"/>
        </w:rPr>
        <w:t xml:space="preserve"> </w:t>
      </w:r>
      <w:r>
        <w:t>valor</w:t>
      </w:r>
      <w:r>
        <w:rPr>
          <w:spacing w:val="-58"/>
        </w:rPr>
        <w:t xml:space="preserve"> </w:t>
      </w:r>
      <w:r>
        <w:t>que atualmente ´e inferior ao observado no Brasil, acima de 100/100.000 de NV. Para os</w:t>
      </w:r>
      <w:r>
        <w:rPr>
          <w:spacing w:val="-58"/>
        </w:rPr>
        <w:t xml:space="preserve"> </w:t>
      </w:r>
      <w:r>
        <w:t>autores,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diminuição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RMM</w:t>
      </w:r>
      <w:r>
        <w:rPr>
          <w:spacing w:val="-9"/>
        </w:rPr>
        <w:t xml:space="preserve"> </w:t>
      </w:r>
      <w:r>
        <w:t>requer</w:t>
      </w:r>
      <w:r>
        <w:rPr>
          <w:spacing w:val="-9"/>
        </w:rPr>
        <w:t xml:space="preserve"> </w:t>
      </w:r>
      <w:r>
        <w:t>considerar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mudanças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têm</w:t>
      </w:r>
      <w:r>
        <w:rPr>
          <w:spacing w:val="-9"/>
        </w:rPr>
        <w:t xml:space="preserve"> </w:t>
      </w:r>
      <w:r>
        <w:t>ocorrido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perfil</w:t>
      </w:r>
      <w:r>
        <w:rPr>
          <w:spacing w:val="-58"/>
        </w:rPr>
        <w:t xml:space="preserve"> </w:t>
      </w:r>
      <w:r>
        <w:t>da população obstétrica e da MM, incluindo fatores intrínsecos das mulheres como</w:t>
      </w:r>
      <w:r>
        <w:rPr>
          <w:spacing w:val="1"/>
        </w:rPr>
        <w:t xml:space="preserve"> </w:t>
      </w:r>
      <w:r>
        <w:t>redução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fecundidade,</w:t>
      </w:r>
      <w:r>
        <w:rPr>
          <w:spacing w:val="-1"/>
        </w:rPr>
        <w:t xml:space="preserve"> </w:t>
      </w:r>
      <w:r>
        <w:t>envelhecimento,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excessivo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medicamentos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aumento</w:t>
      </w:r>
      <w:r>
        <w:rPr>
          <w:spacing w:val="-4"/>
        </w:rPr>
        <w:t xml:space="preserve"> </w:t>
      </w:r>
      <w:r>
        <w:t>das</w:t>
      </w:r>
      <w:r>
        <w:rPr>
          <w:spacing w:val="-58"/>
        </w:rPr>
        <w:t xml:space="preserve"> </w:t>
      </w:r>
      <w:r>
        <w:t>doenças crônico degenerativas. Assim, apesar de o Brasil está em progressos quanto à</w:t>
      </w:r>
      <w:r>
        <w:rPr>
          <w:spacing w:val="1"/>
        </w:rPr>
        <w:t xml:space="preserve"> </w:t>
      </w:r>
      <w:r>
        <w:t>redução da mortalidade, não atingiu a meta do milênio, cujo objetivo seria uma RMM</w:t>
      </w:r>
      <w:r>
        <w:rPr>
          <w:spacing w:val="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ou inferior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35/100000 de</w:t>
      </w:r>
      <w:r>
        <w:rPr>
          <w:spacing w:val="-1"/>
        </w:rPr>
        <w:t xml:space="preserve"> </w:t>
      </w:r>
      <w:r>
        <w:t>NV</w:t>
      </w:r>
      <w:r>
        <w:rPr>
          <w:spacing w:val="-1"/>
        </w:rPr>
        <w:t xml:space="preserve"> </w:t>
      </w:r>
      <w:r>
        <w:t xml:space="preserve">(RUAS </w:t>
      </w:r>
      <w:proofErr w:type="spellStart"/>
      <w:r>
        <w:t>et</w:t>
      </w:r>
      <w:proofErr w:type="spellEnd"/>
      <w:r>
        <w:t xml:space="preserve"> al.,</w:t>
      </w:r>
      <w:r>
        <w:rPr>
          <w:spacing w:val="2"/>
        </w:rPr>
        <w:t xml:space="preserve"> </w:t>
      </w:r>
      <w:r>
        <w:t>2020).</w:t>
      </w:r>
    </w:p>
    <w:p w14:paraId="56698B23" w14:textId="77777777" w:rsidR="002F68B6" w:rsidRDefault="00325CA4" w:rsidP="001D0879">
      <w:pPr>
        <w:pStyle w:val="Corpodetexto"/>
      </w:pPr>
      <w:r>
        <w:t>Recomenda-se,</w:t>
      </w:r>
      <w:r>
        <w:rPr>
          <w:spacing w:val="-13"/>
        </w:rPr>
        <w:t xml:space="preserve"> </w:t>
      </w:r>
      <w:r>
        <w:t>que,</w:t>
      </w:r>
      <w:r>
        <w:rPr>
          <w:spacing w:val="-11"/>
        </w:rPr>
        <w:t xml:space="preserve"> </w:t>
      </w:r>
      <w:r>
        <w:t>além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monitoramento,</w:t>
      </w:r>
      <w:r>
        <w:rPr>
          <w:spacing w:val="-13"/>
        </w:rPr>
        <w:t xml:space="preserve"> </w:t>
      </w:r>
      <w:r>
        <w:t>sejam</w:t>
      </w:r>
      <w:r>
        <w:rPr>
          <w:spacing w:val="-13"/>
        </w:rPr>
        <w:t xml:space="preserve"> </w:t>
      </w:r>
      <w:r>
        <w:t>realizados</w:t>
      </w:r>
      <w:r>
        <w:rPr>
          <w:spacing w:val="-13"/>
        </w:rPr>
        <w:t xml:space="preserve"> </w:t>
      </w:r>
      <w:r>
        <w:t>estudos</w:t>
      </w:r>
      <w:r>
        <w:rPr>
          <w:spacing w:val="-13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morbidade</w:t>
      </w:r>
      <w:r>
        <w:rPr>
          <w:spacing w:val="-58"/>
        </w:rPr>
        <w:t xml:space="preserve"> </w:t>
      </w:r>
      <w:r>
        <w:t>materna grave considerando-a como evento que, em virtude da possibilidade de dialogar</w:t>
      </w:r>
      <w:r>
        <w:rPr>
          <w:spacing w:val="-5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mulher,</w:t>
      </w:r>
      <w:r>
        <w:rPr>
          <w:spacing w:val="-1"/>
        </w:rPr>
        <w:t xml:space="preserve"> </w:t>
      </w:r>
      <w:r>
        <w:t>possibilita</w:t>
      </w:r>
      <w:r>
        <w:rPr>
          <w:spacing w:val="-4"/>
        </w:rPr>
        <w:t xml:space="preserve"> </w:t>
      </w:r>
      <w:r>
        <w:t>análises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precisas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fatores que</w:t>
      </w:r>
      <w:r>
        <w:rPr>
          <w:spacing w:val="-5"/>
        </w:rPr>
        <w:t xml:space="preserve"> </w:t>
      </w:r>
      <w:r>
        <w:t>predispõem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ocorrência</w:t>
      </w:r>
      <w:r>
        <w:rPr>
          <w:spacing w:val="-57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mortes,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mortes</w:t>
      </w:r>
      <w:r>
        <w:rPr>
          <w:spacing w:val="1"/>
        </w:rPr>
        <w:t xml:space="preserve"> </w:t>
      </w:r>
      <w:r>
        <w:t>maternas</w:t>
      </w:r>
      <w:r>
        <w:rPr>
          <w:spacing w:val="1"/>
        </w:rPr>
        <w:t xml:space="preserve"> </w:t>
      </w:r>
      <w:r>
        <w:t>tardias.</w:t>
      </w:r>
      <w:r>
        <w:rPr>
          <w:spacing w:val="1"/>
        </w:rPr>
        <w:t xml:space="preserve"> </w:t>
      </w:r>
      <w:r>
        <w:t>Faz-se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incremento de ações governamentais voltadas para as mulheres em idade fértil, com</w:t>
      </w:r>
      <w:r>
        <w:rPr>
          <w:spacing w:val="1"/>
        </w:rPr>
        <w:t xml:space="preserve"> </w:t>
      </w:r>
      <w:r>
        <w:t>investimentos na assistência pré-natal e na qualificação inclusive dos profissionais que</w:t>
      </w:r>
      <w:r>
        <w:rPr>
          <w:spacing w:val="1"/>
        </w:rPr>
        <w:t xml:space="preserve"> </w:t>
      </w:r>
      <w:r>
        <w:t xml:space="preserve">prestam assistência ao parto (SIMÃO </w:t>
      </w:r>
      <w:proofErr w:type="spellStart"/>
      <w:r>
        <w:t>et</w:t>
      </w:r>
      <w:proofErr w:type="spellEnd"/>
      <w:r>
        <w:t xml:space="preserve"> al., 2020). É necessário reconhecer também a</w:t>
      </w:r>
      <w:r>
        <w:rPr>
          <w:spacing w:val="1"/>
        </w:rPr>
        <w:t xml:space="preserve"> </w:t>
      </w:r>
      <w:r>
        <w:t>importância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investigação</w:t>
      </w:r>
      <w:r>
        <w:rPr>
          <w:spacing w:val="-10"/>
        </w:rPr>
        <w:t xml:space="preserve"> </w:t>
      </w:r>
      <w:r>
        <w:t>realizada</w:t>
      </w:r>
      <w:r>
        <w:rPr>
          <w:spacing w:val="-10"/>
        </w:rPr>
        <w:t xml:space="preserve"> </w:t>
      </w:r>
      <w:r>
        <w:t>pelo</w:t>
      </w:r>
      <w:r>
        <w:rPr>
          <w:spacing w:val="-11"/>
        </w:rPr>
        <w:t xml:space="preserve"> </w:t>
      </w:r>
      <w:r>
        <w:t>grupo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vigilância</w:t>
      </w:r>
      <w:r>
        <w:rPr>
          <w:spacing w:val="-11"/>
        </w:rPr>
        <w:t xml:space="preserve"> </w:t>
      </w:r>
      <w:r>
        <w:t>epidemiológica</w:t>
      </w:r>
      <w:r>
        <w:rPr>
          <w:spacing w:val="-12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óbito</w:t>
      </w:r>
      <w:r>
        <w:rPr>
          <w:spacing w:val="-6"/>
        </w:rPr>
        <w:t xml:space="preserve"> </w:t>
      </w:r>
      <w:r>
        <w:t>materno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aprimoramento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informação</w:t>
      </w:r>
      <w:r>
        <w:rPr>
          <w:spacing w:val="-4"/>
        </w:rPr>
        <w:t xml:space="preserve"> </w:t>
      </w:r>
      <w:r>
        <w:t>(BOTELHO</w:t>
      </w:r>
      <w:r>
        <w:rPr>
          <w:spacing w:val="-5"/>
        </w:rPr>
        <w:t xml:space="preserve"> </w:t>
      </w:r>
      <w:proofErr w:type="spellStart"/>
      <w:r>
        <w:t>et</w:t>
      </w:r>
      <w:proofErr w:type="spellEnd"/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2014).</w:t>
      </w:r>
      <w:r>
        <w:rPr>
          <w:spacing w:val="-5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relação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fator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prevenibilidade</w:t>
      </w:r>
      <w:proofErr w:type="spellEnd"/>
      <w:r>
        <w:t>,</w:t>
      </w:r>
      <w:r>
        <w:rPr>
          <w:spacing w:val="-6"/>
        </w:rPr>
        <w:t xml:space="preserve"> </w:t>
      </w:r>
      <w:r>
        <w:t>verificou-se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grande</w:t>
      </w:r>
      <w:r>
        <w:rPr>
          <w:spacing w:val="-8"/>
        </w:rPr>
        <w:t xml:space="preserve"> </w:t>
      </w:r>
      <w:r>
        <w:t>maioria</w:t>
      </w:r>
      <w:r>
        <w:rPr>
          <w:spacing w:val="-7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classificada</w:t>
      </w:r>
      <w:r>
        <w:rPr>
          <w:spacing w:val="-58"/>
        </w:rPr>
        <w:t xml:space="preserve"> </w:t>
      </w:r>
      <w:r>
        <w:t xml:space="preserve">como </w:t>
      </w:r>
      <w:proofErr w:type="gramStart"/>
      <w:r>
        <w:t>evitável/provavelmente</w:t>
      </w:r>
      <w:proofErr w:type="gramEnd"/>
      <w:r>
        <w:t xml:space="preserve"> evitável e com maior proporção de óbitos por causas</w:t>
      </w:r>
      <w:r>
        <w:rPr>
          <w:spacing w:val="1"/>
        </w:rPr>
        <w:t xml:space="preserve"> </w:t>
      </w:r>
      <w:r>
        <w:t>obstétricas</w:t>
      </w:r>
      <w:r>
        <w:rPr>
          <w:spacing w:val="-1"/>
        </w:rPr>
        <w:t xml:space="preserve"> </w:t>
      </w:r>
      <w:r>
        <w:t>indiretas (ÁFIO</w:t>
      </w:r>
      <w:r>
        <w:rPr>
          <w:spacing w:val="-1"/>
        </w:rPr>
        <w:t xml:space="preserve"> </w:t>
      </w:r>
      <w:proofErr w:type="spellStart"/>
      <w:r>
        <w:t>et</w:t>
      </w:r>
      <w:proofErr w:type="spellEnd"/>
      <w:r>
        <w:t xml:space="preserve"> al., 2014).</w:t>
      </w:r>
    </w:p>
    <w:p w14:paraId="2A0BAA83" w14:textId="77777777" w:rsidR="002F68B6" w:rsidRDefault="00325CA4" w:rsidP="001D0879">
      <w:pPr>
        <w:pStyle w:val="Corpodetexto"/>
      </w:pPr>
      <w:r>
        <w:t>CONCLUSÃO</w:t>
      </w:r>
    </w:p>
    <w:p w14:paraId="1C99338A" w14:textId="77777777" w:rsidR="002F68B6" w:rsidRDefault="00325CA4" w:rsidP="001D0879">
      <w:pPr>
        <w:pStyle w:val="Corpodetexto"/>
      </w:pPr>
      <w:r>
        <w:t>A</w:t>
      </w:r>
      <w:r>
        <w:rPr>
          <w:spacing w:val="-12"/>
        </w:rPr>
        <w:t xml:space="preserve"> </w:t>
      </w:r>
      <w:r>
        <w:t>mortalidade</w:t>
      </w:r>
      <w:r>
        <w:rPr>
          <w:spacing w:val="-12"/>
        </w:rPr>
        <w:t xml:space="preserve"> </w:t>
      </w:r>
      <w:r>
        <w:t>materna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razão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mortalidade</w:t>
      </w:r>
      <w:r>
        <w:rPr>
          <w:spacing w:val="-12"/>
        </w:rPr>
        <w:t xml:space="preserve"> </w:t>
      </w:r>
      <w:r>
        <w:t>materna</w:t>
      </w:r>
      <w:r>
        <w:rPr>
          <w:spacing w:val="-11"/>
        </w:rPr>
        <w:t xml:space="preserve"> </w:t>
      </w:r>
      <w:proofErr w:type="gramStart"/>
      <w:r>
        <w:t>teve</w:t>
      </w:r>
      <w:proofErr w:type="gramEnd"/>
      <w:r>
        <w:rPr>
          <w:spacing w:val="-12"/>
        </w:rPr>
        <w:t xml:space="preserve"> </w:t>
      </w:r>
      <w:r>
        <w:t>estabilidade</w:t>
      </w:r>
      <w:r>
        <w:rPr>
          <w:spacing w:val="-12"/>
        </w:rPr>
        <w:t xml:space="preserve"> </w:t>
      </w:r>
      <w:r>
        <w:t>até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ano</w:t>
      </w:r>
      <w:r>
        <w:rPr>
          <w:spacing w:val="-10"/>
        </w:rPr>
        <w:t xml:space="preserve"> </w:t>
      </w:r>
      <w:r>
        <w:t>2019,</w:t>
      </w:r>
      <w:r>
        <w:rPr>
          <w:spacing w:val="-58"/>
        </w:rPr>
        <w:t xml:space="preserve"> </w:t>
      </w:r>
      <w:r>
        <w:t>a partir do qual sofreu incremento significativo até 2021, ao ser consideradas as regiões</w:t>
      </w:r>
      <w:r>
        <w:rPr>
          <w:spacing w:val="1"/>
        </w:rPr>
        <w:t xml:space="preserve"> </w:t>
      </w:r>
      <w:r>
        <w:t>brasileiras como fator categórico. Nele, as regiões Norte e Nordeste demonstraram os</w:t>
      </w:r>
      <w:r>
        <w:rPr>
          <w:spacing w:val="1"/>
        </w:rPr>
        <w:t xml:space="preserve"> </w:t>
      </w:r>
      <w:r>
        <w:rPr>
          <w:spacing w:val="-1"/>
        </w:rPr>
        <w:t>maiores</w:t>
      </w:r>
      <w:r>
        <w:rPr>
          <w:spacing w:val="-15"/>
        </w:rPr>
        <w:t xml:space="preserve"> </w:t>
      </w:r>
      <w:r>
        <w:rPr>
          <w:spacing w:val="-1"/>
        </w:rPr>
        <w:t>valores</w:t>
      </w:r>
      <w:r>
        <w:rPr>
          <w:spacing w:val="-14"/>
        </w:rPr>
        <w:t xml:space="preserve"> </w:t>
      </w:r>
      <w:r>
        <w:rPr>
          <w:spacing w:val="-1"/>
        </w:rPr>
        <w:t>quando</w:t>
      </w:r>
      <w:r>
        <w:rPr>
          <w:spacing w:val="-14"/>
        </w:rPr>
        <w:t xml:space="preserve"> </w:t>
      </w:r>
      <w:r>
        <w:rPr>
          <w:spacing w:val="-1"/>
        </w:rPr>
        <w:t>comparadas</w:t>
      </w:r>
      <w:r>
        <w:rPr>
          <w:spacing w:val="-15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outras</w:t>
      </w:r>
      <w:r>
        <w:rPr>
          <w:spacing w:val="-12"/>
        </w:rPr>
        <w:t xml:space="preserve"> </w:t>
      </w:r>
      <w:r>
        <w:t>regiões.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tocante</w:t>
      </w:r>
      <w:r>
        <w:rPr>
          <w:spacing w:val="-15"/>
        </w:rPr>
        <w:t xml:space="preserve"> </w:t>
      </w:r>
      <w:r>
        <w:t>às</w:t>
      </w:r>
      <w:r>
        <w:rPr>
          <w:spacing w:val="-14"/>
        </w:rPr>
        <w:t xml:space="preserve"> </w:t>
      </w:r>
      <w:r>
        <w:t>mortes</w:t>
      </w:r>
      <w:r>
        <w:rPr>
          <w:spacing w:val="-14"/>
        </w:rPr>
        <w:t xml:space="preserve"> </w:t>
      </w:r>
      <w:r>
        <w:t>maternas</w:t>
      </w:r>
      <w:r>
        <w:rPr>
          <w:spacing w:val="-58"/>
        </w:rPr>
        <w:t xml:space="preserve"> </w:t>
      </w:r>
      <w:r>
        <w:t>e</w:t>
      </w:r>
      <w:r>
        <w:rPr>
          <w:spacing w:val="4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razão</w:t>
      </w:r>
      <w:r>
        <w:rPr>
          <w:spacing w:val="41"/>
        </w:rPr>
        <w:t xml:space="preserve"> </w:t>
      </w:r>
      <w:r>
        <w:t>da</w:t>
      </w:r>
      <w:r>
        <w:rPr>
          <w:spacing w:val="41"/>
        </w:rPr>
        <w:t xml:space="preserve"> </w:t>
      </w:r>
      <w:r>
        <w:t>mortalidade</w:t>
      </w:r>
      <w:r>
        <w:rPr>
          <w:spacing w:val="41"/>
        </w:rPr>
        <w:t xml:space="preserve"> </w:t>
      </w:r>
      <w:r>
        <w:t>maternal</w:t>
      </w:r>
      <w:r>
        <w:rPr>
          <w:spacing w:val="43"/>
        </w:rPr>
        <w:t xml:space="preserve"> </w:t>
      </w:r>
      <w:r>
        <w:t>em</w:t>
      </w:r>
      <w:r>
        <w:rPr>
          <w:spacing w:val="42"/>
        </w:rPr>
        <w:t xml:space="preserve"> </w:t>
      </w:r>
      <w:r>
        <w:t>mulheres</w:t>
      </w:r>
      <w:r>
        <w:rPr>
          <w:spacing w:val="44"/>
        </w:rPr>
        <w:t xml:space="preserve"> </w:t>
      </w:r>
      <w:r>
        <w:t>das</w:t>
      </w:r>
      <w:r>
        <w:rPr>
          <w:spacing w:val="42"/>
        </w:rPr>
        <w:t xml:space="preserve"> </w:t>
      </w:r>
      <w:r>
        <w:t>diferentes</w:t>
      </w:r>
      <w:r>
        <w:rPr>
          <w:spacing w:val="43"/>
        </w:rPr>
        <w:t xml:space="preserve"> </w:t>
      </w:r>
      <w:r>
        <w:t>etnias,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mortalidade</w:t>
      </w:r>
    </w:p>
    <w:p w14:paraId="3C5B07B4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0B4364AD" w14:textId="77777777" w:rsidR="002F68B6" w:rsidRDefault="00325CA4" w:rsidP="001D0879">
      <w:pPr>
        <w:pStyle w:val="Corpodetexto"/>
      </w:pPr>
      <w:r>
        <w:lastRenderedPageBreak/>
        <w:t>materna teve tendências similares como as das regiões, onde a partir do ano 2019 teve</w:t>
      </w:r>
      <w:r>
        <w:rPr>
          <w:spacing w:val="1"/>
        </w:rPr>
        <w:t xml:space="preserve"> </w:t>
      </w:r>
      <w:r>
        <w:t>incremento, já a razão da mortalidade materna em função das etnias, foi variável. A MM</w:t>
      </w:r>
      <w:r>
        <w:rPr>
          <w:spacing w:val="-58"/>
        </w:rPr>
        <w:t xml:space="preserve"> </w:t>
      </w:r>
      <w:r>
        <w:t xml:space="preserve">no Brasil, que </w:t>
      </w:r>
      <w:proofErr w:type="gramStart"/>
      <w:r>
        <w:t>registra</w:t>
      </w:r>
      <w:proofErr w:type="gramEnd"/>
      <w:r>
        <w:t xml:space="preserve"> as mortes relacionadas a complicações no parto, gravidez e</w:t>
      </w:r>
      <w:r>
        <w:rPr>
          <w:spacing w:val="1"/>
        </w:rPr>
        <w:t xml:space="preserve"> </w:t>
      </w:r>
      <w:r>
        <w:t>puerpério em relação aos nascidos vivos, aumentou 94% durante a pandemia da Covid-</w:t>
      </w:r>
      <w:r>
        <w:rPr>
          <w:spacing w:val="1"/>
        </w:rPr>
        <w:t xml:space="preserve"> </w:t>
      </w:r>
      <w:r>
        <w:t>19,</w:t>
      </w:r>
      <w:r>
        <w:rPr>
          <w:spacing w:val="1"/>
        </w:rPr>
        <w:t xml:space="preserve"> </w:t>
      </w:r>
      <w:r>
        <w:t>retrocedendo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níveis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décadas</w:t>
      </w:r>
      <w:r>
        <w:rPr>
          <w:spacing w:val="1"/>
        </w:rPr>
        <w:t xml:space="preserve"> </w:t>
      </w:r>
      <w:r>
        <w:t>atrás.</w:t>
      </w:r>
      <w:r>
        <w:rPr>
          <w:spacing w:val="1"/>
        </w:rPr>
        <w:t xml:space="preserve"> </w:t>
      </w:r>
      <w:r>
        <w:t>Perante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limitações</w:t>
      </w:r>
      <w:r>
        <w:rPr>
          <w:spacing w:val="1"/>
        </w:rPr>
        <w:t xml:space="preserve"> </w:t>
      </w:r>
      <w:r>
        <w:t>inerentes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qualidade dos dados de sistemas de informação, podendo apresentar deficiências mesmo</w:t>
      </w:r>
      <w:r>
        <w:rPr>
          <w:spacing w:val="-57"/>
        </w:rPr>
        <w:t xml:space="preserve"> </w:t>
      </w:r>
      <w:r>
        <w:t xml:space="preserve">nos locais em que há boa cobertura dos </w:t>
      </w:r>
      <w:proofErr w:type="gramStart"/>
      <w:r>
        <w:t>registros</w:t>
      </w:r>
      <w:proofErr w:type="gramEnd"/>
      <w:r>
        <w:t xml:space="preserve"> vitais, pode ser afirmado que fatores</w:t>
      </w:r>
      <w:r>
        <w:rPr>
          <w:spacing w:val="1"/>
        </w:rPr>
        <w:t xml:space="preserve"> </w:t>
      </w:r>
      <w:r>
        <w:t>ambientais vem sendo a fonte de variação para que dados índices sejam maiores àqueles</w:t>
      </w:r>
      <w:r>
        <w:rPr>
          <w:spacing w:val="-57"/>
        </w:rPr>
        <w:t xml:space="preserve"> </w:t>
      </w:r>
      <w:r>
        <w:t>compactuados</w:t>
      </w:r>
      <w:r>
        <w:rPr>
          <w:spacing w:val="-1"/>
        </w:rPr>
        <w:t xml:space="preserve"> </w:t>
      </w:r>
      <w:r>
        <w:t>internacionalmente.</w:t>
      </w:r>
    </w:p>
    <w:p w14:paraId="337A03FC" w14:textId="77777777" w:rsidR="002F68B6" w:rsidRDefault="00325CA4" w:rsidP="001D0879">
      <w:pPr>
        <w:pStyle w:val="Corpodetexto"/>
      </w:pPr>
      <w:r>
        <w:t>Logo, ao verificar que os dados utilizados na presente pesquisa têm escopo limitado, já</w:t>
      </w:r>
      <w:r>
        <w:rPr>
          <w:spacing w:val="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nível</w:t>
      </w:r>
      <w:r>
        <w:rPr>
          <w:spacing w:val="-6"/>
        </w:rPr>
        <w:t xml:space="preserve"> </w:t>
      </w:r>
      <w:r>
        <w:t>socioeconômico,</w:t>
      </w:r>
      <w:r>
        <w:rPr>
          <w:spacing w:val="-6"/>
        </w:rPr>
        <w:t xml:space="preserve"> </w:t>
      </w:r>
      <w:r>
        <w:t>condições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acesso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qualidade</w:t>
      </w:r>
      <w:r>
        <w:rPr>
          <w:spacing w:val="-7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atenção</w:t>
      </w:r>
      <w:r>
        <w:rPr>
          <w:spacing w:val="-6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pré-natal, ou mesmo especificidades da ocupação não tem como ser discriminados na</w:t>
      </w:r>
      <w:r>
        <w:rPr>
          <w:spacing w:val="1"/>
        </w:rPr>
        <w:t xml:space="preserve"> </w:t>
      </w:r>
      <w:r>
        <w:t xml:space="preserve">hora de </w:t>
      </w:r>
      <w:proofErr w:type="spellStart"/>
      <w:r>
        <w:t>recolecção</w:t>
      </w:r>
      <w:proofErr w:type="spellEnd"/>
      <w:r>
        <w:t xml:space="preserve"> de dados, as conclusões devem ser consideradas com cautela. Por</w:t>
      </w:r>
      <w:r>
        <w:rPr>
          <w:spacing w:val="1"/>
        </w:rPr>
        <w:t xml:space="preserve"> </w:t>
      </w:r>
      <w:r>
        <w:t>tanto, estudos mais específicos devem ser desenvolvidos para melhorar o entendimento</w:t>
      </w:r>
      <w:r>
        <w:rPr>
          <w:spacing w:val="1"/>
        </w:rPr>
        <w:t xml:space="preserve"> </w:t>
      </w:r>
      <w:r>
        <w:t>desses</w:t>
      </w:r>
      <w:r>
        <w:rPr>
          <w:spacing w:val="-1"/>
        </w:rPr>
        <w:t xml:space="preserve"> </w:t>
      </w:r>
      <w:r>
        <w:t>critérios de</w:t>
      </w:r>
      <w:r>
        <w:rPr>
          <w:spacing w:val="-1"/>
        </w:rPr>
        <w:t xml:space="preserve"> </w:t>
      </w:r>
      <w:r>
        <w:t>avaliação dos sistemas de</w:t>
      </w:r>
      <w:r>
        <w:rPr>
          <w:spacing w:val="-2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brasileiro</w:t>
      </w:r>
    </w:p>
    <w:p w14:paraId="6AF7AACB" w14:textId="77777777" w:rsidR="002F68B6" w:rsidRDefault="00325CA4" w:rsidP="001D0879">
      <w:pPr>
        <w:pStyle w:val="Corpodetexto"/>
      </w:pPr>
      <w:r>
        <w:rPr>
          <w:shd w:val="clear" w:color="auto" w:fill="FFFF00"/>
        </w:rPr>
        <w:t>PROFESSOR: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VEJA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ESSE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ARTIGO.</w:t>
      </w:r>
    </w:p>
    <w:p w14:paraId="3A601C31" w14:textId="77777777" w:rsidR="002F68B6" w:rsidRDefault="00325CA4">
      <w:pPr>
        <w:spacing w:before="202" w:line="276" w:lineRule="auto"/>
        <w:ind w:left="122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Oliveira,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I.V.G,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Maranhão,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T.A,</w:t>
      </w:r>
      <w:r>
        <w:rPr>
          <w:rFonts w:ascii="Segoe UI" w:hAnsi="Segoe UI"/>
          <w:spacing w:val="-4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Araujo</w:t>
      </w:r>
      <w:proofErr w:type="spellEnd"/>
      <w:r>
        <w:rPr>
          <w:rFonts w:ascii="Segoe UI" w:hAnsi="Segoe UI"/>
          <w:sz w:val="20"/>
        </w:rPr>
        <w:t>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T.K.A,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Frota,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M.M.C,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Torres,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S.R.F,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Rocha,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M.I.F,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Xavier,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M.E.S,</w:t>
      </w:r>
      <w:r>
        <w:rPr>
          <w:rFonts w:ascii="Segoe UI" w:hAnsi="Segoe UI"/>
          <w:spacing w:val="-52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Sopusa</w:t>
      </w:r>
      <w:proofErr w:type="spellEnd"/>
      <w:r>
        <w:rPr>
          <w:rFonts w:ascii="Segoe UI" w:hAnsi="Segoe UI"/>
          <w:sz w:val="20"/>
        </w:rPr>
        <w:t>,</w:t>
      </w:r>
      <w:r>
        <w:rPr>
          <w:rFonts w:ascii="Segoe UI" w:hAnsi="Segoe UI"/>
          <w:spacing w:val="24"/>
          <w:sz w:val="20"/>
        </w:rPr>
        <w:t xml:space="preserve"> </w:t>
      </w:r>
      <w:r>
        <w:rPr>
          <w:rFonts w:ascii="Segoe UI" w:hAnsi="Segoe UI"/>
          <w:sz w:val="20"/>
        </w:rPr>
        <w:t>G.J.B.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MORTALIDADE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MATERNA</w:t>
      </w:r>
      <w:r>
        <w:rPr>
          <w:rFonts w:ascii="Segoe UI" w:hAnsi="Segoe UI"/>
          <w:spacing w:val="27"/>
          <w:sz w:val="20"/>
        </w:rPr>
        <w:t xml:space="preserve"> </w:t>
      </w:r>
      <w:r>
        <w:rPr>
          <w:rFonts w:ascii="Segoe UI" w:hAnsi="Segoe UI"/>
          <w:sz w:val="20"/>
        </w:rPr>
        <w:t>NO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BRASIL: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ANÁLISE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DE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TENDÊNCIAS</w:t>
      </w:r>
      <w:r>
        <w:rPr>
          <w:rFonts w:ascii="Segoe UI" w:hAnsi="Segoe UI"/>
          <w:spacing w:val="28"/>
          <w:sz w:val="20"/>
        </w:rPr>
        <w:t xml:space="preserve"> </w:t>
      </w:r>
      <w:r>
        <w:rPr>
          <w:rFonts w:ascii="Segoe UI" w:hAnsi="Segoe UI"/>
          <w:sz w:val="20"/>
        </w:rPr>
        <w:t>TEMPORAIS</w:t>
      </w:r>
      <w:r>
        <w:rPr>
          <w:rFonts w:ascii="Segoe UI" w:hAnsi="Segoe UI"/>
          <w:spacing w:val="23"/>
          <w:sz w:val="20"/>
        </w:rPr>
        <w:t xml:space="preserve"> </w:t>
      </w:r>
      <w:r>
        <w:rPr>
          <w:rFonts w:ascii="Segoe UI" w:hAnsi="Segoe UI"/>
          <w:sz w:val="20"/>
        </w:rPr>
        <w:t>E</w:t>
      </w:r>
    </w:p>
    <w:p w14:paraId="142653C1" w14:textId="77777777" w:rsidR="002F68B6" w:rsidRDefault="00325CA4">
      <w:pPr>
        <w:tabs>
          <w:tab w:val="left" w:pos="1984"/>
          <w:tab w:val="left" w:pos="3208"/>
        </w:tabs>
        <w:spacing w:before="8" w:line="280" w:lineRule="auto"/>
        <w:ind w:left="122" w:right="217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AGRUPAMENTOS</w:t>
      </w:r>
      <w:r>
        <w:rPr>
          <w:rFonts w:ascii="Segoe UI" w:hAnsi="Segoe UI"/>
          <w:spacing w:val="1"/>
          <w:sz w:val="20"/>
        </w:rPr>
        <w:t xml:space="preserve"> </w:t>
      </w:r>
      <w:proofErr w:type="gramStart"/>
      <w:r>
        <w:rPr>
          <w:rFonts w:ascii="Segoe UI" w:hAnsi="Segoe UI"/>
          <w:sz w:val="20"/>
        </w:rPr>
        <w:t>ESPACIAIS..</w:t>
      </w:r>
      <w:proofErr w:type="gramEnd"/>
      <w:r>
        <w:rPr>
          <w:rFonts w:ascii="Segoe UI" w:hAnsi="Segoe UI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Cien</w:t>
      </w:r>
      <w:proofErr w:type="spellEnd"/>
      <w:r>
        <w:rPr>
          <w:rFonts w:ascii="Segoe UI" w:hAnsi="Segoe UI"/>
          <w:spacing w:val="1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Saude</w:t>
      </w:r>
      <w:proofErr w:type="spellEnd"/>
      <w:r>
        <w:rPr>
          <w:rFonts w:ascii="Segoe UI" w:hAnsi="Segoe UI"/>
          <w:sz w:val="20"/>
        </w:rPr>
        <w:t xml:space="preserve"> </w:t>
      </w:r>
      <w:proofErr w:type="spellStart"/>
      <w:r>
        <w:rPr>
          <w:rFonts w:ascii="Segoe UI" w:hAnsi="Segoe UI"/>
          <w:sz w:val="20"/>
        </w:rPr>
        <w:t>Colet</w:t>
      </w:r>
      <w:proofErr w:type="spellEnd"/>
      <w:r>
        <w:rPr>
          <w:rFonts w:ascii="Segoe UI" w:hAnsi="Segoe UI"/>
          <w:sz w:val="20"/>
        </w:rPr>
        <w:t xml:space="preserve"> [periódico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na internet] (2023/Out). [Citado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em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20/02/2024].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Está</w:t>
      </w:r>
      <w:r>
        <w:rPr>
          <w:rFonts w:ascii="Segoe UI" w:hAnsi="Segoe UI"/>
          <w:sz w:val="20"/>
        </w:rPr>
        <w:tab/>
        <w:t>disponível</w:t>
      </w:r>
      <w:r>
        <w:rPr>
          <w:rFonts w:ascii="Segoe UI" w:hAnsi="Segoe UI"/>
          <w:sz w:val="20"/>
        </w:rPr>
        <w:tab/>
        <w:t xml:space="preserve">em: </w:t>
      </w:r>
      <w:hyperlink r:id="rId9">
        <w:r>
          <w:rPr>
            <w:rFonts w:ascii="Segoe UI" w:hAnsi="Segoe UI"/>
            <w:sz w:val="20"/>
          </w:rPr>
          <w:t>http://cienciaesaudecoletiva.com.br/artigos/mortalidade-</w:t>
        </w:r>
      </w:hyperlink>
      <w:r>
        <w:rPr>
          <w:rFonts w:ascii="Segoe UI" w:hAnsi="Segoe UI"/>
          <w:spacing w:val="-51"/>
          <w:sz w:val="20"/>
        </w:rPr>
        <w:t xml:space="preserve"> </w:t>
      </w:r>
      <w:r>
        <w:rPr>
          <w:rFonts w:ascii="Segoe UI" w:hAnsi="Segoe UI"/>
          <w:sz w:val="20"/>
        </w:rPr>
        <w:t>materna-no-brasil-analise-de-tendencias-temporais-e-agrupamentos-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espaciais/18915?id=18915</w:t>
      </w:r>
    </w:p>
    <w:p w14:paraId="1D67BF53" w14:textId="77777777" w:rsidR="002F68B6" w:rsidRDefault="00325CA4" w:rsidP="001D0879">
      <w:pPr>
        <w:pStyle w:val="Corpodetexto"/>
      </w:pPr>
      <w:r>
        <w:rPr>
          <w:shd w:val="clear" w:color="auto" w:fill="FFFF00"/>
        </w:rPr>
        <w:t>TAMBÉM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PENSEI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EM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CITAR ISSO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AQUI: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VEJA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AONDE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FICARIA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MELHOR.</w:t>
      </w:r>
    </w:p>
    <w:p w14:paraId="30238D13" w14:textId="77777777" w:rsidR="002F68B6" w:rsidRDefault="00325CA4" w:rsidP="001D0879">
      <w:pPr>
        <w:pStyle w:val="Corpodetexto"/>
      </w:pPr>
      <w:r>
        <w:rPr>
          <w:shd w:val="clear" w:color="auto" w:fill="FFFF00"/>
        </w:rPr>
        <w:t>Dentre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as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regiões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brasileiras,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Sudeste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apresenta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maiores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percentuais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1"/>
        </w:rPr>
        <w:t xml:space="preserve"> </w:t>
      </w:r>
      <w:r>
        <w:rPr>
          <w:shd w:val="clear" w:color="auto" w:fill="FFFF00"/>
        </w:rPr>
        <w:t>hospitais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alta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complexidade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que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prezam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pela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qualidade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assistência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materna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50"/>
        </w:rPr>
        <w:t xml:space="preserve"> </w:t>
      </w:r>
      <w:r>
        <w:rPr>
          <w:shd w:val="clear" w:color="auto" w:fill="FFFF00"/>
        </w:rPr>
        <w:t>neonatal. Apesar disso, a região também apresentou crescente RMM no período</w:t>
      </w:r>
      <w:r>
        <w:rPr>
          <w:spacing w:val="1"/>
        </w:rPr>
        <w:t xml:space="preserve"> </w:t>
      </w:r>
      <w:r>
        <w:rPr>
          <w:shd w:val="clear" w:color="auto" w:fill="FFFF00"/>
        </w:rPr>
        <w:t>observado, no entanto, isso provavelmente deve-se ao fato de que regiões com</w:t>
      </w:r>
      <w:r>
        <w:rPr>
          <w:spacing w:val="1"/>
        </w:rPr>
        <w:t xml:space="preserve"> </w:t>
      </w:r>
      <w:r>
        <w:rPr>
          <w:shd w:val="clear" w:color="auto" w:fill="FFFF00"/>
        </w:rPr>
        <w:t>melhores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indicadores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saúde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maior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qualidade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atendimento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à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gestante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suas</w:t>
      </w:r>
      <w:r>
        <w:rPr>
          <w:spacing w:val="-50"/>
        </w:rPr>
        <w:t xml:space="preserve"> </w:t>
      </w:r>
      <w:r>
        <w:rPr>
          <w:spacing w:val="-1"/>
          <w:shd w:val="clear" w:color="auto" w:fill="FFFF00"/>
        </w:rPr>
        <w:t>complicações,</w:t>
      </w:r>
      <w:r>
        <w:rPr>
          <w:spacing w:val="-11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se</w:t>
      </w:r>
      <w:r>
        <w:rPr>
          <w:spacing w:val="-12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tornam</w:t>
      </w:r>
      <w:r>
        <w:rPr>
          <w:spacing w:val="-13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referência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e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recebem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os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casos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mais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graves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que,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porventura,</w:t>
      </w:r>
      <w:r>
        <w:rPr>
          <w:spacing w:val="-50"/>
        </w:rPr>
        <w:t xml:space="preserve"> </w:t>
      </w:r>
      <w:r>
        <w:rPr>
          <w:shd w:val="clear" w:color="auto" w:fill="FFFF00"/>
        </w:rPr>
        <w:t>podem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 óbito como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desfecho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final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(22,23).</w:t>
      </w:r>
    </w:p>
    <w:p w14:paraId="5EE7D509" w14:textId="77777777" w:rsidR="002F68B6" w:rsidRDefault="00325CA4">
      <w:pPr>
        <w:pStyle w:val="PargrafodaLista"/>
        <w:numPr>
          <w:ilvl w:val="0"/>
          <w:numId w:val="1"/>
        </w:numPr>
        <w:tabs>
          <w:tab w:val="left" w:pos="492"/>
        </w:tabs>
        <w:spacing w:line="276" w:lineRule="auto"/>
        <w:ind w:right="223" w:firstLine="0"/>
        <w:jc w:val="both"/>
        <w:rPr>
          <w:sz w:val="24"/>
        </w:rPr>
      </w:pPr>
      <w:r>
        <w:rPr>
          <w:color w:val="202429"/>
          <w:sz w:val="24"/>
          <w:shd w:val="clear" w:color="auto" w:fill="FFFF00"/>
        </w:rPr>
        <w:t xml:space="preserve">Silva JP, </w:t>
      </w:r>
      <w:proofErr w:type="spellStart"/>
      <w:r>
        <w:rPr>
          <w:color w:val="202429"/>
          <w:sz w:val="24"/>
          <w:shd w:val="clear" w:color="auto" w:fill="FFFF00"/>
        </w:rPr>
        <w:t>Kale</w:t>
      </w:r>
      <w:proofErr w:type="spellEnd"/>
      <w:r>
        <w:rPr>
          <w:color w:val="202429"/>
          <w:sz w:val="24"/>
          <w:shd w:val="clear" w:color="auto" w:fill="FFFF00"/>
        </w:rPr>
        <w:t xml:space="preserve"> LP, Fonseca SC. Aplicação de metodologia da Organização Mundial</w:t>
      </w:r>
      <w:r>
        <w:rPr>
          <w:color w:val="202429"/>
          <w:spacing w:val="-50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de Saúde para causas de óbitos perinatais em um hospital de alto risco no Sudeste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do</w:t>
      </w:r>
      <w:r>
        <w:rPr>
          <w:color w:val="202429"/>
          <w:spacing w:val="20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Brasil.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Cuba</w:t>
      </w:r>
      <w:r>
        <w:rPr>
          <w:color w:val="202429"/>
          <w:spacing w:val="22"/>
          <w:sz w:val="24"/>
          <w:shd w:val="clear" w:color="auto" w:fill="FFFF00"/>
        </w:rPr>
        <w:t xml:space="preserve"> </w:t>
      </w:r>
      <w:proofErr w:type="spellStart"/>
      <w:r>
        <w:rPr>
          <w:color w:val="202429"/>
          <w:sz w:val="24"/>
          <w:shd w:val="clear" w:color="auto" w:fill="FFFF00"/>
        </w:rPr>
        <w:t>Salud</w:t>
      </w:r>
      <w:proofErr w:type="spellEnd"/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2018</w:t>
      </w:r>
      <w:r>
        <w:rPr>
          <w:color w:val="202429"/>
          <w:spacing w:val="19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[periódico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na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internet].</w:t>
      </w:r>
      <w:r>
        <w:rPr>
          <w:color w:val="202429"/>
          <w:spacing w:val="22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2018</w:t>
      </w:r>
      <w:r>
        <w:rPr>
          <w:color w:val="202429"/>
          <w:spacing w:val="20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</w:t>
      </w:r>
      <w:proofErr w:type="spellStart"/>
      <w:r>
        <w:rPr>
          <w:color w:val="202429"/>
          <w:sz w:val="24"/>
          <w:shd w:val="clear" w:color="auto" w:fill="FFFF00"/>
        </w:rPr>
        <w:t>acessado</w:t>
      </w:r>
      <w:proofErr w:type="spellEnd"/>
      <w:r>
        <w:rPr>
          <w:color w:val="202429"/>
          <w:spacing w:val="20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em</w:t>
      </w:r>
      <w:r>
        <w:rPr>
          <w:color w:val="202429"/>
          <w:spacing w:val="2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2022</w:t>
      </w:r>
      <w:r>
        <w:rPr>
          <w:color w:val="202429"/>
          <w:spacing w:val="19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Ago</w:t>
      </w:r>
    </w:p>
    <w:p w14:paraId="7EE4B0E1" w14:textId="77777777" w:rsidR="002F68B6" w:rsidRDefault="00000000" w:rsidP="001D0879">
      <w:pPr>
        <w:pStyle w:val="Corpodetexto"/>
      </w:pPr>
      <w:r>
        <w:rPr>
          <w:noProof/>
        </w:rPr>
      </w:r>
      <w:r>
        <w:rPr>
          <w:noProof/>
        </w:rPr>
        <w:pict w14:anchorId="0B6A126B">
          <v:shape id="_x0000_s1044" type="#_x0000_t202" style="width:374.2pt;height:12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4" inset="0,0,0,0">
              <w:txbxContent>
                <w:p w14:paraId="3BB9F982" w14:textId="77777777" w:rsidR="002F68B6" w:rsidRDefault="00325CA4" w:rsidP="001D0879">
                  <w:pPr>
                    <w:pStyle w:val="Corpodetexto"/>
                  </w:pPr>
                  <w:r>
                    <w:t>18];</w:t>
                  </w:r>
                  <w:r>
                    <w:tab/>
                    <w:t>[cerca</w:t>
                  </w:r>
                  <w:r>
                    <w:tab/>
                    <w:t>de</w:t>
                  </w:r>
                  <w:r>
                    <w:tab/>
                    <w:t>18</w:t>
                  </w:r>
                  <w:r>
                    <w:tab/>
                    <w:t>p.].</w:t>
                  </w:r>
                  <w:r>
                    <w:tab/>
                    <w:t>Disponível</w:t>
                  </w:r>
                  <w:r>
                    <w:tab/>
                  </w:r>
                  <w:r>
                    <w:rPr>
                      <w:spacing w:val="-1"/>
                    </w:rPr>
                    <w:t>em:</w:t>
                  </w:r>
                </w:p>
              </w:txbxContent>
            </v:textbox>
            <w10:anchorlock/>
          </v:shape>
        </w:pict>
      </w:r>
    </w:p>
    <w:p w14:paraId="2662962F" w14:textId="77777777" w:rsidR="002F68B6" w:rsidRPr="00F71753" w:rsidRDefault="00000000" w:rsidP="001D0879">
      <w:pPr>
        <w:pStyle w:val="Corpodetexto"/>
        <w:rPr>
          <w:rFonts w:ascii="Cambria"/>
          <w:lang w:val="en-US"/>
        </w:rPr>
      </w:pPr>
      <w:hyperlink r:id="rId10">
        <w:r w:rsidR="00325CA4" w:rsidRPr="00F71753">
          <w:rPr>
            <w:rFonts w:ascii="Cambria"/>
            <w:color w:val="202429"/>
            <w:spacing w:val="-1"/>
            <w:shd w:val="clear" w:color="auto" w:fill="FFFF00"/>
            <w:lang w:val="en-US"/>
          </w:rPr>
          <w:t>http://www.convencionsalud2018.sld.cu/index.php/connvencionsalud/2018/pap</w:t>
        </w:r>
      </w:hyperlink>
      <w:r w:rsidR="00325CA4" w:rsidRPr="00F71753">
        <w:rPr>
          <w:rFonts w:ascii="Cambria"/>
          <w:color w:val="202429"/>
          <w:lang w:val="en-US"/>
        </w:rPr>
        <w:t xml:space="preserve"> </w:t>
      </w:r>
      <w:r w:rsidR="00325CA4" w:rsidRPr="00F71753">
        <w:rPr>
          <w:rFonts w:ascii="Cambria"/>
          <w:color w:val="202429"/>
          <w:shd w:val="clear" w:color="auto" w:fill="FFFF00"/>
          <w:lang w:val="en-US"/>
        </w:rPr>
        <w:t>er/view/793.</w:t>
      </w:r>
    </w:p>
    <w:p w14:paraId="2F285906" w14:textId="77777777" w:rsidR="002F68B6" w:rsidRPr="00F71753" w:rsidRDefault="002F68B6" w:rsidP="001D0879">
      <w:pPr>
        <w:pStyle w:val="Corpodetexto"/>
        <w:rPr>
          <w:lang w:val="en-US"/>
        </w:rPr>
      </w:pPr>
    </w:p>
    <w:p w14:paraId="39EC0DC0" w14:textId="77777777" w:rsidR="002F68B6" w:rsidRDefault="00325CA4">
      <w:pPr>
        <w:pStyle w:val="PargrafodaLista"/>
        <w:numPr>
          <w:ilvl w:val="0"/>
          <w:numId w:val="1"/>
        </w:numPr>
        <w:tabs>
          <w:tab w:val="left" w:pos="492"/>
        </w:tabs>
        <w:spacing w:before="100" w:line="276" w:lineRule="auto"/>
        <w:ind w:right="214" w:firstLine="0"/>
        <w:jc w:val="both"/>
        <w:rPr>
          <w:sz w:val="24"/>
        </w:rPr>
      </w:pPr>
      <w:r>
        <w:rPr>
          <w:color w:val="202429"/>
          <w:sz w:val="24"/>
          <w:shd w:val="clear" w:color="auto" w:fill="FFFF00"/>
        </w:rPr>
        <w:t xml:space="preserve">Leal MC, Pereira APE, </w:t>
      </w:r>
      <w:proofErr w:type="spellStart"/>
      <w:r>
        <w:rPr>
          <w:color w:val="202429"/>
          <w:sz w:val="24"/>
          <w:shd w:val="clear" w:color="auto" w:fill="FFFF00"/>
        </w:rPr>
        <w:t>Viellas</w:t>
      </w:r>
      <w:proofErr w:type="spellEnd"/>
      <w:r>
        <w:rPr>
          <w:color w:val="202429"/>
          <w:sz w:val="24"/>
          <w:shd w:val="clear" w:color="auto" w:fill="FFFF00"/>
        </w:rPr>
        <w:t xml:space="preserve"> EF, Domingues RMSM, Gama SGN. Assistência </w:t>
      </w:r>
      <w:proofErr w:type="gramStart"/>
      <w:r>
        <w:rPr>
          <w:color w:val="202429"/>
          <w:sz w:val="24"/>
          <w:shd w:val="clear" w:color="auto" w:fill="FFFF00"/>
        </w:rPr>
        <w:t>pré-</w:t>
      </w:r>
      <w:r>
        <w:rPr>
          <w:color w:val="202429"/>
          <w:spacing w:val="-50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natal</w:t>
      </w:r>
      <w:proofErr w:type="gramEnd"/>
      <w:r>
        <w:rPr>
          <w:color w:val="202429"/>
          <w:sz w:val="24"/>
          <w:shd w:val="clear" w:color="auto" w:fill="FFFF00"/>
        </w:rPr>
        <w:t xml:space="preserve"> na rede pública do Brasil. Revista de Saúde Pública [periódico na internet]</w:t>
      </w:r>
      <w:r>
        <w:rPr>
          <w:color w:val="202429"/>
          <w:sz w:val="24"/>
        </w:rPr>
        <w:t>.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2020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</w:t>
      </w:r>
      <w:proofErr w:type="spellStart"/>
      <w:r>
        <w:rPr>
          <w:color w:val="202429"/>
          <w:sz w:val="24"/>
          <w:shd w:val="clear" w:color="auto" w:fill="FFFF00"/>
        </w:rPr>
        <w:t>acessado</w:t>
      </w:r>
      <w:proofErr w:type="spellEnd"/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em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2022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Ago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14];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54: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[cerca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de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12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p.].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Disponível</w:t>
      </w:r>
      <w:r>
        <w:rPr>
          <w:color w:val="202429"/>
          <w:spacing w:val="1"/>
          <w:sz w:val="24"/>
          <w:shd w:val="clear" w:color="auto" w:fill="FFFF00"/>
        </w:rPr>
        <w:t xml:space="preserve"> </w:t>
      </w:r>
      <w:r>
        <w:rPr>
          <w:color w:val="202429"/>
          <w:sz w:val="24"/>
          <w:shd w:val="clear" w:color="auto" w:fill="FFFF00"/>
        </w:rPr>
        <w:t>em: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  <w:shd w:val="clear" w:color="auto" w:fill="FFFF00"/>
        </w:rPr>
        <w:t>https:</w:t>
      </w:r>
      <w:hyperlink r:id="rId11">
        <w:r>
          <w:rPr>
            <w:color w:val="202429"/>
            <w:sz w:val="24"/>
            <w:shd w:val="clear" w:color="auto" w:fill="FFFF00"/>
          </w:rPr>
          <w:t>//w</w:t>
        </w:r>
      </w:hyperlink>
      <w:r>
        <w:rPr>
          <w:color w:val="202429"/>
          <w:sz w:val="24"/>
          <w:shd w:val="clear" w:color="auto" w:fill="FFFF00"/>
        </w:rPr>
        <w:t>ww</w:t>
      </w:r>
      <w:hyperlink r:id="rId12">
        <w:r>
          <w:rPr>
            <w:color w:val="202429"/>
            <w:sz w:val="24"/>
            <w:shd w:val="clear" w:color="auto" w:fill="FFFF00"/>
          </w:rPr>
          <w:t>.scielo.br/j/rsp/a/ztLYnPcNFcszFNDrBCFRchq/?lang=pt.</w:t>
        </w:r>
      </w:hyperlink>
    </w:p>
    <w:p w14:paraId="2FD85F09" w14:textId="77777777" w:rsidR="002F68B6" w:rsidRDefault="002F68B6">
      <w:pPr>
        <w:spacing w:line="276" w:lineRule="auto"/>
        <w:jc w:val="both"/>
        <w:rPr>
          <w:sz w:val="24"/>
        </w:rPr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1AC29F68" w14:textId="77777777" w:rsidR="002F68B6" w:rsidRDefault="00325CA4" w:rsidP="001D0879">
      <w:pPr>
        <w:pStyle w:val="Corpodetexto"/>
      </w:pPr>
      <w:r>
        <w:lastRenderedPageBreak/>
        <w:t>Referencias</w:t>
      </w:r>
    </w:p>
    <w:p w14:paraId="376A2908" w14:textId="77777777" w:rsidR="002F68B6" w:rsidRDefault="00325CA4" w:rsidP="001D0879">
      <w:pPr>
        <w:pStyle w:val="Corpodetexto"/>
      </w:pPr>
      <w:r>
        <w:t>ÁFIO,</w:t>
      </w:r>
      <w:r>
        <w:rPr>
          <w:spacing w:val="5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C.</w:t>
      </w:r>
      <w:r>
        <w:rPr>
          <w:spacing w:val="5"/>
        </w:rPr>
        <w:t xml:space="preserve"> </w:t>
      </w:r>
      <w:r>
        <w:t>E.;</w:t>
      </w:r>
      <w:r>
        <w:rPr>
          <w:spacing w:val="7"/>
        </w:rPr>
        <w:t xml:space="preserve"> </w:t>
      </w:r>
      <w:r>
        <w:t>ARAUJO,</w:t>
      </w:r>
      <w:r>
        <w:rPr>
          <w:spacing w:val="5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L.;</w:t>
      </w:r>
      <w:r>
        <w:rPr>
          <w:spacing w:val="6"/>
        </w:rPr>
        <w:t xml:space="preserve"> </w:t>
      </w:r>
      <w:r>
        <w:t>ROCHA,</w:t>
      </w:r>
      <w:r>
        <w:rPr>
          <w:spacing w:val="5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F.</w:t>
      </w:r>
      <w:r>
        <w:rPr>
          <w:spacing w:val="5"/>
        </w:rPr>
        <w:t xml:space="preserve"> </w:t>
      </w:r>
      <w:r>
        <w:t>B.;</w:t>
      </w:r>
      <w:r>
        <w:rPr>
          <w:spacing w:val="6"/>
        </w:rPr>
        <w:t xml:space="preserve"> </w:t>
      </w:r>
      <w:r>
        <w:t>ANDRADE,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F.</w:t>
      </w:r>
      <w:r>
        <w:rPr>
          <w:spacing w:val="5"/>
        </w:rPr>
        <w:t xml:space="preserve"> </w:t>
      </w:r>
      <w:r>
        <w:t>V.;</w:t>
      </w:r>
      <w:r>
        <w:rPr>
          <w:spacing w:val="5"/>
        </w:rPr>
        <w:t xml:space="preserve"> </w:t>
      </w:r>
      <w:r>
        <w:t>MELO,</w:t>
      </w:r>
    </w:p>
    <w:p w14:paraId="7EB4DFFC" w14:textId="77777777" w:rsidR="002F68B6" w:rsidRDefault="00325CA4">
      <w:pPr>
        <w:spacing w:before="44" w:line="276" w:lineRule="auto"/>
        <w:ind w:left="122" w:right="219"/>
        <w:jc w:val="both"/>
        <w:rPr>
          <w:sz w:val="24"/>
        </w:rPr>
      </w:pPr>
      <w:r w:rsidRPr="00F71753">
        <w:rPr>
          <w:sz w:val="24"/>
          <w:lang w:val="en-US"/>
        </w:rPr>
        <w:t xml:space="preserve">S. P. De. Maternal deaths: the need to rethink coping strategies. </w:t>
      </w:r>
      <w:r>
        <w:rPr>
          <w:b/>
          <w:sz w:val="24"/>
        </w:rPr>
        <w:t>Revista da Rede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Enfermagem    do  </w:t>
      </w:r>
      <w:r>
        <w:rPr>
          <w:b/>
          <w:spacing w:val="59"/>
          <w:sz w:val="24"/>
        </w:rPr>
        <w:t xml:space="preserve"> </w:t>
      </w:r>
      <w:proofErr w:type="gramStart"/>
      <w:r>
        <w:rPr>
          <w:b/>
          <w:sz w:val="24"/>
        </w:rPr>
        <w:t>Nordeste</w:t>
      </w:r>
      <w:r>
        <w:rPr>
          <w:sz w:val="24"/>
        </w:rPr>
        <w:t xml:space="preserve">,   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 xml:space="preserve">[s.  </w:t>
      </w:r>
      <w:r>
        <w:rPr>
          <w:spacing w:val="59"/>
          <w:sz w:val="24"/>
        </w:rPr>
        <w:t xml:space="preserve"> </w:t>
      </w:r>
      <w:r>
        <w:rPr>
          <w:sz w:val="24"/>
        </w:rPr>
        <w:t>l.</w:t>
      </w:r>
      <w:proofErr w:type="gramStart"/>
      <w:r>
        <w:rPr>
          <w:sz w:val="24"/>
        </w:rPr>
        <w:t xml:space="preserve">],  </w:t>
      </w:r>
      <w:r>
        <w:rPr>
          <w:spacing w:val="58"/>
          <w:sz w:val="24"/>
        </w:rPr>
        <w:t xml:space="preserve"> </w:t>
      </w:r>
      <w:proofErr w:type="gramEnd"/>
      <w:r>
        <w:rPr>
          <w:sz w:val="24"/>
        </w:rPr>
        <w:t xml:space="preserve">v.  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 xml:space="preserve">15,  </w:t>
      </w:r>
      <w:r>
        <w:rPr>
          <w:spacing w:val="59"/>
          <w:sz w:val="24"/>
        </w:rPr>
        <w:t xml:space="preserve"> </w:t>
      </w:r>
      <w:proofErr w:type="gramEnd"/>
      <w:r>
        <w:rPr>
          <w:sz w:val="24"/>
        </w:rPr>
        <w:t xml:space="preserve">n.  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 xml:space="preserve">4,  </w:t>
      </w:r>
      <w:r>
        <w:rPr>
          <w:spacing w:val="59"/>
          <w:sz w:val="24"/>
        </w:rPr>
        <w:t xml:space="preserve"> </w:t>
      </w:r>
      <w:proofErr w:type="gramEnd"/>
      <w:r>
        <w:rPr>
          <w:sz w:val="24"/>
        </w:rPr>
        <w:t xml:space="preserve">2014.  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Disponível  </w:t>
      </w:r>
      <w:r>
        <w:rPr>
          <w:spacing w:val="59"/>
          <w:sz w:val="24"/>
        </w:rPr>
        <w:t xml:space="preserve"> </w:t>
      </w:r>
      <w:r>
        <w:rPr>
          <w:sz w:val="24"/>
        </w:rPr>
        <w:t>em:</w:t>
      </w:r>
    </w:p>
    <w:p w14:paraId="7C01BCB5" w14:textId="77777777" w:rsidR="002F68B6" w:rsidRDefault="00325CA4" w:rsidP="001D0879">
      <w:pPr>
        <w:pStyle w:val="Corpodetexto"/>
      </w:pPr>
      <w:r>
        <w:t>&lt;</w:t>
      </w:r>
      <w:hyperlink r:id="rId13">
        <w:r>
          <w:t>http://periodicos.ufc.br/rene/article/view/4910/3611&gt;</w:t>
        </w:r>
      </w:hyperlink>
      <w:r>
        <w:t>.</w:t>
      </w:r>
      <w:r>
        <w:rPr>
          <w:spacing w:val="-3"/>
        </w:rPr>
        <w:t xml:space="preserve"> </w:t>
      </w:r>
      <w:r>
        <w:t>Acesso em: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jun.</w:t>
      </w:r>
      <w:r>
        <w:rPr>
          <w:spacing w:val="-3"/>
        </w:rPr>
        <w:t xml:space="preserve"> </w:t>
      </w:r>
      <w:r>
        <w:t>2022.</w:t>
      </w:r>
    </w:p>
    <w:p w14:paraId="69B156D3" w14:textId="77777777" w:rsidR="002F68B6" w:rsidRDefault="00325CA4" w:rsidP="001D0879">
      <w:pPr>
        <w:pStyle w:val="Corpodetexto"/>
      </w:pPr>
      <w:r>
        <w:t>BONATTI,</w:t>
      </w:r>
      <w:r>
        <w:rPr>
          <w:spacing w:val="37"/>
        </w:rPr>
        <w:t xml:space="preserve"> </w:t>
      </w:r>
      <w:r>
        <w:t>A.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T.;</w:t>
      </w:r>
      <w:r>
        <w:rPr>
          <w:spacing w:val="39"/>
        </w:rPr>
        <w:t xml:space="preserve"> </w:t>
      </w:r>
      <w:r>
        <w:t>MILLER,</w:t>
      </w:r>
      <w:r>
        <w:rPr>
          <w:spacing w:val="40"/>
        </w:rPr>
        <w:t xml:space="preserve"> </w:t>
      </w:r>
      <w:r>
        <w:t>N.;</w:t>
      </w:r>
      <w:r>
        <w:rPr>
          <w:spacing w:val="37"/>
        </w:rPr>
        <w:t xml:space="preserve"> </w:t>
      </w:r>
      <w:r>
        <w:t>CARVALHAES,</w:t>
      </w:r>
      <w:r>
        <w:rPr>
          <w:spacing w:val="37"/>
        </w:rPr>
        <w:t xml:space="preserve"> </w:t>
      </w:r>
      <w:r>
        <w:t>M.</w:t>
      </w:r>
      <w:r>
        <w:rPr>
          <w:spacing w:val="38"/>
        </w:rPr>
        <w:t xml:space="preserve"> </w:t>
      </w:r>
      <w:r>
        <w:t>A.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B.</w:t>
      </w:r>
      <w:r>
        <w:rPr>
          <w:spacing w:val="37"/>
        </w:rPr>
        <w:t xml:space="preserve"> </w:t>
      </w:r>
      <w:r>
        <w:t>L.;</w:t>
      </w:r>
      <w:r>
        <w:rPr>
          <w:spacing w:val="39"/>
        </w:rPr>
        <w:t xml:space="preserve"> </w:t>
      </w:r>
      <w:r>
        <w:t>JENSEN,</w:t>
      </w:r>
      <w:r>
        <w:rPr>
          <w:spacing w:val="37"/>
        </w:rPr>
        <w:t xml:space="preserve"> </w:t>
      </w:r>
      <w:r>
        <w:t>R.;</w:t>
      </w:r>
    </w:p>
    <w:p w14:paraId="535CCC38" w14:textId="77777777" w:rsidR="002F68B6" w:rsidRDefault="00325CA4" w:rsidP="001D0879">
      <w:pPr>
        <w:pStyle w:val="Corpodetexto"/>
      </w:pPr>
      <w:r>
        <w:t>PARADA, C. M. G. de L. Fatores associados ao óbito entre puérperas com COVID-19:</w:t>
      </w:r>
      <w:r>
        <w:rPr>
          <w:spacing w:val="1"/>
        </w:rPr>
        <w:t xml:space="preserve"> </w:t>
      </w:r>
      <w:r>
        <w:t>estudo</w:t>
      </w:r>
      <w:r>
        <w:rPr>
          <w:spacing w:val="-6"/>
        </w:rPr>
        <w:t xml:space="preserve"> </w:t>
      </w:r>
      <w:r>
        <w:t>brasileiro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populacional.</w:t>
      </w:r>
      <w:r>
        <w:rPr>
          <w:spacing w:val="-5"/>
        </w:rPr>
        <w:t xml:space="preserve"> </w:t>
      </w:r>
      <w:r>
        <w:rPr>
          <w:b/>
        </w:rPr>
        <w:t>Revista</w:t>
      </w:r>
      <w:r>
        <w:rPr>
          <w:b/>
          <w:spacing w:val="-6"/>
        </w:rPr>
        <w:t xml:space="preserve"> </w:t>
      </w:r>
      <w:r>
        <w:rPr>
          <w:b/>
        </w:rPr>
        <w:t>Latino-Americana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Enfermagem</w:t>
      </w:r>
      <w:r>
        <w:t>,</w:t>
      </w:r>
      <w:r>
        <w:rPr>
          <w:spacing w:val="-6"/>
        </w:rPr>
        <w:t xml:space="preserve"> </w:t>
      </w:r>
      <w:r>
        <w:t>[s.</w:t>
      </w:r>
      <w:r>
        <w:rPr>
          <w:spacing w:val="-57"/>
        </w:rPr>
        <w:t xml:space="preserve"> </w:t>
      </w:r>
      <w:r>
        <w:t>l.],</w:t>
      </w:r>
      <w:r>
        <w:tab/>
        <w:t>v.</w:t>
      </w:r>
      <w:r>
        <w:tab/>
        <w:t>29,</w:t>
      </w:r>
      <w:r>
        <w:tab/>
        <w:t>2021.</w:t>
      </w:r>
      <w:r>
        <w:tab/>
        <w:t>Disponível</w:t>
      </w:r>
      <w:r>
        <w:tab/>
      </w:r>
      <w:r>
        <w:rPr>
          <w:spacing w:val="-2"/>
        </w:rPr>
        <w:t>em:</w:t>
      </w:r>
    </w:p>
    <w:p w14:paraId="2A136BF1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14">
        <w:r>
          <w:rPr>
            <w:spacing w:val="-1"/>
          </w:rPr>
          <w:t>http://www.scielo.br/j/rlae/a/SRBH9H6ddbFtYsNq9QG67Jj/abstract/?lang=pt&gt;.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17 jun. 2022.</w:t>
      </w:r>
    </w:p>
    <w:p w14:paraId="4620D019" w14:textId="77777777" w:rsidR="002F68B6" w:rsidRDefault="00325CA4" w:rsidP="001D0879">
      <w:pPr>
        <w:pStyle w:val="Corpodetexto"/>
      </w:pPr>
      <w:r>
        <w:t>BOTELHO,</w:t>
      </w:r>
      <w:r>
        <w:rPr>
          <w:spacing w:val="-9"/>
        </w:rPr>
        <w:t xml:space="preserve"> </w:t>
      </w:r>
      <w:r>
        <w:t>N.</w:t>
      </w:r>
      <w:r>
        <w:rPr>
          <w:spacing w:val="-9"/>
        </w:rPr>
        <w:t xml:space="preserve"> </w:t>
      </w:r>
      <w:r>
        <w:t>M.;</w:t>
      </w:r>
      <w:r>
        <w:rPr>
          <w:spacing w:val="-8"/>
        </w:rPr>
        <w:t xml:space="preserve"> </w:t>
      </w:r>
      <w:r>
        <w:t>SILVA,</w:t>
      </w:r>
      <w:r>
        <w:rPr>
          <w:spacing w:val="-7"/>
        </w:rPr>
        <w:t xml:space="preserve"> </w:t>
      </w:r>
      <w:r>
        <w:t>I.</w:t>
      </w:r>
      <w:r>
        <w:rPr>
          <w:spacing w:val="-9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M.;</w:t>
      </w:r>
      <w:r>
        <w:rPr>
          <w:spacing w:val="-7"/>
        </w:rPr>
        <w:t xml:space="preserve"> </w:t>
      </w:r>
      <w:r>
        <w:t>TAVARES,</w:t>
      </w:r>
      <w:r>
        <w:rPr>
          <w:spacing w:val="-9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R.;</w:t>
      </w:r>
      <w:r>
        <w:rPr>
          <w:spacing w:val="-8"/>
        </w:rPr>
        <w:t xml:space="preserve"> </w:t>
      </w:r>
      <w:r>
        <w:t>LIMA,</w:t>
      </w:r>
      <w:r>
        <w:rPr>
          <w:spacing w:val="-9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O.</w:t>
      </w:r>
      <w:r>
        <w:rPr>
          <w:spacing w:val="-9"/>
        </w:rPr>
        <w:t xml:space="preserve"> </w:t>
      </w:r>
      <w:r>
        <w:t>Causas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morte</w:t>
      </w:r>
    </w:p>
    <w:p w14:paraId="73DC16DC" w14:textId="77777777" w:rsidR="002F68B6" w:rsidRDefault="00325CA4">
      <w:pPr>
        <w:tabs>
          <w:tab w:val="left" w:pos="1062"/>
          <w:tab w:val="left" w:pos="1916"/>
          <w:tab w:val="left" w:pos="2893"/>
          <w:tab w:val="left" w:pos="3747"/>
          <w:tab w:val="left" w:pos="5323"/>
          <w:tab w:val="left" w:pos="6537"/>
          <w:tab w:val="left" w:pos="8264"/>
        </w:tabs>
        <w:spacing w:before="41" w:line="278" w:lineRule="auto"/>
        <w:ind w:left="122" w:right="219"/>
        <w:rPr>
          <w:sz w:val="24"/>
        </w:rPr>
      </w:pPr>
      <w:r>
        <w:rPr>
          <w:sz w:val="24"/>
        </w:rPr>
        <w:t>materna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Estado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Pará,</w:t>
      </w:r>
      <w:r>
        <w:rPr>
          <w:spacing w:val="-1"/>
          <w:sz w:val="24"/>
        </w:rPr>
        <w:t xml:space="preserve"> </w:t>
      </w:r>
      <w:r>
        <w:rPr>
          <w:sz w:val="24"/>
        </w:rPr>
        <w:t>Brasil.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Revista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Ginecologia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Obstetrícia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[s.</w:t>
      </w:r>
      <w:r>
        <w:rPr>
          <w:spacing w:val="-57"/>
          <w:sz w:val="24"/>
        </w:rPr>
        <w:t xml:space="preserve"> </w:t>
      </w:r>
      <w:r>
        <w:rPr>
          <w:sz w:val="24"/>
        </w:rPr>
        <w:t>l.],</w:t>
      </w:r>
      <w:r>
        <w:rPr>
          <w:sz w:val="24"/>
        </w:rPr>
        <w:tab/>
        <w:t>v.</w:t>
      </w:r>
      <w:r>
        <w:rPr>
          <w:sz w:val="24"/>
        </w:rPr>
        <w:tab/>
        <w:t>36,</w:t>
      </w:r>
      <w:r>
        <w:rPr>
          <w:sz w:val="24"/>
        </w:rPr>
        <w:tab/>
        <w:t>p.</w:t>
      </w:r>
      <w:r>
        <w:rPr>
          <w:sz w:val="24"/>
        </w:rPr>
        <w:tab/>
        <w:t>290–295,</w:t>
      </w:r>
      <w:r>
        <w:rPr>
          <w:sz w:val="24"/>
        </w:rPr>
        <w:tab/>
        <w:t>2014.</w:t>
      </w:r>
      <w:r>
        <w:rPr>
          <w:sz w:val="24"/>
        </w:rPr>
        <w:tab/>
        <w:t>Disponível</w:t>
      </w:r>
      <w:r>
        <w:rPr>
          <w:sz w:val="24"/>
        </w:rPr>
        <w:tab/>
      </w:r>
      <w:r>
        <w:rPr>
          <w:spacing w:val="-1"/>
          <w:sz w:val="24"/>
        </w:rPr>
        <w:t>em:</w:t>
      </w:r>
    </w:p>
    <w:p w14:paraId="5D65F693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15">
        <w:r>
          <w:rPr>
            <w:spacing w:val="-1"/>
          </w:rPr>
          <w:t>http://www.scielo.br/j/rbgo/a/R5y9ZNVZSY5B9hn8qHvRKRj/abstract/?lang=pt&gt;.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17 jun. 2022.</w:t>
      </w:r>
    </w:p>
    <w:p w14:paraId="2BB13A99" w14:textId="77777777" w:rsidR="002F68B6" w:rsidRDefault="00325CA4" w:rsidP="001D0879">
      <w:pPr>
        <w:pStyle w:val="Corpodetexto"/>
      </w:pPr>
      <w:r>
        <w:t>BRITO,</w:t>
      </w:r>
      <w:r>
        <w:rPr>
          <w:spacing w:val="45"/>
        </w:rPr>
        <w:t xml:space="preserve"> </w:t>
      </w:r>
      <w:r>
        <w:t>A.</w:t>
      </w:r>
      <w:r>
        <w:rPr>
          <w:spacing w:val="45"/>
        </w:rPr>
        <w:t xml:space="preserve"> </w:t>
      </w:r>
      <w:r>
        <w:t>L.;</w:t>
      </w:r>
      <w:r>
        <w:rPr>
          <w:spacing w:val="47"/>
        </w:rPr>
        <w:t xml:space="preserve"> </w:t>
      </w:r>
      <w:r>
        <w:t>MONTEIRO,</w:t>
      </w:r>
      <w:r>
        <w:rPr>
          <w:spacing w:val="45"/>
        </w:rPr>
        <w:t xml:space="preserve"> </w:t>
      </w:r>
      <w:r>
        <w:t>L.</w:t>
      </w:r>
      <w:r>
        <w:rPr>
          <w:spacing w:val="46"/>
        </w:rPr>
        <w:t xml:space="preserve"> </w:t>
      </w:r>
      <w:r>
        <w:t>D.;</w:t>
      </w:r>
      <w:r>
        <w:rPr>
          <w:spacing w:val="45"/>
        </w:rPr>
        <w:t xml:space="preserve"> </w:t>
      </w:r>
      <w:r>
        <w:t>RAMOS</w:t>
      </w:r>
      <w:r>
        <w:rPr>
          <w:spacing w:val="47"/>
        </w:rPr>
        <w:t xml:space="preserve"> </w:t>
      </w:r>
      <w:r>
        <w:t>JUNIOR,</w:t>
      </w:r>
      <w:r>
        <w:rPr>
          <w:spacing w:val="46"/>
        </w:rPr>
        <w:t xml:space="preserve"> </w:t>
      </w:r>
      <w:r>
        <w:t>A.</w:t>
      </w:r>
      <w:r>
        <w:rPr>
          <w:spacing w:val="46"/>
        </w:rPr>
        <w:t xml:space="preserve"> </w:t>
      </w:r>
      <w:r>
        <w:t>N.;</w:t>
      </w:r>
      <w:r>
        <w:rPr>
          <w:spacing w:val="45"/>
        </w:rPr>
        <w:t xml:space="preserve"> </w:t>
      </w:r>
      <w:r>
        <w:t>HEUKELBACH,</w:t>
      </w:r>
      <w:r>
        <w:rPr>
          <w:spacing w:val="46"/>
        </w:rPr>
        <w:t xml:space="preserve"> </w:t>
      </w:r>
      <w:r>
        <w:t>J.;</w:t>
      </w:r>
    </w:p>
    <w:p w14:paraId="4921C737" w14:textId="77777777" w:rsidR="002F68B6" w:rsidRDefault="00325CA4" w:rsidP="001D0879">
      <w:pPr>
        <w:pStyle w:val="Corpodetexto"/>
      </w:pPr>
      <w:r>
        <w:t>ALENCAR, C. H. Tendência temporal da hanseníase em uma capital do Nordeste do</w:t>
      </w:r>
      <w:r>
        <w:rPr>
          <w:spacing w:val="1"/>
        </w:rPr>
        <w:t xml:space="preserve"> </w:t>
      </w:r>
      <w:r>
        <w:t xml:space="preserve">Brasil: epidemiologia e análise por pontos de inflexão, 2001 a 2012. </w:t>
      </w:r>
      <w:r>
        <w:rPr>
          <w:b/>
        </w:rPr>
        <w:t>Revista Brasileira</w:t>
      </w:r>
      <w:r>
        <w:rPr>
          <w:b/>
          <w:spacing w:val="1"/>
        </w:rPr>
        <w:t xml:space="preserve"> </w:t>
      </w:r>
      <w:r>
        <w:rPr>
          <w:b/>
        </w:rPr>
        <w:t xml:space="preserve">de   </w:t>
      </w:r>
      <w:r>
        <w:rPr>
          <w:b/>
          <w:spacing w:val="29"/>
        </w:rPr>
        <w:t xml:space="preserve"> </w:t>
      </w:r>
      <w:proofErr w:type="gramStart"/>
      <w:r>
        <w:rPr>
          <w:b/>
        </w:rPr>
        <w:t>Epidemiologia</w:t>
      </w:r>
      <w:r>
        <w:t xml:space="preserve">,   </w:t>
      </w:r>
      <w:proofErr w:type="gramEnd"/>
      <w:r>
        <w:rPr>
          <w:spacing w:val="30"/>
        </w:rPr>
        <w:t xml:space="preserve"> </w:t>
      </w:r>
      <w:r>
        <w:t xml:space="preserve">[s.   </w:t>
      </w:r>
      <w:r>
        <w:rPr>
          <w:spacing w:val="30"/>
        </w:rPr>
        <w:t xml:space="preserve"> </w:t>
      </w:r>
      <w:r>
        <w:t>l.</w:t>
      </w:r>
      <w:proofErr w:type="gramStart"/>
      <w:r>
        <w:t xml:space="preserve">],   </w:t>
      </w:r>
      <w:proofErr w:type="gramEnd"/>
      <w:r>
        <w:rPr>
          <w:spacing w:val="30"/>
        </w:rPr>
        <w:t xml:space="preserve"> </w:t>
      </w:r>
      <w:r>
        <w:t xml:space="preserve">v.   </w:t>
      </w:r>
      <w:r>
        <w:rPr>
          <w:spacing w:val="29"/>
        </w:rPr>
        <w:t xml:space="preserve"> </w:t>
      </w:r>
      <w:proofErr w:type="gramStart"/>
      <w:r>
        <w:t xml:space="preserve">19,   </w:t>
      </w:r>
      <w:proofErr w:type="gramEnd"/>
      <w:r>
        <w:rPr>
          <w:spacing w:val="30"/>
        </w:rPr>
        <w:t xml:space="preserve"> </w:t>
      </w:r>
      <w:r>
        <w:t xml:space="preserve">p.   </w:t>
      </w:r>
      <w:r>
        <w:rPr>
          <w:spacing w:val="30"/>
        </w:rPr>
        <w:t xml:space="preserve"> </w:t>
      </w:r>
      <w:r>
        <w:t>194–</w:t>
      </w:r>
      <w:proofErr w:type="gramStart"/>
      <w:r>
        <w:t xml:space="preserve">204,   </w:t>
      </w:r>
      <w:proofErr w:type="gramEnd"/>
      <w:r>
        <w:rPr>
          <w:spacing w:val="29"/>
        </w:rPr>
        <w:t xml:space="preserve"> </w:t>
      </w:r>
      <w:r>
        <w:t xml:space="preserve">2016.   </w:t>
      </w:r>
      <w:r>
        <w:rPr>
          <w:spacing w:val="30"/>
        </w:rPr>
        <w:t xml:space="preserve"> </w:t>
      </w:r>
      <w:r>
        <w:t xml:space="preserve">Disponível   </w:t>
      </w:r>
      <w:r>
        <w:rPr>
          <w:spacing w:val="30"/>
        </w:rPr>
        <w:t xml:space="preserve"> </w:t>
      </w:r>
      <w:r>
        <w:t>em:</w:t>
      </w:r>
    </w:p>
    <w:p w14:paraId="2FE45555" w14:textId="77777777" w:rsidR="002F68B6" w:rsidRDefault="00325CA4" w:rsidP="001D0879">
      <w:pPr>
        <w:pStyle w:val="Corpodetexto"/>
      </w:pPr>
      <w:r>
        <w:t>&lt;https:/</w:t>
      </w:r>
      <w:hyperlink r:id="rId16">
        <w:r>
          <w:t>/www.scielosp.org/article/rbepid/2016.v19n1/194</w:t>
        </w:r>
      </w:hyperlink>
      <w:r>
        <w:t>-</w:t>
      </w:r>
      <w:hyperlink r:id="rId17">
        <w:r>
          <w:t>204/#&gt;.</w:t>
        </w:r>
      </w:hyperlink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jan.</w:t>
      </w:r>
      <w:r>
        <w:rPr>
          <w:spacing w:val="1"/>
        </w:rPr>
        <w:t xml:space="preserve"> </w:t>
      </w:r>
      <w:r>
        <w:t>2020.</w:t>
      </w:r>
    </w:p>
    <w:p w14:paraId="65AA7B3D" w14:textId="77777777" w:rsidR="002F68B6" w:rsidRDefault="00325CA4" w:rsidP="001D0879">
      <w:pPr>
        <w:pStyle w:val="Corpodetexto"/>
      </w:pPr>
      <w:r>
        <w:t>CARRENO, I.; BONILHA, A. L. de L.; COSTA, J. S. D. Da. Evolução temporal e</w:t>
      </w:r>
      <w:r>
        <w:rPr>
          <w:spacing w:val="1"/>
        </w:rPr>
        <w:t xml:space="preserve"> </w:t>
      </w:r>
      <w:r>
        <w:t xml:space="preserve">distribuição espacial da morte materna. </w:t>
      </w:r>
      <w:r>
        <w:rPr>
          <w:b/>
        </w:rPr>
        <w:t>Revista de Saúde Pública</w:t>
      </w:r>
      <w:r>
        <w:t>, [s. l.], v. 48, p. 662–</w:t>
      </w:r>
      <w:r>
        <w:rPr>
          <w:spacing w:val="-57"/>
        </w:rPr>
        <w:t xml:space="preserve"> </w:t>
      </w:r>
      <w:r>
        <w:t>670,</w:t>
      </w:r>
      <w:r>
        <w:tab/>
        <w:t>2014.</w:t>
      </w:r>
      <w:r>
        <w:tab/>
        <w:t>Disponível</w:t>
      </w:r>
      <w:r>
        <w:tab/>
      </w:r>
      <w:r>
        <w:rPr>
          <w:spacing w:val="-2"/>
        </w:rPr>
        <w:t>em:</w:t>
      </w:r>
    </w:p>
    <w:p w14:paraId="5846B970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18">
        <w:r>
          <w:rPr>
            <w:spacing w:val="-1"/>
          </w:rPr>
          <w:t>http://www.scielo.br/j/rsp/a/bvKtnScyfH7phBVdpBk7Kfs/?format=html&amp;lang=pt&gt;.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17 jun. 2022.</w:t>
      </w:r>
    </w:p>
    <w:p w14:paraId="2C44D535" w14:textId="77777777" w:rsidR="002F68B6" w:rsidRDefault="00325CA4" w:rsidP="001D0879">
      <w:pPr>
        <w:pStyle w:val="Corpodetexto"/>
      </w:pPr>
      <w:r>
        <w:t>DUARTE,</w:t>
      </w:r>
      <w:r>
        <w:rPr>
          <w:spacing w:val="10"/>
        </w:rPr>
        <w:t xml:space="preserve"> </w:t>
      </w:r>
      <w:r>
        <w:t>E.</w:t>
      </w:r>
      <w:r>
        <w:rPr>
          <w:spacing w:val="13"/>
        </w:rPr>
        <w:t xml:space="preserve"> </w:t>
      </w:r>
      <w:r>
        <w:t>M.</w:t>
      </w:r>
      <w:r>
        <w:rPr>
          <w:spacing w:val="11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S.;</w:t>
      </w:r>
      <w:r>
        <w:rPr>
          <w:spacing w:val="13"/>
        </w:rPr>
        <w:t xml:space="preserve"> </w:t>
      </w:r>
      <w:r>
        <w:t>ALENCAR,</w:t>
      </w:r>
      <w:r>
        <w:rPr>
          <w:spacing w:val="12"/>
        </w:rPr>
        <w:t xml:space="preserve"> </w:t>
      </w:r>
      <w:r>
        <w:t>É.</w:t>
      </w:r>
      <w:r>
        <w:rPr>
          <w:spacing w:val="10"/>
        </w:rPr>
        <w:t xml:space="preserve"> </w:t>
      </w:r>
      <w:r>
        <w:t>T.</w:t>
      </w:r>
      <w:r>
        <w:rPr>
          <w:spacing w:val="13"/>
        </w:rPr>
        <w:t xml:space="preserve"> </w:t>
      </w:r>
      <w:r>
        <w:t>dos</w:t>
      </w:r>
      <w:r>
        <w:rPr>
          <w:spacing w:val="12"/>
        </w:rPr>
        <w:t xml:space="preserve"> </w:t>
      </w:r>
      <w:r>
        <w:t>S.;</w:t>
      </w:r>
      <w:r>
        <w:rPr>
          <w:spacing w:val="11"/>
        </w:rPr>
        <w:t xml:space="preserve"> </w:t>
      </w:r>
      <w:r>
        <w:t>FONSECA,</w:t>
      </w:r>
      <w:r>
        <w:rPr>
          <w:spacing w:val="14"/>
        </w:rPr>
        <w:t xml:space="preserve"> </w:t>
      </w:r>
      <w:r>
        <w:t>L.</w:t>
      </w:r>
      <w:r>
        <w:rPr>
          <w:spacing w:val="10"/>
        </w:rPr>
        <w:t xml:space="preserve"> </w:t>
      </w:r>
      <w:r>
        <w:t>G.</w:t>
      </w:r>
      <w:r>
        <w:rPr>
          <w:spacing w:val="13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Da;</w:t>
      </w:r>
      <w:r>
        <w:rPr>
          <w:spacing w:val="12"/>
        </w:rPr>
        <w:t xml:space="preserve"> </w:t>
      </w:r>
      <w:r>
        <w:t>SILVA,</w:t>
      </w:r>
      <w:r>
        <w:rPr>
          <w:spacing w:val="13"/>
        </w:rPr>
        <w:t xml:space="preserve"> </w:t>
      </w:r>
      <w:r>
        <w:t>S.</w:t>
      </w:r>
    </w:p>
    <w:p w14:paraId="67B40BB9" w14:textId="77777777" w:rsidR="002F68B6" w:rsidRDefault="00325CA4" w:rsidP="001D0879">
      <w:pPr>
        <w:pStyle w:val="Corpodetexto"/>
      </w:pPr>
      <w:r>
        <w:t>M.</w:t>
      </w:r>
      <w:r>
        <w:rPr>
          <w:spacing w:val="-6"/>
        </w:rPr>
        <w:t xml:space="preserve"> </w:t>
      </w:r>
      <w:r>
        <w:t>Da;</w:t>
      </w:r>
      <w:r>
        <w:rPr>
          <w:spacing w:val="-6"/>
        </w:rPr>
        <w:t xml:space="preserve"> </w:t>
      </w:r>
      <w:r>
        <w:t>MACHADO,</w:t>
      </w:r>
      <w:r>
        <w:rPr>
          <w:spacing w:val="-7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F.;</w:t>
      </w:r>
      <w:r>
        <w:rPr>
          <w:spacing w:val="-5"/>
        </w:rPr>
        <w:t xml:space="preserve"> </w:t>
      </w:r>
      <w:r>
        <w:t>ARAÚJO,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De;</w:t>
      </w:r>
      <w:r>
        <w:rPr>
          <w:spacing w:val="-5"/>
        </w:rPr>
        <w:t xml:space="preserve"> </w:t>
      </w:r>
      <w:r>
        <w:t>CORREIA,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S.;</w:t>
      </w:r>
      <w:r>
        <w:rPr>
          <w:spacing w:val="-6"/>
        </w:rPr>
        <w:t xml:space="preserve"> </w:t>
      </w:r>
      <w:r>
        <w:t>SOUZA,</w:t>
      </w:r>
      <w:r>
        <w:rPr>
          <w:spacing w:val="-7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F.</w:t>
      </w:r>
      <w:r>
        <w:rPr>
          <w:spacing w:val="-58"/>
        </w:rPr>
        <w:t xml:space="preserve"> </w:t>
      </w:r>
      <w:r>
        <w:t>De. Mortalidade materna e vulnerabilidade social no Estado de Alagoas no Nordeste</w:t>
      </w:r>
      <w:r>
        <w:rPr>
          <w:spacing w:val="1"/>
        </w:rPr>
        <w:t xml:space="preserve"> </w:t>
      </w:r>
      <w:r>
        <w:t xml:space="preserve">brasileiro: uma abordagem </w:t>
      </w:r>
      <w:proofErr w:type="spellStart"/>
      <w:r>
        <w:t>espaço-temporal</w:t>
      </w:r>
      <w:proofErr w:type="spellEnd"/>
      <w:r>
        <w:t xml:space="preserve">. </w:t>
      </w:r>
      <w:r>
        <w:rPr>
          <w:b/>
        </w:rPr>
        <w:t>Revista Brasileira de Saúde Materno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Infantil</w:t>
      </w:r>
      <w:r>
        <w:t xml:space="preserve">,   </w:t>
      </w:r>
      <w:proofErr w:type="gramEnd"/>
      <w:r>
        <w:t xml:space="preserve">  </w:t>
      </w:r>
      <w:r>
        <w:rPr>
          <w:spacing w:val="45"/>
        </w:rPr>
        <w:t xml:space="preserve"> </w:t>
      </w:r>
      <w:r>
        <w:t xml:space="preserve">[s.     </w:t>
      </w:r>
      <w:r>
        <w:rPr>
          <w:spacing w:val="44"/>
        </w:rPr>
        <w:t xml:space="preserve"> </w:t>
      </w:r>
      <w:r>
        <w:t>l.</w:t>
      </w:r>
      <w:proofErr w:type="gramStart"/>
      <w:r>
        <w:t xml:space="preserve">],   </w:t>
      </w:r>
      <w:proofErr w:type="gramEnd"/>
      <w:r>
        <w:t xml:space="preserve">  </w:t>
      </w:r>
      <w:r>
        <w:rPr>
          <w:spacing w:val="46"/>
        </w:rPr>
        <w:t xml:space="preserve"> </w:t>
      </w:r>
      <w:r>
        <w:t xml:space="preserve">v.     </w:t>
      </w:r>
      <w:r>
        <w:rPr>
          <w:spacing w:val="45"/>
        </w:rPr>
        <w:t xml:space="preserve"> </w:t>
      </w:r>
      <w:proofErr w:type="gramStart"/>
      <w:r>
        <w:t xml:space="preserve">20,   </w:t>
      </w:r>
      <w:proofErr w:type="gramEnd"/>
      <w:r>
        <w:t xml:space="preserve">  </w:t>
      </w:r>
      <w:r>
        <w:rPr>
          <w:spacing w:val="46"/>
        </w:rPr>
        <w:t xml:space="preserve"> </w:t>
      </w:r>
      <w:r>
        <w:t xml:space="preserve">p.     </w:t>
      </w:r>
      <w:r>
        <w:rPr>
          <w:spacing w:val="45"/>
        </w:rPr>
        <w:t xml:space="preserve"> </w:t>
      </w:r>
      <w:r>
        <w:t>575–</w:t>
      </w:r>
      <w:proofErr w:type="gramStart"/>
      <w:r>
        <w:t xml:space="preserve">586,   </w:t>
      </w:r>
      <w:proofErr w:type="gramEnd"/>
      <w:r>
        <w:t xml:space="preserve">  </w:t>
      </w:r>
      <w:r>
        <w:rPr>
          <w:spacing w:val="45"/>
        </w:rPr>
        <w:t xml:space="preserve"> </w:t>
      </w:r>
      <w:r>
        <w:t xml:space="preserve">2020.     </w:t>
      </w:r>
      <w:r>
        <w:rPr>
          <w:spacing w:val="46"/>
        </w:rPr>
        <w:t xml:space="preserve"> </w:t>
      </w:r>
      <w:r>
        <w:t xml:space="preserve">Disponível     </w:t>
      </w:r>
      <w:r>
        <w:rPr>
          <w:spacing w:val="45"/>
        </w:rPr>
        <w:t xml:space="preserve"> </w:t>
      </w:r>
      <w:r>
        <w:t>em:</w:t>
      </w:r>
    </w:p>
    <w:p w14:paraId="01329E43" w14:textId="77777777" w:rsidR="002F68B6" w:rsidRDefault="00325CA4" w:rsidP="001D0879">
      <w:pPr>
        <w:pStyle w:val="Corpodetexto"/>
      </w:pPr>
      <w:r>
        <w:rPr>
          <w:spacing w:val="-1"/>
        </w:rPr>
        <w:lastRenderedPageBreak/>
        <w:t>&lt;</w:t>
      </w:r>
      <w:hyperlink r:id="rId19">
        <w:r>
          <w:rPr>
            <w:spacing w:val="-1"/>
          </w:rPr>
          <w:t>http://www.scielo.br/j/rbsmi/a/c9S8WgmRKQhW5TvrhR7RFmK/abstract/?lang=pt&gt;.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0DEE32F4" w14:textId="77777777" w:rsidR="002F68B6" w:rsidRDefault="00325CA4" w:rsidP="001D0879">
      <w:pPr>
        <w:pStyle w:val="Corpodetexto"/>
      </w:pPr>
      <w:r>
        <w:t>FEITOSA-ASSIS,</w:t>
      </w:r>
      <w:r>
        <w:rPr>
          <w:spacing w:val="-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I.;</w:t>
      </w:r>
      <w:r>
        <w:rPr>
          <w:spacing w:val="-4"/>
        </w:rPr>
        <w:t xml:space="preserve"> </w:t>
      </w:r>
      <w:r>
        <w:t>SANTANA,</w:t>
      </w:r>
      <w:r>
        <w:rPr>
          <w:spacing w:val="-7"/>
        </w:rPr>
        <w:t xml:space="preserve"> </w:t>
      </w:r>
      <w:r>
        <w:t>V.</w:t>
      </w:r>
      <w:r>
        <w:rPr>
          <w:spacing w:val="-8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Ocupação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mortalidade</w:t>
      </w:r>
      <w:r>
        <w:rPr>
          <w:spacing w:val="-8"/>
        </w:rPr>
        <w:t xml:space="preserve"> </w:t>
      </w:r>
      <w:r>
        <w:t>materna.</w:t>
      </w:r>
      <w:r>
        <w:rPr>
          <w:spacing w:val="-4"/>
        </w:rPr>
        <w:t xml:space="preserve"> </w:t>
      </w:r>
      <w:r>
        <w:rPr>
          <w:b/>
        </w:rPr>
        <w:t>Revista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7"/>
        </w:rPr>
        <w:t xml:space="preserve"> </w:t>
      </w:r>
      <w:r>
        <w:rPr>
          <w:b/>
        </w:rPr>
        <w:t>Saúde</w:t>
      </w:r>
      <w:r>
        <w:rPr>
          <w:b/>
          <w:spacing w:val="32"/>
        </w:rPr>
        <w:t xml:space="preserve"> </w:t>
      </w:r>
      <w:r>
        <w:rPr>
          <w:b/>
        </w:rPr>
        <w:t>Pública</w:t>
      </w:r>
      <w:r>
        <w:t>,</w:t>
      </w:r>
      <w:r>
        <w:rPr>
          <w:spacing w:val="33"/>
        </w:rPr>
        <w:t xml:space="preserve"> </w:t>
      </w:r>
      <w:r>
        <w:t>[s.</w:t>
      </w:r>
      <w:r>
        <w:rPr>
          <w:spacing w:val="32"/>
        </w:rPr>
        <w:t xml:space="preserve"> </w:t>
      </w:r>
      <w:r>
        <w:t>l.],</w:t>
      </w:r>
      <w:r>
        <w:rPr>
          <w:spacing w:val="33"/>
        </w:rPr>
        <w:t xml:space="preserve"> </w:t>
      </w:r>
      <w:r>
        <w:t>v.</w:t>
      </w:r>
      <w:r>
        <w:rPr>
          <w:spacing w:val="35"/>
        </w:rPr>
        <w:t xml:space="preserve"> </w:t>
      </w:r>
      <w:r>
        <w:t>54,</w:t>
      </w:r>
      <w:r>
        <w:rPr>
          <w:spacing w:val="33"/>
        </w:rPr>
        <w:t xml:space="preserve"> </w:t>
      </w:r>
      <w:r>
        <w:t>2020.</w:t>
      </w:r>
      <w:r>
        <w:rPr>
          <w:spacing w:val="33"/>
        </w:rPr>
        <w:t xml:space="preserve"> </w:t>
      </w:r>
      <w:r>
        <w:t>Disponível</w:t>
      </w:r>
      <w:r>
        <w:rPr>
          <w:spacing w:val="33"/>
        </w:rPr>
        <w:t xml:space="preserve"> </w:t>
      </w:r>
      <w:r>
        <w:t>em:</w:t>
      </w:r>
    </w:p>
    <w:p w14:paraId="0625807B" w14:textId="77777777" w:rsidR="002F68B6" w:rsidRDefault="00325CA4" w:rsidP="001D0879">
      <w:pPr>
        <w:pStyle w:val="Corpodetexto"/>
      </w:pPr>
      <w:r>
        <w:t>&lt;</w:t>
      </w:r>
      <w:hyperlink r:id="rId20">
        <w:r>
          <w:t>http://www.scielo.br/j/rsp/a/f3838mRSL3Lhj6hT3dRzLsP/abstract/?lang=pt&gt;.</w:t>
        </w:r>
      </w:hyperlink>
      <w:r>
        <w:rPr>
          <w:spacing w:val="1"/>
        </w:rPr>
        <w:t xml:space="preserve"> </w:t>
      </w:r>
      <w:r>
        <w:t>Acesso</w:t>
      </w:r>
      <w:r>
        <w:rPr>
          <w:spacing w:val="-57"/>
        </w:rPr>
        <w:t xml:space="preserve"> </w:t>
      </w:r>
      <w:r>
        <w:t>em: 25</w:t>
      </w:r>
      <w:r>
        <w:rPr>
          <w:spacing w:val="-1"/>
        </w:rPr>
        <w:t xml:space="preserve"> </w:t>
      </w:r>
      <w:r>
        <w:t>nov. 2022.</w:t>
      </w:r>
    </w:p>
    <w:p w14:paraId="67BE9263" w14:textId="77777777" w:rsidR="002F68B6" w:rsidRDefault="00325CA4" w:rsidP="001D0879">
      <w:pPr>
        <w:pStyle w:val="Corpodetexto"/>
      </w:pPr>
      <w:r>
        <w:t>FREITAS-JÚNIOR,</w:t>
      </w:r>
      <w:r>
        <w:rPr>
          <w:spacing w:val="-2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O. Mortalidade materna</w:t>
      </w:r>
      <w:r>
        <w:rPr>
          <w:spacing w:val="-1"/>
        </w:rPr>
        <w:t xml:space="preserve"> </w:t>
      </w:r>
      <w:r>
        <w:t>evitável</w:t>
      </w:r>
      <w:r>
        <w:rPr>
          <w:spacing w:val="-1"/>
        </w:rPr>
        <w:t xml:space="preserve"> </w:t>
      </w:r>
      <w:r>
        <w:t>enquanto</w:t>
      </w:r>
      <w:r>
        <w:rPr>
          <w:spacing w:val="-1"/>
        </w:rPr>
        <w:t xml:space="preserve"> </w:t>
      </w:r>
      <w:r>
        <w:t>injustiça</w:t>
      </w:r>
      <w:r>
        <w:rPr>
          <w:spacing w:val="-3"/>
        </w:rPr>
        <w:t xml:space="preserve"> </w:t>
      </w:r>
      <w:r>
        <w:t>social.</w:t>
      </w:r>
    </w:p>
    <w:p w14:paraId="1502BBCB" w14:textId="77777777" w:rsidR="002F68B6" w:rsidRDefault="00325CA4">
      <w:pPr>
        <w:spacing w:before="41"/>
        <w:ind w:left="122"/>
        <w:rPr>
          <w:sz w:val="24"/>
        </w:rPr>
      </w:pPr>
      <w:r>
        <w:rPr>
          <w:b/>
          <w:sz w:val="24"/>
        </w:rPr>
        <w:t>Revista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Materno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Infantil</w:t>
      </w:r>
      <w:r>
        <w:rPr>
          <w:sz w:val="24"/>
        </w:rPr>
        <w:t>,</w:t>
      </w:r>
      <w:r>
        <w:rPr>
          <w:spacing w:val="66"/>
          <w:sz w:val="24"/>
        </w:rPr>
        <w:t xml:space="preserve"> </w:t>
      </w:r>
      <w:r>
        <w:rPr>
          <w:sz w:val="24"/>
        </w:rPr>
        <w:t>[s.</w:t>
      </w:r>
      <w:r>
        <w:rPr>
          <w:spacing w:val="66"/>
          <w:sz w:val="24"/>
        </w:rPr>
        <w:t xml:space="preserve"> </w:t>
      </w:r>
      <w:r>
        <w:rPr>
          <w:sz w:val="24"/>
        </w:rPr>
        <w:t>l.],</w:t>
      </w:r>
      <w:r>
        <w:rPr>
          <w:spacing w:val="67"/>
          <w:sz w:val="24"/>
        </w:rPr>
        <w:t xml:space="preserve"> </w:t>
      </w:r>
      <w:r>
        <w:rPr>
          <w:sz w:val="24"/>
        </w:rPr>
        <w:t>v.</w:t>
      </w:r>
      <w:r>
        <w:rPr>
          <w:spacing w:val="66"/>
          <w:sz w:val="24"/>
        </w:rPr>
        <w:t xml:space="preserve"> </w:t>
      </w:r>
      <w:r>
        <w:rPr>
          <w:sz w:val="24"/>
        </w:rPr>
        <w:t>20,</w:t>
      </w:r>
      <w:r>
        <w:rPr>
          <w:spacing w:val="69"/>
          <w:sz w:val="24"/>
        </w:rPr>
        <w:t xml:space="preserve"> </w:t>
      </w:r>
      <w:r>
        <w:rPr>
          <w:sz w:val="24"/>
        </w:rPr>
        <w:t>p.</w:t>
      </w:r>
      <w:r>
        <w:rPr>
          <w:spacing w:val="66"/>
          <w:sz w:val="24"/>
        </w:rPr>
        <w:t xml:space="preserve"> </w:t>
      </w:r>
      <w:r>
        <w:rPr>
          <w:sz w:val="24"/>
        </w:rPr>
        <w:t>607–614,</w:t>
      </w:r>
      <w:r>
        <w:rPr>
          <w:spacing w:val="66"/>
          <w:sz w:val="24"/>
        </w:rPr>
        <w:t xml:space="preserve"> </w:t>
      </w:r>
      <w:r>
        <w:rPr>
          <w:sz w:val="24"/>
        </w:rPr>
        <w:t>2020.</w:t>
      </w:r>
    </w:p>
    <w:p w14:paraId="24EB120C" w14:textId="77777777" w:rsidR="002F68B6" w:rsidRDefault="002F68B6">
      <w:pPr>
        <w:rPr>
          <w:sz w:val="24"/>
        </w:rPr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69200BC8" w14:textId="77777777" w:rsidR="002F68B6" w:rsidRDefault="00325CA4" w:rsidP="001D0879">
      <w:pPr>
        <w:pStyle w:val="Corpodetexto"/>
      </w:pPr>
      <w:r>
        <w:lastRenderedPageBreak/>
        <w:t>Disponível</w:t>
      </w:r>
      <w:r>
        <w:tab/>
        <w:t>em:</w:t>
      </w:r>
    </w:p>
    <w:p w14:paraId="0D70E50E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21">
        <w:r>
          <w:rPr>
            <w:spacing w:val="-1"/>
          </w:rPr>
          <w:t>http://www.scielo.br/j/rbsmi/a/jdXwst5w4p8jdY4DFstbT5b/abstract/?lang=pt&gt;.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3F10050E" w14:textId="77777777" w:rsidR="002F68B6" w:rsidRDefault="00325CA4" w:rsidP="001D0879">
      <w:pPr>
        <w:pStyle w:val="Corpodetexto"/>
      </w:pPr>
      <w:r>
        <w:t>GONÇALVES,</w:t>
      </w:r>
      <w:r>
        <w:rPr>
          <w:spacing w:val="4"/>
        </w:rPr>
        <w:t xml:space="preserve"> </w:t>
      </w:r>
      <w:r>
        <w:t>B.</w:t>
      </w:r>
      <w:r>
        <w:rPr>
          <w:spacing w:val="5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M.;</w:t>
      </w:r>
      <w:r>
        <w:rPr>
          <w:spacing w:val="6"/>
        </w:rPr>
        <w:t xml:space="preserve"> </w:t>
      </w:r>
      <w:r>
        <w:t>FRANCO,</w:t>
      </w:r>
      <w:r>
        <w:rPr>
          <w:spacing w:val="4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P.</w:t>
      </w:r>
      <w:r>
        <w:rPr>
          <w:spacing w:val="5"/>
        </w:rPr>
        <w:t xml:space="preserve"> </w:t>
      </w:r>
      <w:r>
        <w:t>V.;</w:t>
      </w:r>
      <w:r>
        <w:rPr>
          <w:spacing w:val="5"/>
        </w:rPr>
        <w:t xml:space="preserve"> </w:t>
      </w:r>
      <w:r>
        <w:t>RODRIGUES,</w:t>
      </w:r>
      <w:r>
        <w:rPr>
          <w:spacing w:val="4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Maternal</w:t>
      </w:r>
      <w:r>
        <w:rPr>
          <w:spacing w:val="6"/>
        </w:rPr>
        <w:t xml:space="preserve"> </w:t>
      </w:r>
      <w:proofErr w:type="spellStart"/>
      <w:r>
        <w:t>mortality</w:t>
      </w:r>
      <w:proofErr w:type="spellEnd"/>
    </w:p>
    <w:p w14:paraId="649EC20D" w14:textId="77777777" w:rsidR="002F68B6" w:rsidRDefault="00325CA4" w:rsidP="001D0879">
      <w:pPr>
        <w:pStyle w:val="Corpodetexto"/>
      </w:pPr>
      <w:r w:rsidRPr="00F71753">
        <w:rPr>
          <w:lang w:val="en-US"/>
        </w:rPr>
        <w:t>associated</w:t>
      </w:r>
      <w:r w:rsidRPr="00F71753">
        <w:rPr>
          <w:spacing w:val="10"/>
          <w:lang w:val="en-US"/>
        </w:rPr>
        <w:t xml:space="preserve"> </w:t>
      </w:r>
      <w:r w:rsidRPr="00F71753">
        <w:rPr>
          <w:lang w:val="en-US"/>
        </w:rPr>
        <w:t>with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COVID-19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Brazil</w:t>
      </w:r>
      <w:r w:rsidRPr="00F71753">
        <w:rPr>
          <w:spacing w:val="12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2020</w:t>
      </w:r>
      <w:r w:rsidRPr="00F71753">
        <w:rPr>
          <w:spacing w:val="14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12"/>
          <w:lang w:val="en-US"/>
        </w:rPr>
        <w:t xml:space="preserve"> </w:t>
      </w:r>
      <w:r w:rsidRPr="00F71753">
        <w:rPr>
          <w:lang w:val="en-US"/>
        </w:rPr>
        <w:t>2021:</w:t>
      </w:r>
      <w:r w:rsidRPr="00F71753">
        <w:rPr>
          <w:spacing w:val="11"/>
          <w:lang w:val="en-US"/>
        </w:rPr>
        <w:t xml:space="preserve"> </w:t>
      </w:r>
      <w:r w:rsidRPr="00F71753">
        <w:rPr>
          <w:lang w:val="en-US"/>
        </w:rPr>
        <w:t>Comparison</w:t>
      </w:r>
      <w:r w:rsidRPr="00F71753">
        <w:rPr>
          <w:spacing w:val="12"/>
          <w:lang w:val="en-US"/>
        </w:rPr>
        <w:t xml:space="preserve"> </w:t>
      </w:r>
      <w:r w:rsidRPr="00F71753">
        <w:rPr>
          <w:lang w:val="en-US"/>
        </w:rPr>
        <w:t>with</w:t>
      </w:r>
      <w:r w:rsidRPr="00F71753">
        <w:rPr>
          <w:spacing w:val="13"/>
          <w:lang w:val="en-US"/>
        </w:rPr>
        <w:t xml:space="preserve"> </w:t>
      </w:r>
      <w:r w:rsidRPr="00F71753">
        <w:rPr>
          <w:lang w:val="en-US"/>
        </w:rPr>
        <w:t>non-pregnant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women</w:t>
      </w:r>
      <w:r w:rsidRPr="00F71753">
        <w:rPr>
          <w:spacing w:val="17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17"/>
          <w:lang w:val="en-US"/>
        </w:rPr>
        <w:t xml:space="preserve"> </w:t>
      </w:r>
      <w:r w:rsidRPr="00F71753">
        <w:rPr>
          <w:lang w:val="en-US"/>
        </w:rPr>
        <w:t>men.</w:t>
      </w:r>
      <w:r w:rsidRPr="00F71753">
        <w:rPr>
          <w:spacing w:val="18"/>
          <w:lang w:val="en-US"/>
        </w:rPr>
        <w:t xml:space="preserve"> </w:t>
      </w:r>
      <w:r>
        <w:rPr>
          <w:b/>
        </w:rPr>
        <w:t>PLOS</w:t>
      </w:r>
      <w:r>
        <w:rPr>
          <w:b/>
          <w:spacing w:val="17"/>
        </w:rPr>
        <w:t xml:space="preserve"> </w:t>
      </w:r>
      <w:r>
        <w:rPr>
          <w:b/>
        </w:rPr>
        <w:t>ONE</w:t>
      </w:r>
      <w:r>
        <w:t>,</w:t>
      </w:r>
      <w:r>
        <w:rPr>
          <w:spacing w:val="17"/>
        </w:rPr>
        <w:t xml:space="preserve"> </w:t>
      </w:r>
      <w:r>
        <w:t>[s.</w:t>
      </w:r>
      <w:r>
        <w:rPr>
          <w:spacing w:val="15"/>
        </w:rPr>
        <w:t xml:space="preserve"> </w:t>
      </w:r>
      <w:r>
        <w:t>l.],</w:t>
      </w:r>
      <w:r>
        <w:rPr>
          <w:spacing w:val="17"/>
        </w:rPr>
        <w:t xml:space="preserve"> </w:t>
      </w:r>
      <w:r>
        <w:t>v.</w:t>
      </w:r>
      <w:r>
        <w:rPr>
          <w:spacing w:val="18"/>
        </w:rPr>
        <w:t xml:space="preserve"> </w:t>
      </w:r>
      <w:r>
        <w:t>16,</w:t>
      </w:r>
      <w:r>
        <w:rPr>
          <w:spacing w:val="15"/>
        </w:rPr>
        <w:t xml:space="preserve"> </w:t>
      </w:r>
      <w:r>
        <w:t>n.</w:t>
      </w:r>
      <w:r>
        <w:rPr>
          <w:spacing w:val="17"/>
        </w:rPr>
        <w:t xml:space="preserve"> </w:t>
      </w:r>
      <w:r>
        <w:t>12,</w:t>
      </w:r>
      <w:r>
        <w:rPr>
          <w:spacing w:val="17"/>
        </w:rPr>
        <w:t xml:space="preserve"> </w:t>
      </w:r>
      <w:r>
        <w:t>p.</w:t>
      </w:r>
      <w:r>
        <w:rPr>
          <w:spacing w:val="18"/>
        </w:rPr>
        <w:t xml:space="preserve"> </w:t>
      </w:r>
      <w:r>
        <w:t>e0261492,</w:t>
      </w:r>
      <w:r>
        <w:rPr>
          <w:spacing w:val="17"/>
        </w:rPr>
        <w:t xml:space="preserve"> </w:t>
      </w:r>
      <w:r>
        <w:t>2021.</w:t>
      </w:r>
      <w:r>
        <w:rPr>
          <w:spacing w:val="17"/>
        </w:rPr>
        <w:t xml:space="preserve"> </w:t>
      </w:r>
      <w:r>
        <w:t>Disponível</w:t>
      </w:r>
      <w:r>
        <w:rPr>
          <w:spacing w:val="18"/>
        </w:rPr>
        <w:t xml:space="preserve"> </w:t>
      </w:r>
      <w:r>
        <w:t>em:</w:t>
      </w:r>
    </w:p>
    <w:p w14:paraId="39875001" w14:textId="77777777" w:rsidR="002F68B6" w:rsidRDefault="00325CA4" w:rsidP="001D0879">
      <w:pPr>
        <w:pStyle w:val="Corpodetexto"/>
      </w:pPr>
      <w:r>
        <w:t>&lt;https://journals.plos.org/plosone/article?id=10.1371/journal.pone.0261492&gt;.</w:t>
      </w:r>
      <w:r>
        <w:tab/>
      </w:r>
      <w:r>
        <w:rPr>
          <w:spacing w:val="-1"/>
        </w:rPr>
        <w:t>Acesso</w:t>
      </w:r>
      <w:r>
        <w:rPr>
          <w:spacing w:val="-57"/>
        </w:rPr>
        <w:t xml:space="preserve"> </w:t>
      </w:r>
      <w:r>
        <w:t>em: 17</w:t>
      </w:r>
      <w:r>
        <w:rPr>
          <w:spacing w:val="-1"/>
        </w:rPr>
        <w:t xml:space="preserve"> </w:t>
      </w:r>
      <w:r>
        <w:t>jun. 2022.</w:t>
      </w:r>
    </w:p>
    <w:p w14:paraId="171503B1" w14:textId="77777777" w:rsidR="002F68B6" w:rsidRPr="00F71753" w:rsidRDefault="00325CA4" w:rsidP="001D0879">
      <w:pPr>
        <w:pStyle w:val="Corpodetexto"/>
        <w:rPr>
          <w:lang w:val="en-US"/>
        </w:rPr>
      </w:pPr>
      <w:r>
        <w:t>GUIMARÃES,</w:t>
      </w:r>
      <w:r>
        <w:rPr>
          <w:spacing w:val="-13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>A.</w:t>
      </w:r>
      <w:r>
        <w:rPr>
          <w:spacing w:val="-13"/>
        </w:rPr>
        <w:t xml:space="preserve"> </w:t>
      </w:r>
      <w:r>
        <w:t>MORTALIDADE</w:t>
      </w:r>
      <w:r>
        <w:rPr>
          <w:spacing w:val="-12"/>
        </w:rPr>
        <w:t xml:space="preserve"> </w:t>
      </w:r>
      <w:r>
        <w:t>MATERNA</w:t>
      </w:r>
      <w:r>
        <w:rPr>
          <w:spacing w:val="-14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BRASIL</w:t>
      </w:r>
      <w:r>
        <w:rPr>
          <w:spacing w:val="-11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2009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2013.</w:t>
      </w:r>
      <w:r>
        <w:rPr>
          <w:spacing w:val="-57"/>
        </w:rPr>
        <w:t xml:space="preserve"> </w:t>
      </w:r>
      <w:r w:rsidRPr="00F71753">
        <w:rPr>
          <w:lang w:val="en-US"/>
        </w:rPr>
        <w:t>[s. l.],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p. 5, 2017.</w:t>
      </w:r>
    </w:p>
    <w:p w14:paraId="1C3B622A" w14:textId="77777777" w:rsidR="002F68B6" w:rsidRPr="00F71753" w:rsidRDefault="00325CA4" w:rsidP="001D0879">
      <w:pPr>
        <w:pStyle w:val="Corpodetexto"/>
        <w:rPr>
          <w:lang w:val="en-US"/>
        </w:rPr>
      </w:pPr>
      <w:r w:rsidRPr="00F71753">
        <w:rPr>
          <w:lang w:val="en-US"/>
        </w:rPr>
        <w:t>KIM,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H.-J.;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FAY,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M.</w:t>
      </w:r>
      <w:r w:rsidRPr="00F71753">
        <w:rPr>
          <w:spacing w:val="50"/>
          <w:lang w:val="en-US"/>
        </w:rPr>
        <w:t xml:space="preserve"> </w:t>
      </w:r>
      <w:r w:rsidRPr="00F71753">
        <w:rPr>
          <w:lang w:val="en-US"/>
        </w:rPr>
        <w:t>P.;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FEUER,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E.</w:t>
      </w:r>
      <w:r w:rsidRPr="00F71753">
        <w:rPr>
          <w:spacing w:val="48"/>
          <w:lang w:val="en-US"/>
        </w:rPr>
        <w:t xml:space="preserve"> </w:t>
      </w:r>
      <w:r w:rsidRPr="00F71753">
        <w:rPr>
          <w:lang w:val="en-US"/>
        </w:rPr>
        <w:t>J.;</w:t>
      </w:r>
      <w:r w:rsidRPr="00F71753">
        <w:rPr>
          <w:spacing w:val="50"/>
          <w:lang w:val="en-US"/>
        </w:rPr>
        <w:t xml:space="preserve"> </w:t>
      </w:r>
      <w:r w:rsidRPr="00F71753">
        <w:rPr>
          <w:lang w:val="en-US"/>
        </w:rPr>
        <w:t>MIDTHUNE,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D.</w:t>
      </w:r>
      <w:r w:rsidRPr="00F71753">
        <w:rPr>
          <w:spacing w:val="48"/>
          <w:lang w:val="en-US"/>
        </w:rPr>
        <w:t xml:space="preserve"> </w:t>
      </w:r>
      <w:r w:rsidRPr="00F71753">
        <w:rPr>
          <w:lang w:val="en-US"/>
        </w:rPr>
        <w:t>N.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Permutation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tests</w:t>
      </w:r>
      <w:r w:rsidRPr="00F71753">
        <w:rPr>
          <w:spacing w:val="49"/>
          <w:lang w:val="en-US"/>
        </w:rPr>
        <w:t xml:space="preserve"> </w:t>
      </w:r>
      <w:r w:rsidRPr="00F71753">
        <w:rPr>
          <w:lang w:val="en-US"/>
        </w:rPr>
        <w:t>for</w:t>
      </w:r>
    </w:p>
    <w:p w14:paraId="2D3195F6" w14:textId="77777777" w:rsidR="002F68B6" w:rsidRDefault="00325CA4" w:rsidP="001D0879">
      <w:pPr>
        <w:pStyle w:val="Corpodetexto"/>
      </w:pPr>
      <w:proofErr w:type="spellStart"/>
      <w:r w:rsidRPr="00F71753">
        <w:rPr>
          <w:lang w:val="en-US"/>
        </w:rPr>
        <w:t>joinpoint</w:t>
      </w:r>
      <w:proofErr w:type="spellEnd"/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regression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with applications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to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cancer rates.</w:t>
      </w:r>
      <w:r w:rsidRPr="00F71753">
        <w:rPr>
          <w:spacing w:val="2"/>
          <w:lang w:val="en-US"/>
        </w:rPr>
        <w:t xml:space="preserve"> </w:t>
      </w:r>
      <w:r>
        <w:t>[s.</w:t>
      </w:r>
      <w:r>
        <w:rPr>
          <w:spacing w:val="-1"/>
        </w:rPr>
        <w:t xml:space="preserve"> </w:t>
      </w:r>
      <w:r>
        <w:t>l.], p.</w:t>
      </w:r>
      <w:r>
        <w:rPr>
          <w:spacing w:val="-1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2000.</w:t>
      </w:r>
    </w:p>
    <w:p w14:paraId="6252DAC1" w14:textId="77777777" w:rsidR="002F68B6" w:rsidRDefault="00325CA4" w:rsidP="001D0879">
      <w:pPr>
        <w:pStyle w:val="Corpodetexto"/>
      </w:pPr>
      <w:r>
        <w:t>LIMA,</w:t>
      </w:r>
      <w:r>
        <w:rPr>
          <w:spacing w:val="3"/>
        </w:rPr>
        <w:t xml:space="preserve"> </w:t>
      </w:r>
      <w:r>
        <w:t>D.</w:t>
      </w:r>
      <w:r>
        <w:rPr>
          <w:spacing w:val="5"/>
        </w:rPr>
        <w:t xml:space="preserve"> </w:t>
      </w:r>
      <w:r>
        <w:t>R.;</w:t>
      </w:r>
      <w:r>
        <w:rPr>
          <w:spacing w:val="4"/>
        </w:rPr>
        <w:t xml:space="preserve"> </w:t>
      </w:r>
      <w:r>
        <w:t>RIBEIRO,</w:t>
      </w:r>
      <w:r>
        <w:rPr>
          <w:spacing w:val="5"/>
        </w:rPr>
        <w:t xml:space="preserve"> </w:t>
      </w:r>
      <w:r>
        <w:t>C.</w:t>
      </w:r>
      <w:r>
        <w:rPr>
          <w:spacing w:val="3"/>
        </w:rPr>
        <w:t xml:space="preserve"> </w:t>
      </w:r>
      <w:r>
        <w:t>L.;</w:t>
      </w:r>
      <w:r>
        <w:rPr>
          <w:spacing w:val="3"/>
        </w:rPr>
        <w:t xml:space="preserve"> </w:t>
      </w:r>
      <w:r>
        <w:t>GARZON,</w:t>
      </w:r>
      <w:r>
        <w:rPr>
          <w:spacing w:val="3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M.;</w:t>
      </w:r>
      <w:r>
        <w:rPr>
          <w:spacing w:val="4"/>
        </w:rPr>
        <w:t xml:space="preserve"> </w:t>
      </w:r>
      <w:r>
        <w:t>HENRIQUES,</w:t>
      </w:r>
      <w:r>
        <w:rPr>
          <w:spacing w:val="3"/>
        </w:rPr>
        <w:t xml:space="preserve"> </w:t>
      </w:r>
      <w:r>
        <w:t>T.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P.;</w:t>
      </w:r>
      <w:r>
        <w:rPr>
          <w:spacing w:val="4"/>
        </w:rPr>
        <w:t xml:space="preserve"> </w:t>
      </w:r>
      <w:r>
        <w:t>SOUZA,</w:t>
      </w:r>
    </w:p>
    <w:p w14:paraId="1F9EF688" w14:textId="77777777" w:rsidR="002F68B6" w:rsidRDefault="00325CA4" w:rsidP="001D0879">
      <w:pPr>
        <w:pStyle w:val="Corpodetexto"/>
      </w:pPr>
      <w:r>
        <w:t>K. V. De. Análise dos fatores intervenientes da mortalidade materna [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intervening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in maternal </w:t>
      </w:r>
      <w:proofErr w:type="spellStart"/>
      <w:r>
        <w:t>mortality</w:t>
      </w:r>
      <w:proofErr w:type="spellEnd"/>
      <w:r>
        <w:t xml:space="preserve">]. </w:t>
      </w:r>
      <w:r>
        <w:rPr>
          <w:b/>
        </w:rPr>
        <w:t>Enfermagem Obstétrica</w:t>
      </w:r>
      <w:r>
        <w:t>, [s. l.], v. 3, n. 0, p.</w:t>
      </w:r>
      <w:r>
        <w:rPr>
          <w:spacing w:val="1"/>
        </w:rPr>
        <w:t xml:space="preserve"> </w:t>
      </w:r>
      <w:r>
        <w:t>e25, 2016. Disponível em: &lt;</w:t>
      </w:r>
      <w:hyperlink r:id="rId22">
        <w:r>
          <w:t>http://enfo.com.br/ojs/index.php/EnfObst/article/view/25&gt;.</w:t>
        </w:r>
      </w:hyperlink>
      <w:r>
        <w:rPr>
          <w:spacing w:val="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 17 jun. 2022.</w:t>
      </w:r>
    </w:p>
    <w:p w14:paraId="30647FC5" w14:textId="77777777" w:rsidR="002F68B6" w:rsidRDefault="00325CA4" w:rsidP="001D0879">
      <w:pPr>
        <w:pStyle w:val="Corpodetexto"/>
      </w:pPr>
      <w:r>
        <w:t>MARTINS,</w:t>
      </w:r>
      <w:r>
        <w:rPr>
          <w:spacing w:val="54"/>
        </w:rPr>
        <w:t xml:space="preserve"> </w:t>
      </w:r>
      <w:r>
        <w:t>A.</w:t>
      </w:r>
      <w:r>
        <w:rPr>
          <w:spacing w:val="51"/>
        </w:rPr>
        <w:t xml:space="preserve"> </w:t>
      </w:r>
      <w:r>
        <w:t>C.</w:t>
      </w:r>
      <w:r>
        <w:rPr>
          <w:spacing w:val="51"/>
        </w:rPr>
        <w:t xml:space="preserve"> </w:t>
      </w:r>
      <w:r>
        <w:t>S.;</w:t>
      </w:r>
      <w:r>
        <w:rPr>
          <w:spacing w:val="52"/>
        </w:rPr>
        <w:t xml:space="preserve"> </w:t>
      </w:r>
      <w:r>
        <w:t>SILVA,</w:t>
      </w:r>
      <w:r>
        <w:rPr>
          <w:spacing w:val="51"/>
        </w:rPr>
        <w:t xml:space="preserve"> </w:t>
      </w:r>
      <w:r>
        <w:t>L.</w:t>
      </w:r>
      <w:r>
        <w:rPr>
          <w:spacing w:val="53"/>
        </w:rPr>
        <w:t xml:space="preserve"> </w:t>
      </w:r>
      <w:r>
        <w:t>S.</w:t>
      </w:r>
      <w:r>
        <w:rPr>
          <w:spacing w:val="52"/>
        </w:rPr>
        <w:t xml:space="preserve"> </w:t>
      </w:r>
      <w:r>
        <w:t>Perfil</w:t>
      </w:r>
      <w:r>
        <w:rPr>
          <w:spacing w:val="54"/>
        </w:rPr>
        <w:t xml:space="preserve"> </w:t>
      </w:r>
      <w:r>
        <w:t>epidemiológico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mortalidade</w:t>
      </w:r>
      <w:r>
        <w:rPr>
          <w:spacing w:val="50"/>
        </w:rPr>
        <w:t xml:space="preserve"> </w:t>
      </w:r>
      <w:r>
        <w:t>materna.</w:t>
      </w:r>
    </w:p>
    <w:p w14:paraId="1A868388" w14:textId="77777777" w:rsidR="002F68B6" w:rsidRDefault="00325CA4">
      <w:pPr>
        <w:spacing w:before="41"/>
        <w:ind w:left="122"/>
        <w:rPr>
          <w:sz w:val="24"/>
        </w:rPr>
      </w:pPr>
      <w:r>
        <w:rPr>
          <w:b/>
          <w:sz w:val="24"/>
        </w:rPr>
        <w:t>Revista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Enfermagem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[s.</w:t>
      </w:r>
      <w:r>
        <w:rPr>
          <w:spacing w:val="29"/>
          <w:sz w:val="24"/>
        </w:rPr>
        <w:t xml:space="preserve"> </w:t>
      </w:r>
      <w:r>
        <w:rPr>
          <w:sz w:val="24"/>
        </w:rPr>
        <w:t>l.],</w:t>
      </w:r>
      <w:r>
        <w:rPr>
          <w:spacing w:val="29"/>
          <w:sz w:val="24"/>
        </w:rPr>
        <w:t xml:space="preserve"> </w:t>
      </w:r>
      <w:r>
        <w:rPr>
          <w:sz w:val="24"/>
        </w:rPr>
        <w:t>v.</w:t>
      </w:r>
      <w:r>
        <w:rPr>
          <w:spacing w:val="29"/>
          <w:sz w:val="24"/>
        </w:rPr>
        <w:t xml:space="preserve"> </w:t>
      </w:r>
      <w:r>
        <w:rPr>
          <w:sz w:val="24"/>
        </w:rPr>
        <w:t>71,</w:t>
      </w:r>
      <w:r>
        <w:rPr>
          <w:spacing w:val="29"/>
          <w:sz w:val="24"/>
        </w:rPr>
        <w:t xml:space="preserve"> </w:t>
      </w:r>
      <w:r>
        <w:rPr>
          <w:sz w:val="24"/>
        </w:rPr>
        <w:t>p.</w:t>
      </w:r>
      <w:r>
        <w:rPr>
          <w:spacing w:val="29"/>
          <w:sz w:val="24"/>
        </w:rPr>
        <w:t xml:space="preserve"> </w:t>
      </w:r>
      <w:r>
        <w:rPr>
          <w:sz w:val="24"/>
        </w:rPr>
        <w:t>677–683,</w:t>
      </w:r>
      <w:r>
        <w:rPr>
          <w:spacing w:val="29"/>
          <w:sz w:val="24"/>
        </w:rPr>
        <w:t xml:space="preserve"> </w:t>
      </w:r>
      <w:r>
        <w:rPr>
          <w:sz w:val="24"/>
        </w:rPr>
        <w:t>2018.</w:t>
      </w:r>
      <w:r>
        <w:rPr>
          <w:spacing w:val="29"/>
          <w:sz w:val="24"/>
        </w:rPr>
        <w:t xml:space="preserve"> </w:t>
      </w:r>
      <w:r>
        <w:rPr>
          <w:sz w:val="24"/>
        </w:rPr>
        <w:t>Disponível</w:t>
      </w:r>
      <w:r>
        <w:rPr>
          <w:spacing w:val="30"/>
          <w:sz w:val="24"/>
        </w:rPr>
        <w:t xml:space="preserve"> </w:t>
      </w:r>
      <w:r>
        <w:rPr>
          <w:sz w:val="24"/>
        </w:rPr>
        <w:t>em:</w:t>
      </w:r>
    </w:p>
    <w:p w14:paraId="3570BF84" w14:textId="77777777" w:rsidR="002F68B6" w:rsidRDefault="00325CA4" w:rsidP="001D0879">
      <w:pPr>
        <w:pStyle w:val="Corpodetexto"/>
      </w:pPr>
      <w:r>
        <w:rPr>
          <w:spacing w:val="-1"/>
        </w:rPr>
        <w:t>&lt;</w:t>
      </w:r>
      <w:hyperlink r:id="rId23">
        <w:r>
          <w:rPr>
            <w:spacing w:val="-1"/>
          </w:rPr>
          <w:t>http://www.scielo.br/j/reben/a/j7FSm5XkPvfcRHZQtMjJ8SK/abstract/?lang=pt&gt;.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416FECE4" w14:textId="77777777" w:rsidR="002F68B6" w:rsidRDefault="00325CA4" w:rsidP="001D0879">
      <w:pPr>
        <w:pStyle w:val="Corpodetexto"/>
      </w:pPr>
      <w:r>
        <w:t>MARTINS,</w:t>
      </w:r>
      <w:r>
        <w:rPr>
          <w:spacing w:val="41"/>
        </w:rPr>
        <w:t xml:space="preserve"> </w:t>
      </w:r>
      <w:r>
        <w:t>E.</w:t>
      </w:r>
      <w:r>
        <w:rPr>
          <w:spacing w:val="44"/>
        </w:rPr>
        <w:t xml:space="preserve"> </w:t>
      </w:r>
      <w:r>
        <w:t>F.;</w:t>
      </w:r>
      <w:r>
        <w:rPr>
          <w:spacing w:val="42"/>
        </w:rPr>
        <w:t xml:space="preserve"> </w:t>
      </w:r>
      <w:r>
        <w:t>ALMEIDA,</w:t>
      </w:r>
      <w:r>
        <w:rPr>
          <w:spacing w:val="41"/>
        </w:rPr>
        <w:t xml:space="preserve"> </w:t>
      </w:r>
      <w:r>
        <w:t>P.</w:t>
      </w:r>
      <w:r>
        <w:rPr>
          <w:spacing w:val="41"/>
        </w:rPr>
        <w:t xml:space="preserve"> </w:t>
      </w:r>
      <w:r>
        <w:t>F.</w:t>
      </w:r>
      <w:r>
        <w:rPr>
          <w:spacing w:val="41"/>
        </w:rPr>
        <w:t xml:space="preserve"> </w:t>
      </w:r>
      <w:r>
        <w:t>B.</w:t>
      </w:r>
      <w:r>
        <w:rPr>
          <w:spacing w:val="41"/>
        </w:rPr>
        <w:t xml:space="preserve"> </w:t>
      </w:r>
      <w:r>
        <w:t>De;</w:t>
      </w:r>
      <w:r>
        <w:rPr>
          <w:spacing w:val="42"/>
        </w:rPr>
        <w:t xml:space="preserve"> </w:t>
      </w:r>
      <w:r>
        <w:t>PAIXÃO,</w:t>
      </w:r>
      <w:r>
        <w:rPr>
          <w:spacing w:val="41"/>
        </w:rPr>
        <w:t xml:space="preserve"> </w:t>
      </w:r>
      <w:r>
        <w:t>C.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O.;</w:t>
      </w:r>
      <w:r>
        <w:rPr>
          <w:spacing w:val="41"/>
        </w:rPr>
        <w:t xml:space="preserve"> </w:t>
      </w:r>
      <w:r>
        <w:t>BICALHO,</w:t>
      </w:r>
      <w:r>
        <w:rPr>
          <w:spacing w:val="41"/>
        </w:rPr>
        <w:t xml:space="preserve"> </w:t>
      </w:r>
      <w:r>
        <w:t>P.</w:t>
      </w:r>
      <w:r>
        <w:rPr>
          <w:spacing w:val="41"/>
        </w:rPr>
        <w:t xml:space="preserve"> </w:t>
      </w:r>
      <w:r>
        <w:t>G.;</w:t>
      </w:r>
    </w:p>
    <w:p w14:paraId="7DDFBAAB" w14:textId="77777777" w:rsidR="002F68B6" w:rsidRDefault="00325CA4" w:rsidP="001D0879">
      <w:pPr>
        <w:pStyle w:val="Corpodetexto"/>
      </w:pPr>
      <w:r>
        <w:t>ERRICO,</w:t>
      </w:r>
      <w:r>
        <w:rPr>
          <w:spacing w:val="-5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De.</w:t>
      </w:r>
      <w:r>
        <w:rPr>
          <w:spacing w:val="-6"/>
        </w:rPr>
        <w:t xml:space="preserve"> </w:t>
      </w:r>
      <w:r>
        <w:t>Causas</w:t>
      </w:r>
      <w:r>
        <w:rPr>
          <w:spacing w:val="-4"/>
        </w:rPr>
        <w:t xml:space="preserve"> </w:t>
      </w:r>
      <w:r>
        <w:t>múltiplas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mortalidade</w:t>
      </w:r>
      <w:r>
        <w:rPr>
          <w:spacing w:val="-6"/>
        </w:rPr>
        <w:t xml:space="preserve"> </w:t>
      </w:r>
      <w:r>
        <w:t>materna</w:t>
      </w:r>
      <w:r>
        <w:rPr>
          <w:spacing w:val="-3"/>
        </w:rPr>
        <w:t xml:space="preserve"> </w:t>
      </w:r>
      <w:r>
        <w:t>relacionada</w:t>
      </w:r>
      <w:r>
        <w:rPr>
          <w:spacing w:val="-6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aborto</w:t>
      </w:r>
      <w:r>
        <w:rPr>
          <w:spacing w:val="-58"/>
        </w:rPr>
        <w:t xml:space="preserve"> </w:t>
      </w:r>
      <w:r>
        <w:t xml:space="preserve">no Estado de Minas Gerais, Brasil, 2000-2011. </w:t>
      </w:r>
      <w:r>
        <w:rPr>
          <w:b/>
        </w:rPr>
        <w:t>Cadernos de Saúde Pública</w:t>
      </w:r>
      <w:r>
        <w:t>, [s. l.], v.</w:t>
      </w:r>
      <w:r>
        <w:rPr>
          <w:spacing w:val="1"/>
        </w:rPr>
        <w:t xml:space="preserve"> </w:t>
      </w:r>
      <w:r>
        <w:t>33,</w:t>
      </w:r>
      <w:r>
        <w:tab/>
        <w:t>p.</w:t>
      </w:r>
      <w:r>
        <w:tab/>
        <w:t>e00133115,</w:t>
      </w:r>
      <w:r>
        <w:tab/>
        <w:t>2017.</w:t>
      </w:r>
      <w:r>
        <w:tab/>
        <w:t>Disponível</w:t>
      </w:r>
      <w:r>
        <w:tab/>
        <w:t>em:</w:t>
      </w:r>
    </w:p>
    <w:p w14:paraId="0B093C24" w14:textId="77777777" w:rsidR="002F68B6" w:rsidRDefault="00325CA4" w:rsidP="001D0879">
      <w:pPr>
        <w:pStyle w:val="Corpodetexto"/>
      </w:pPr>
      <w:r>
        <w:t>&lt;https:/</w:t>
      </w:r>
      <w:hyperlink r:id="rId24">
        <w:r>
          <w:t>/www.scielosp.org/article/csp/2017.v33n1/e00133115/&gt;</w:t>
        </w:r>
      </w:hyperlink>
      <w:r>
        <w:t>.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jun.</w:t>
      </w:r>
      <w:r>
        <w:rPr>
          <w:spacing w:val="1"/>
        </w:rPr>
        <w:t xml:space="preserve"> </w:t>
      </w:r>
      <w:r>
        <w:t>2022.</w:t>
      </w:r>
    </w:p>
    <w:p w14:paraId="7C54FB07" w14:textId="77777777" w:rsidR="002F68B6" w:rsidRDefault="00325CA4" w:rsidP="001D0879">
      <w:pPr>
        <w:pStyle w:val="Corpodetexto"/>
      </w:pPr>
      <w:r>
        <w:t>RUAS,</w:t>
      </w:r>
      <w:r>
        <w:rPr>
          <w:spacing w:val="8"/>
        </w:rPr>
        <w:t xml:space="preserve"> </w:t>
      </w:r>
      <w:r>
        <w:t>C.</w:t>
      </w:r>
      <w:r>
        <w:rPr>
          <w:spacing w:val="8"/>
        </w:rPr>
        <w:t xml:space="preserve"> </w:t>
      </w:r>
      <w:r>
        <w:t>A.</w:t>
      </w:r>
      <w:r>
        <w:rPr>
          <w:spacing w:val="8"/>
        </w:rPr>
        <w:t xml:space="preserve"> </w:t>
      </w:r>
      <w:r>
        <w:t>M.;</w:t>
      </w:r>
      <w:r>
        <w:rPr>
          <w:spacing w:val="9"/>
        </w:rPr>
        <w:t xml:space="preserve"> </w:t>
      </w:r>
      <w:r>
        <w:t>QUADROS,</w:t>
      </w:r>
      <w:r>
        <w:rPr>
          <w:spacing w:val="10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F.</w:t>
      </w:r>
      <w:r>
        <w:rPr>
          <w:spacing w:val="9"/>
        </w:rPr>
        <w:t xml:space="preserve"> </w:t>
      </w:r>
      <w:r>
        <w:t>C.;</w:t>
      </w:r>
      <w:r>
        <w:rPr>
          <w:spacing w:val="8"/>
        </w:rPr>
        <w:t xml:space="preserve"> </w:t>
      </w:r>
      <w:r>
        <w:t>ROCHA,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F.</w:t>
      </w:r>
      <w:r>
        <w:rPr>
          <w:spacing w:val="11"/>
        </w:rPr>
        <w:t xml:space="preserve"> </w:t>
      </w:r>
      <w:r>
        <w:t>D.;</w:t>
      </w:r>
      <w:r>
        <w:rPr>
          <w:spacing w:val="8"/>
        </w:rPr>
        <w:t xml:space="preserve"> </w:t>
      </w:r>
      <w:r>
        <w:t>ROCHA,</w:t>
      </w:r>
      <w:r>
        <w:rPr>
          <w:spacing w:val="10"/>
        </w:rPr>
        <w:t xml:space="preserve"> </w:t>
      </w:r>
      <w:r>
        <w:t>F.</w:t>
      </w:r>
      <w:r>
        <w:rPr>
          <w:spacing w:val="9"/>
        </w:rPr>
        <w:t xml:space="preserve"> </w:t>
      </w:r>
      <w:r>
        <w:t>C.;</w:t>
      </w:r>
      <w:r>
        <w:rPr>
          <w:spacing w:val="8"/>
        </w:rPr>
        <w:t xml:space="preserve"> </w:t>
      </w:r>
      <w:r>
        <w:t>ANDRADE</w:t>
      </w:r>
    </w:p>
    <w:p w14:paraId="632F4675" w14:textId="77777777" w:rsidR="002F68B6" w:rsidRDefault="00325CA4" w:rsidP="001D0879">
      <w:pPr>
        <w:pStyle w:val="Corpodetexto"/>
      </w:pPr>
      <w:r>
        <w:t>NETO,</w:t>
      </w:r>
      <w:r>
        <w:rPr>
          <w:spacing w:val="-5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De;</w:t>
      </w:r>
      <w:r>
        <w:rPr>
          <w:spacing w:val="-4"/>
        </w:rPr>
        <w:t xml:space="preserve"> </w:t>
      </w:r>
      <w:r>
        <w:t>PIRIS,</w:t>
      </w:r>
      <w:r>
        <w:rPr>
          <w:spacing w:val="-4"/>
        </w:rPr>
        <w:t xml:space="preserve"> </w:t>
      </w:r>
      <w:r>
        <w:t>Á.</w:t>
      </w:r>
      <w:r>
        <w:rPr>
          <w:spacing w:val="-5"/>
        </w:rPr>
        <w:t xml:space="preserve"> </w:t>
      </w:r>
      <w:r>
        <w:t>P.;</w:t>
      </w:r>
      <w:r>
        <w:rPr>
          <w:spacing w:val="-3"/>
        </w:rPr>
        <w:t xml:space="preserve"> </w:t>
      </w:r>
      <w:r>
        <w:t>RIOS,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M.;</w:t>
      </w:r>
      <w:r>
        <w:rPr>
          <w:spacing w:val="-6"/>
        </w:rPr>
        <w:t xml:space="preserve"> </w:t>
      </w:r>
      <w:r>
        <w:t>PEREIRA,</w:t>
      </w:r>
      <w:r>
        <w:rPr>
          <w:spacing w:val="-5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S.;</w:t>
      </w:r>
      <w:r>
        <w:rPr>
          <w:spacing w:val="-4"/>
        </w:rPr>
        <w:t xml:space="preserve"> </w:t>
      </w:r>
      <w:r>
        <w:t>RIBEIRO,</w:t>
      </w:r>
      <w:r>
        <w:rPr>
          <w:spacing w:val="-4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A.</w:t>
      </w:r>
    </w:p>
    <w:p w14:paraId="27AEEDB7" w14:textId="77777777" w:rsidR="002F68B6" w:rsidRDefault="00325CA4">
      <w:pPr>
        <w:spacing w:before="41" w:line="276" w:lineRule="auto"/>
        <w:ind w:left="122" w:right="219"/>
        <w:rPr>
          <w:sz w:val="24"/>
        </w:rPr>
      </w:pPr>
      <w:r>
        <w:rPr>
          <w:sz w:val="24"/>
        </w:rPr>
        <w:t>L.;</w:t>
      </w:r>
      <w:r>
        <w:rPr>
          <w:spacing w:val="19"/>
          <w:sz w:val="24"/>
        </w:rPr>
        <w:t xml:space="preserve"> </w:t>
      </w:r>
      <w:r>
        <w:rPr>
          <w:sz w:val="24"/>
        </w:rPr>
        <w:t>LEÃO,</w:t>
      </w:r>
      <w:r>
        <w:rPr>
          <w:spacing w:val="19"/>
          <w:sz w:val="24"/>
        </w:rPr>
        <w:t xml:space="preserve"> </w:t>
      </w:r>
      <w:r>
        <w:rPr>
          <w:sz w:val="24"/>
        </w:rPr>
        <w:t>G.</w:t>
      </w:r>
      <w:r>
        <w:rPr>
          <w:spacing w:val="19"/>
          <w:sz w:val="24"/>
        </w:rPr>
        <w:t xml:space="preserve"> </w:t>
      </w:r>
      <w:r>
        <w:rPr>
          <w:sz w:val="24"/>
        </w:rPr>
        <w:t>M.</w:t>
      </w:r>
      <w:r>
        <w:rPr>
          <w:spacing w:val="20"/>
          <w:sz w:val="24"/>
        </w:rPr>
        <w:t xml:space="preserve"> </w:t>
      </w:r>
      <w:r>
        <w:rPr>
          <w:sz w:val="24"/>
        </w:rPr>
        <w:t>M.</w:t>
      </w:r>
      <w:r>
        <w:rPr>
          <w:spacing w:val="17"/>
          <w:sz w:val="24"/>
        </w:rPr>
        <w:t xml:space="preserve"> </w:t>
      </w:r>
      <w:r>
        <w:rPr>
          <w:sz w:val="24"/>
        </w:rPr>
        <w:t>S.</w:t>
      </w:r>
      <w:r>
        <w:rPr>
          <w:spacing w:val="15"/>
          <w:sz w:val="24"/>
        </w:rPr>
        <w:t xml:space="preserve"> </w:t>
      </w:r>
      <w:r>
        <w:rPr>
          <w:sz w:val="24"/>
        </w:rPr>
        <w:t>Perfil</w:t>
      </w:r>
      <w:r>
        <w:rPr>
          <w:spacing w:val="21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19"/>
          <w:sz w:val="24"/>
        </w:rPr>
        <w:t xml:space="preserve"> </w:t>
      </w:r>
      <w:r>
        <w:rPr>
          <w:sz w:val="24"/>
        </w:rPr>
        <w:t>espacial</w:t>
      </w:r>
      <w:r>
        <w:rPr>
          <w:spacing w:val="20"/>
          <w:sz w:val="24"/>
        </w:rPr>
        <w:t xml:space="preserve"> </w:t>
      </w:r>
      <w:r>
        <w:rPr>
          <w:sz w:val="24"/>
        </w:rPr>
        <w:t>da</w:t>
      </w:r>
      <w:r>
        <w:rPr>
          <w:spacing w:val="19"/>
          <w:sz w:val="24"/>
        </w:rPr>
        <w:t xml:space="preserve"> </w:t>
      </w:r>
      <w:r>
        <w:rPr>
          <w:sz w:val="24"/>
        </w:rPr>
        <w:t>mortalidade</w:t>
      </w:r>
      <w:r>
        <w:rPr>
          <w:spacing w:val="19"/>
          <w:sz w:val="24"/>
        </w:rPr>
        <w:t xml:space="preserve"> </w:t>
      </w:r>
      <w:r>
        <w:rPr>
          <w:sz w:val="24"/>
        </w:rPr>
        <w:t>materna.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Revista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Materno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Infantil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[s.</w:t>
      </w:r>
      <w:r>
        <w:rPr>
          <w:spacing w:val="6"/>
          <w:sz w:val="24"/>
        </w:rPr>
        <w:t xml:space="preserve"> </w:t>
      </w:r>
      <w:r>
        <w:rPr>
          <w:sz w:val="24"/>
        </w:rPr>
        <w:t>l.],</w:t>
      </w:r>
      <w:r>
        <w:rPr>
          <w:spacing w:val="8"/>
          <w:sz w:val="24"/>
        </w:rPr>
        <w:t xml:space="preserve"> </w:t>
      </w:r>
      <w:r>
        <w:rPr>
          <w:sz w:val="24"/>
        </w:rPr>
        <w:t>v.</w:t>
      </w:r>
      <w:r>
        <w:rPr>
          <w:spacing w:val="9"/>
          <w:sz w:val="24"/>
        </w:rPr>
        <w:t xml:space="preserve"> </w:t>
      </w:r>
      <w:r>
        <w:rPr>
          <w:sz w:val="24"/>
        </w:rPr>
        <w:t>20,</w:t>
      </w:r>
      <w:r>
        <w:rPr>
          <w:spacing w:val="6"/>
          <w:sz w:val="24"/>
        </w:rPr>
        <w:t xml:space="preserve"> </w:t>
      </w:r>
      <w:r>
        <w:rPr>
          <w:sz w:val="24"/>
        </w:rPr>
        <w:t>p.</w:t>
      </w:r>
      <w:r>
        <w:rPr>
          <w:spacing w:val="6"/>
          <w:sz w:val="24"/>
        </w:rPr>
        <w:t xml:space="preserve"> </w:t>
      </w:r>
      <w:r>
        <w:rPr>
          <w:sz w:val="24"/>
        </w:rPr>
        <w:t>385–396,</w:t>
      </w:r>
      <w:r>
        <w:rPr>
          <w:spacing w:val="6"/>
          <w:sz w:val="24"/>
        </w:rPr>
        <w:t xml:space="preserve"> </w:t>
      </w:r>
      <w:r>
        <w:rPr>
          <w:sz w:val="24"/>
        </w:rPr>
        <w:t>2020.</w:t>
      </w:r>
      <w:r>
        <w:rPr>
          <w:spacing w:val="9"/>
          <w:sz w:val="24"/>
        </w:rPr>
        <w:t xml:space="preserve"> </w:t>
      </w:r>
      <w:r>
        <w:rPr>
          <w:sz w:val="24"/>
        </w:rPr>
        <w:t>Disponível</w:t>
      </w:r>
      <w:r>
        <w:rPr>
          <w:spacing w:val="7"/>
          <w:sz w:val="24"/>
        </w:rPr>
        <w:t xml:space="preserve"> </w:t>
      </w:r>
      <w:r>
        <w:rPr>
          <w:sz w:val="24"/>
        </w:rPr>
        <w:t>em:</w:t>
      </w:r>
    </w:p>
    <w:p w14:paraId="7CE25EF1" w14:textId="77777777" w:rsidR="002F68B6" w:rsidRDefault="00325CA4" w:rsidP="001D0879">
      <w:pPr>
        <w:pStyle w:val="Corpodetexto"/>
      </w:pPr>
      <w:r>
        <w:rPr>
          <w:spacing w:val="-1"/>
        </w:rPr>
        <w:lastRenderedPageBreak/>
        <w:t>&lt;</w:t>
      </w:r>
      <w:hyperlink r:id="rId25">
        <w:r>
          <w:rPr>
            <w:spacing w:val="-1"/>
          </w:rPr>
          <w:t>http://www.scielo.br/j/rbsmi/a/sMMfc47dLMPRZgBDcjyy5LP/abstract/?lang=pt&gt;.</w:t>
        </w:r>
      </w:hyperlink>
      <w:r>
        <w:t xml:space="preserve"> Acesso</w:t>
      </w:r>
      <w:r>
        <w:rPr>
          <w:spacing w:val="-1"/>
        </w:rPr>
        <w:t xml:space="preserve"> </w:t>
      </w:r>
      <w:r>
        <w:t>em: 25 nov. 2022.</w:t>
      </w:r>
    </w:p>
    <w:p w14:paraId="13613F1C" w14:textId="77777777" w:rsidR="002F68B6" w:rsidRDefault="00325CA4" w:rsidP="001D0879">
      <w:pPr>
        <w:pStyle w:val="Corpodetexto"/>
      </w:pPr>
      <w:r>
        <w:t>SCARTON,</w:t>
      </w:r>
      <w:r>
        <w:rPr>
          <w:spacing w:val="-5"/>
        </w:rPr>
        <w:t xml:space="preserve"> </w:t>
      </w:r>
      <w:r>
        <w:t>J.;</w:t>
      </w:r>
      <w:r>
        <w:rPr>
          <w:spacing w:val="-3"/>
        </w:rPr>
        <w:t xml:space="preserve"> </w:t>
      </w:r>
      <w:r>
        <w:t>PAULA,</w:t>
      </w:r>
      <w:r>
        <w:rPr>
          <w:spacing w:val="-2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F.</w:t>
      </w:r>
      <w:r>
        <w:rPr>
          <w:spacing w:val="-4"/>
        </w:rPr>
        <w:t xml:space="preserve"> </w:t>
      </w:r>
      <w:r>
        <w:t>De;</w:t>
      </w:r>
      <w:r>
        <w:rPr>
          <w:spacing w:val="-2"/>
        </w:rPr>
        <w:t xml:space="preserve"> </w:t>
      </w:r>
      <w:r>
        <w:t>ANDRADE,</w:t>
      </w:r>
      <w:r>
        <w:rPr>
          <w:spacing w:val="-2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De;</w:t>
      </w:r>
      <w:r>
        <w:rPr>
          <w:spacing w:val="-3"/>
        </w:rPr>
        <w:t xml:space="preserve"> </w:t>
      </w:r>
      <w:r>
        <w:t>RANGEL,</w:t>
      </w:r>
      <w:r>
        <w:rPr>
          <w:spacing w:val="-3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F.;</w:t>
      </w:r>
      <w:r>
        <w:rPr>
          <w:spacing w:val="-2"/>
        </w:rPr>
        <w:t xml:space="preserve"> </w:t>
      </w:r>
      <w:r>
        <w:t>VENTURA,</w:t>
      </w:r>
    </w:p>
    <w:p w14:paraId="14BEDCE2" w14:textId="77777777" w:rsidR="002F68B6" w:rsidRPr="00F71753" w:rsidRDefault="00325CA4" w:rsidP="001D0879">
      <w:pPr>
        <w:pStyle w:val="Corpodetexto"/>
        <w:rPr>
          <w:lang w:val="en-US"/>
        </w:rPr>
      </w:pPr>
      <w:r>
        <w:rPr>
          <w:spacing w:val="-1"/>
        </w:rPr>
        <w:t>J.;</w:t>
      </w:r>
      <w:r>
        <w:rPr>
          <w:spacing w:val="-13"/>
        </w:rPr>
        <w:t xml:space="preserve"> </w:t>
      </w:r>
      <w:r>
        <w:rPr>
          <w:spacing w:val="-1"/>
        </w:rPr>
        <w:t>SIQUEIRA,</w:t>
      </w:r>
      <w:r>
        <w:rPr>
          <w:spacing w:val="-14"/>
        </w:rPr>
        <w:t xml:space="preserve"> </w:t>
      </w:r>
      <w:r>
        <w:t>H.</w:t>
      </w:r>
      <w:r>
        <w:rPr>
          <w:spacing w:val="-14"/>
        </w:rPr>
        <w:t xml:space="preserve"> </w:t>
      </w:r>
      <w:r>
        <w:t>C.</w:t>
      </w:r>
      <w:r>
        <w:rPr>
          <w:spacing w:val="-13"/>
        </w:rPr>
        <w:t xml:space="preserve"> </w:t>
      </w:r>
      <w:r>
        <w:t>H.</w:t>
      </w:r>
      <w:r>
        <w:rPr>
          <w:spacing w:val="-12"/>
        </w:rPr>
        <w:t xml:space="preserve"> </w:t>
      </w:r>
      <w:r>
        <w:t>De.</w:t>
      </w:r>
      <w:r>
        <w:rPr>
          <w:spacing w:val="-13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Profile:</w:t>
      </w:r>
      <w:r w:rsidRPr="00F71753">
        <w:rPr>
          <w:spacing w:val="-13"/>
          <w:lang w:val="en-US"/>
        </w:rPr>
        <w:t xml:space="preserve"> </w:t>
      </w:r>
      <w:r w:rsidRPr="00F71753">
        <w:rPr>
          <w:lang w:val="en-US"/>
        </w:rPr>
        <w:t>An</w:t>
      </w:r>
      <w:r w:rsidRPr="00F71753">
        <w:rPr>
          <w:spacing w:val="-12"/>
          <w:lang w:val="en-US"/>
        </w:rPr>
        <w:t xml:space="preserve"> </w:t>
      </w:r>
      <w:r w:rsidRPr="00F71753">
        <w:rPr>
          <w:lang w:val="en-US"/>
        </w:rPr>
        <w:t>Integrative</w:t>
      </w:r>
      <w:r w:rsidRPr="00F71753">
        <w:rPr>
          <w:spacing w:val="-14"/>
          <w:lang w:val="en-US"/>
        </w:rPr>
        <w:t xml:space="preserve"> </w:t>
      </w:r>
      <w:r w:rsidRPr="00F71753">
        <w:rPr>
          <w:lang w:val="en-US"/>
        </w:rPr>
        <w:t>Literature</w:t>
      </w:r>
      <w:r w:rsidRPr="00F71753">
        <w:rPr>
          <w:spacing w:val="-15"/>
          <w:lang w:val="en-US"/>
        </w:rPr>
        <w:t xml:space="preserve"> </w:t>
      </w:r>
      <w:r w:rsidRPr="00F71753">
        <w:rPr>
          <w:lang w:val="en-US"/>
        </w:rPr>
        <w:t>Review</w:t>
      </w:r>
    </w:p>
    <w:p w14:paraId="792C770E" w14:textId="77777777" w:rsidR="002F68B6" w:rsidRDefault="00325CA4" w:rsidP="001D0879">
      <w:pPr>
        <w:pStyle w:val="Corpodetexto"/>
      </w:pPr>
      <w:r>
        <w:t xml:space="preserve">/ Perfil da Mortalidade Materna: Uma Revisão Integrativa da Literatura. </w:t>
      </w:r>
      <w:r>
        <w:rPr>
          <w:b/>
        </w:rPr>
        <w:t>Revista de</w:t>
      </w:r>
      <w:r>
        <w:rPr>
          <w:b/>
          <w:spacing w:val="1"/>
        </w:rPr>
        <w:t xml:space="preserve"> </w:t>
      </w:r>
      <w:r>
        <w:rPr>
          <w:b/>
        </w:rPr>
        <w:t>Pesquisa</w:t>
      </w:r>
      <w:r>
        <w:rPr>
          <w:b/>
          <w:spacing w:val="57"/>
        </w:rPr>
        <w:t xml:space="preserve"> </w:t>
      </w:r>
      <w:r>
        <w:rPr>
          <w:b/>
        </w:rPr>
        <w:t>Cuidado</w:t>
      </w:r>
      <w:r>
        <w:rPr>
          <w:b/>
          <w:spacing w:val="57"/>
        </w:rPr>
        <w:t xml:space="preserve"> </w:t>
      </w:r>
      <w:r>
        <w:rPr>
          <w:b/>
        </w:rPr>
        <w:t>é</w:t>
      </w:r>
      <w:r>
        <w:rPr>
          <w:b/>
          <w:spacing w:val="56"/>
        </w:rPr>
        <w:t xml:space="preserve"> </w:t>
      </w:r>
      <w:r>
        <w:rPr>
          <w:b/>
        </w:rPr>
        <w:t>Fundamental</w:t>
      </w:r>
      <w:r>
        <w:rPr>
          <w:b/>
          <w:spacing w:val="57"/>
        </w:rPr>
        <w:t xml:space="preserve"> </w:t>
      </w:r>
      <w:r>
        <w:rPr>
          <w:b/>
        </w:rPr>
        <w:t>Online</w:t>
      </w:r>
      <w:r>
        <w:t>,</w:t>
      </w:r>
      <w:r>
        <w:rPr>
          <w:spacing w:val="57"/>
        </w:rPr>
        <w:t xml:space="preserve"> </w:t>
      </w:r>
      <w:r>
        <w:t>[s.</w:t>
      </w:r>
      <w:r>
        <w:rPr>
          <w:spacing w:val="56"/>
        </w:rPr>
        <w:t xml:space="preserve"> </w:t>
      </w:r>
      <w:r>
        <w:t>l.],</w:t>
      </w:r>
      <w:r>
        <w:rPr>
          <w:spacing w:val="57"/>
        </w:rPr>
        <w:t xml:space="preserve"> </w:t>
      </w:r>
      <w:r>
        <w:t>v.</w:t>
      </w:r>
      <w:r>
        <w:rPr>
          <w:spacing w:val="57"/>
        </w:rPr>
        <w:t xml:space="preserve"> </w:t>
      </w:r>
      <w:r>
        <w:t>11,</w:t>
      </w:r>
      <w:r>
        <w:rPr>
          <w:spacing w:val="56"/>
        </w:rPr>
        <w:t xml:space="preserve"> </w:t>
      </w:r>
      <w:r>
        <w:t>n.</w:t>
      </w:r>
      <w:r>
        <w:rPr>
          <w:spacing w:val="57"/>
        </w:rPr>
        <w:t xml:space="preserve"> </w:t>
      </w:r>
      <w:r>
        <w:t>3,</w:t>
      </w:r>
      <w:r>
        <w:rPr>
          <w:spacing w:val="59"/>
        </w:rPr>
        <w:t xml:space="preserve"> </w:t>
      </w:r>
      <w:r>
        <w:t>p.</w:t>
      </w:r>
      <w:r>
        <w:rPr>
          <w:spacing w:val="57"/>
        </w:rPr>
        <w:t xml:space="preserve"> </w:t>
      </w:r>
      <w:r>
        <w:t>816–822,</w:t>
      </w:r>
      <w:r>
        <w:rPr>
          <w:spacing w:val="57"/>
        </w:rPr>
        <w:t xml:space="preserve"> </w:t>
      </w:r>
      <w:r>
        <w:t>2019.</w:t>
      </w:r>
      <w:r>
        <w:rPr>
          <w:spacing w:val="-58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&lt;</w:t>
      </w:r>
      <w:hyperlink r:id="rId26">
        <w:r>
          <w:t>http://seer.unirio.br/cuidadofundamental/article/view/7063&gt;</w:t>
        </w:r>
      </w:hyperlink>
      <w:r>
        <w:t>.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 17</w:t>
      </w:r>
      <w:r>
        <w:rPr>
          <w:spacing w:val="-1"/>
        </w:rPr>
        <w:t xml:space="preserve"> </w:t>
      </w:r>
      <w:r>
        <w:t>jun. 2022.</w:t>
      </w:r>
    </w:p>
    <w:p w14:paraId="39E053B1" w14:textId="77777777" w:rsidR="002F68B6" w:rsidRDefault="002F68B6">
      <w:pPr>
        <w:spacing w:line="276" w:lineRule="auto"/>
        <w:sectPr w:rsidR="002F68B6">
          <w:pgSz w:w="11910" w:h="16840"/>
          <w:pgMar w:top="1320" w:right="1480" w:bottom="280" w:left="1580" w:header="720" w:footer="720" w:gutter="0"/>
          <w:cols w:space="720"/>
        </w:sectPr>
      </w:pPr>
    </w:p>
    <w:p w14:paraId="6DF76DA9" w14:textId="77777777" w:rsidR="002F68B6" w:rsidRDefault="00325CA4" w:rsidP="001D0879">
      <w:pPr>
        <w:pStyle w:val="Corpodetexto"/>
      </w:pPr>
      <w:r>
        <w:lastRenderedPageBreak/>
        <w:t>SCHELER,</w:t>
      </w:r>
      <w:r>
        <w:rPr>
          <w:spacing w:val="-2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A.;</w:t>
      </w:r>
      <w:r>
        <w:rPr>
          <w:spacing w:val="-4"/>
        </w:rPr>
        <w:t xml:space="preserve"> </w:t>
      </w:r>
      <w:r>
        <w:t>DISCACCIATI,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G.;</w:t>
      </w:r>
      <w:r>
        <w:rPr>
          <w:spacing w:val="-1"/>
        </w:rPr>
        <w:t xml:space="preserve"> </w:t>
      </w:r>
      <w:r>
        <w:t>VALE,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B.;</w:t>
      </w:r>
      <w:r>
        <w:rPr>
          <w:spacing w:val="-1"/>
        </w:rPr>
        <w:t xml:space="preserve"> </w:t>
      </w:r>
      <w:r>
        <w:t>LAJOS,</w:t>
      </w:r>
      <w:r>
        <w:rPr>
          <w:spacing w:val="-2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J.;</w:t>
      </w:r>
      <w:r>
        <w:rPr>
          <w:spacing w:val="-1"/>
        </w:rPr>
        <w:t xml:space="preserve"> </w:t>
      </w:r>
      <w:r>
        <w:t>SURITA,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r>
        <w:t>G.;</w:t>
      </w:r>
    </w:p>
    <w:p w14:paraId="4836EDB8" w14:textId="77777777" w:rsidR="002F68B6" w:rsidRDefault="00325CA4">
      <w:pPr>
        <w:spacing w:before="44" w:line="276" w:lineRule="auto"/>
        <w:ind w:left="122" w:right="217"/>
        <w:jc w:val="both"/>
        <w:rPr>
          <w:sz w:val="24"/>
        </w:rPr>
      </w:pPr>
      <w:r w:rsidRPr="00F71753">
        <w:rPr>
          <w:sz w:val="24"/>
          <w:lang w:val="en-US"/>
        </w:rPr>
        <w:t>TEIXEIRA,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J.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C.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Maternal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Deaths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from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COVID-19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in</w:t>
      </w:r>
      <w:r w:rsidRPr="00F71753">
        <w:rPr>
          <w:spacing w:val="-9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Brazil:</w:t>
      </w:r>
      <w:r w:rsidRPr="00F71753">
        <w:rPr>
          <w:spacing w:val="-12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Increase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during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the</w:t>
      </w:r>
      <w:r w:rsidRPr="00F71753">
        <w:rPr>
          <w:spacing w:val="-10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>Second</w:t>
      </w:r>
      <w:r w:rsidRPr="00F71753">
        <w:rPr>
          <w:spacing w:val="-58"/>
          <w:sz w:val="24"/>
          <w:lang w:val="en-US"/>
        </w:rPr>
        <w:t xml:space="preserve"> </w:t>
      </w:r>
      <w:r w:rsidRPr="00F71753">
        <w:rPr>
          <w:sz w:val="24"/>
          <w:lang w:val="en-US"/>
        </w:rPr>
        <w:t xml:space="preserve">Wave of the Pandemic. </w:t>
      </w:r>
      <w:r>
        <w:rPr>
          <w:b/>
          <w:sz w:val="24"/>
        </w:rPr>
        <w:t>Revista Brasileira de Ginecologia e Obstetrícia / RBGO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Gynecology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Obstetrics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[s.</w:t>
      </w:r>
      <w:r>
        <w:rPr>
          <w:spacing w:val="1"/>
          <w:sz w:val="24"/>
        </w:rPr>
        <w:t xml:space="preserve"> </w:t>
      </w:r>
      <w:r>
        <w:rPr>
          <w:sz w:val="24"/>
        </w:rPr>
        <w:t>l.],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r>
        <w:rPr>
          <w:sz w:val="24"/>
        </w:rPr>
        <w:t>&lt;http://www.thieme-</w:t>
      </w:r>
      <w:r>
        <w:rPr>
          <w:spacing w:val="1"/>
          <w:sz w:val="24"/>
        </w:rPr>
        <w:t xml:space="preserve"> </w:t>
      </w:r>
      <w:r>
        <w:rPr>
          <w:sz w:val="24"/>
        </w:rPr>
        <w:t>connect.de/DOI/DOI?10.1055/s-0042-1748975&gt;.</w:t>
      </w:r>
      <w:r>
        <w:rPr>
          <w:spacing w:val="1"/>
          <w:sz w:val="24"/>
        </w:rPr>
        <w:t xml:space="preserve"> </w:t>
      </w:r>
      <w:r>
        <w:rPr>
          <w:sz w:val="24"/>
        </w:rPr>
        <w:t>Acesso em: 17</w:t>
      </w:r>
      <w:r>
        <w:rPr>
          <w:spacing w:val="-1"/>
          <w:sz w:val="24"/>
        </w:rPr>
        <w:t xml:space="preserve"> </w:t>
      </w:r>
      <w:r>
        <w:rPr>
          <w:sz w:val="24"/>
        </w:rPr>
        <w:t>jun. 2022.</w:t>
      </w:r>
    </w:p>
    <w:p w14:paraId="7E4A9976" w14:textId="77777777" w:rsidR="002F68B6" w:rsidRPr="00F71753" w:rsidRDefault="00325CA4" w:rsidP="001D0879">
      <w:pPr>
        <w:pStyle w:val="Corpodetexto"/>
        <w:rPr>
          <w:lang w:val="en-US"/>
        </w:rPr>
      </w:pPr>
      <w:r>
        <w:t>SIMÃO, S. C. R.; XAVIER, P. C. N.; APPEL, K. L. de A.; MARTINS NETO, J. X. M.;</w:t>
      </w:r>
      <w:r>
        <w:rPr>
          <w:spacing w:val="-57"/>
        </w:rPr>
        <w:t xml:space="preserve"> </w:t>
      </w:r>
      <w:r>
        <w:t>RAMOS,</w:t>
      </w:r>
      <w:r>
        <w:rPr>
          <w:spacing w:val="-7"/>
        </w:rPr>
        <w:t xml:space="preserve"> </w:t>
      </w:r>
      <w:r>
        <w:t>I.</w:t>
      </w:r>
      <w:r>
        <w:rPr>
          <w:spacing w:val="-7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MORTALIDADE</w:t>
      </w:r>
      <w:r>
        <w:rPr>
          <w:spacing w:val="-7"/>
        </w:rPr>
        <w:t xml:space="preserve"> </w:t>
      </w:r>
      <w:r>
        <w:t>MATERNA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BRASIL:</w:t>
      </w:r>
      <w:r>
        <w:rPr>
          <w:spacing w:val="-7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t>ASSOCIADOS</w:t>
      </w:r>
      <w:r>
        <w:rPr>
          <w:spacing w:val="-5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AÇÕES PARA SUA REDUÇÃO.</w:t>
      </w:r>
      <w:r>
        <w:rPr>
          <w:spacing w:val="1"/>
        </w:rPr>
        <w:t xml:space="preserve"> </w:t>
      </w:r>
      <w:proofErr w:type="spellStart"/>
      <w:r w:rsidRPr="00F71753">
        <w:rPr>
          <w:lang w:val="en-US"/>
        </w:rPr>
        <w:t>Em</w:t>
      </w:r>
      <w:proofErr w:type="spellEnd"/>
      <w:r w:rsidRPr="00F71753">
        <w:rPr>
          <w:lang w:val="en-US"/>
        </w:rPr>
        <w:t>: [</w:t>
      </w:r>
      <w:proofErr w:type="spellStart"/>
      <w:r w:rsidRPr="00F71753">
        <w:rPr>
          <w:lang w:val="en-US"/>
        </w:rPr>
        <w:t>s.l</w:t>
      </w:r>
      <w:proofErr w:type="spellEnd"/>
      <w:r w:rsidRPr="00F71753">
        <w:rPr>
          <w:lang w:val="en-US"/>
        </w:rPr>
        <w:t xml:space="preserve">: </w:t>
      </w:r>
      <w:proofErr w:type="spellStart"/>
      <w:r w:rsidRPr="00F71753">
        <w:rPr>
          <w:lang w:val="en-US"/>
        </w:rPr>
        <w:t>s.n</w:t>
      </w:r>
      <w:proofErr w:type="spellEnd"/>
      <w:r w:rsidRPr="00F71753">
        <w:rPr>
          <w:lang w:val="en-US"/>
        </w:rPr>
        <w:t>.].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>p. 361–374.</w:t>
      </w:r>
    </w:p>
    <w:p w14:paraId="0EEE3A1B" w14:textId="77777777" w:rsidR="002F68B6" w:rsidRPr="00F71753" w:rsidRDefault="00325CA4">
      <w:pPr>
        <w:tabs>
          <w:tab w:val="left" w:pos="8268"/>
        </w:tabs>
        <w:spacing w:before="161" w:line="276" w:lineRule="auto"/>
        <w:ind w:left="122" w:right="216"/>
        <w:jc w:val="both"/>
        <w:rPr>
          <w:sz w:val="24"/>
          <w:lang w:val="en-US"/>
        </w:rPr>
      </w:pPr>
      <w:r w:rsidRPr="00F71753">
        <w:rPr>
          <w:sz w:val="24"/>
          <w:lang w:val="en-US"/>
        </w:rPr>
        <w:t>SOUZA, A. S. R.; AMORIM, M. M. R. Maternal mortality by COVID-19 in Brazil.</w:t>
      </w:r>
      <w:r w:rsidRPr="00F71753">
        <w:rPr>
          <w:spacing w:val="1"/>
          <w:sz w:val="24"/>
          <w:lang w:val="en-US"/>
        </w:rPr>
        <w:t xml:space="preserve"> </w:t>
      </w:r>
      <w:r>
        <w:rPr>
          <w:b/>
          <w:sz w:val="24"/>
        </w:rPr>
        <w:t>Revista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Brasileira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Saúde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Materno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Infantil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[s.</w:t>
      </w:r>
      <w:r>
        <w:rPr>
          <w:spacing w:val="1"/>
          <w:sz w:val="24"/>
        </w:rPr>
        <w:t xml:space="preserve"> </w:t>
      </w:r>
      <w:r>
        <w:rPr>
          <w:sz w:val="24"/>
        </w:rPr>
        <w:t>l.],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21,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253–256,</w:t>
      </w:r>
      <w:r>
        <w:rPr>
          <w:spacing w:val="1"/>
          <w:sz w:val="24"/>
        </w:rPr>
        <w:t xml:space="preserve"> </w:t>
      </w:r>
      <w:r>
        <w:rPr>
          <w:sz w:val="24"/>
        </w:rPr>
        <w:t>2021.</w:t>
      </w:r>
      <w:r>
        <w:rPr>
          <w:spacing w:val="1"/>
          <w:sz w:val="24"/>
        </w:rPr>
        <w:t xml:space="preserve"> </w:t>
      </w:r>
      <w:proofErr w:type="spellStart"/>
      <w:r w:rsidRPr="00F71753">
        <w:rPr>
          <w:sz w:val="24"/>
          <w:lang w:val="en-US"/>
        </w:rPr>
        <w:t>Disponível</w:t>
      </w:r>
      <w:proofErr w:type="spellEnd"/>
      <w:r w:rsidRPr="00F71753">
        <w:rPr>
          <w:sz w:val="24"/>
          <w:lang w:val="en-US"/>
        </w:rPr>
        <w:tab/>
      </w:r>
      <w:proofErr w:type="spellStart"/>
      <w:r w:rsidRPr="00F71753">
        <w:rPr>
          <w:spacing w:val="-1"/>
          <w:sz w:val="24"/>
          <w:lang w:val="en-US"/>
        </w:rPr>
        <w:t>em</w:t>
      </w:r>
      <w:proofErr w:type="spellEnd"/>
      <w:r w:rsidRPr="00F71753">
        <w:rPr>
          <w:spacing w:val="-1"/>
          <w:sz w:val="24"/>
          <w:lang w:val="en-US"/>
        </w:rPr>
        <w:t>:</w:t>
      </w:r>
    </w:p>
    <w:p w14:paraId="6437E98F" w14:textId="77777777" w:rsidR="002F68B6" w:rsidRDefault="00325CA4" w:rsidP="001D0879">
      <w:pPr>
        <w:pStyle w:val="Corpodetexto"/>
      </w:pPr>
      <w:r w:rsidRPr="00F71753">
        <w:rPr>
          <w:lang w:val="en-US"/>
        </w:rPr>
        <w:t>&lt;</w:t>
      </w:r>
      <w:hyperlink r:id="rId27">
        <w:r w:rsidRPr="00F71753">
          <w:rPr>
            <w:lang w:val="en-US"/>
          </w:rPr>
          <w:t>http://www.scielo.br/j/rbsmi/a/R7MkrnCgdmyMpBcL7x77QZd/?format=html&amp;lang=</w:t>
        </w:r>
      </w:hyperlink>
      <w:r w:rsidRPr="00F71753">
        <w:rPr>
          <w:spacing w:val="-58"/>
          <w:lang w:val="en-US"/>
        </w:rPr>
        <w:t xml:space="preserve"> </w:t>
      </w:r>
      <w:proofErr w:type="spellStart"/>
      <w:r w:rsidRPr="00F71753">
        <w:rPr>
          <w:lang w:val="en-US"/>
        </w:rPr>
        <w:t>en</w:t>
      </w:r>
      <w:proofErr w:type="spellEnd"/>
      <w:r w:rsidRPr="00F71753">
        <w:rPr>
          <w:lang w:val="en-US"/>
        </w:rPr>
        <w:t>&gt;.</w:t>
      </w:r>
      <w:r w:rsidRPr="00F71753">
        <w:rPr>
          <w:spacing w:val="-1"/>
          <w:lang w:val="en-US"/>
        </w:rPr>
        <w:t xml:space="preserve"> </w:t>
      </w:r>
      <w:r>
        <w:t>Acesso em: 17 jun. 2022.</w:t>
      </w:r>
    </w:p>
    <w:p w14:paraId="5008054A" w14:textId="77777777" w:rsidR="002F68B6" w:rsidRDefault="00325CA4" w:rsidP="001D0879">
      <w:pPr>
        <w:pStyle w:val="Corpodetexto"/>
      </w:pPr>
      <w:r>
        <w:t>SOUZA, K. R. De; CAVALCANTI, A. T. A. E; SANTOS, L. V.; LUCENA, B. J. A.;</w:t>
      </w:r>
      <w:r>
        <w:rPr>
          <w:spacing w:val="1"/>
        </w:rPr>
        <w:t xml:space="preserve"> </w:t>
      </w:r>
      <w:r>
        <w:t>FIGUEIREDO,</w:t>
      </w:r>
      <w:r>
        <w:rPr>
          <w:spacing w:val="64"/>
        </w:rPr>
        <w:t xml:space="preserve"> </w:t>
      </w:r>
      <w:r>
        <w:t>N.</w:t>
      </w:r>
      <w:r>
        <w:rPr>
          <w:spacing w:val="65"/>
        </w:rPr>
        <w:t xml:space="preserve"> </w:t>
      </w:r>
      <w:r>
        <w:t>B.</w:t>
      </w:r>
      <w:r>
        <w:rPr>
          <w:spacing w:val="65"/>
        </w:rPr>
        <w:t xml:space="preserve"> </w:t>
      </w:r>
      <w:r>
        <w:t>J.</w:t>
      </w:r>
      <w:r>
        <w:rPr>
          <w:spacing w:val="65"/>
        </w:rPr>
        <w:t xml:space="preserve"> </w:t>
      </w:r>
      <w:r>
        <w:t>C.</w:t>
      </w:r>
      <w:r>
        <w:rPr>
          <w:spacing w:val="65"/>
        </w:rPr>
        <w:t xml:space="preserve"> </w:t>
      </w:r>
      <w:r>
        <w:t>De;</w:t>
      </w:r>
      <w:r>
        <w:rPr>
          <w:spacing w:val="65"/>
        </w:rPr>
        <w:t xml:space="preserve"> </w:t>
      </w:r>
      <w:r>
        <w:t>LUCENA,</w:t>
      </w:r>
      <w:r>
        <w:rPr>
          <w:spacing w:val="65"/>
        </w:rPr>
        <w:t xml:space="preserve"> </w:t>
      </w:r>
      <w:r>
        <w:t>Y.</w:t>
      </w:r>
      <w:r>
        <w:rPr>
          <w:spacing w:val="67"/>
        </w:rPr>
        <w:t xml:space="preserve"> </w:t>
      </w:r>
      <w:r>
        <w:t>B.</w:t>
      </w:r>
      <w:r>
        <w:rPr>
          <w:spacing w:val="65"/>
        </w:rPr>
        <w:t xml:space="preserve"> </w:t>
      </w:r>
      <w:r>
        <w:t>A.;</w:t>
      </w:r>
      <w:r>
        <w:rPr>
          <w:spacing w:val="65"/>
        </w:rPr>
        <w:t xml:space="preserve"> </w:t>
      </w:r>
      <w:r>
        <w:t>OLIVEIRA,</w:t>
      </w:r>
      <w:r>
        <w:rPr>
          <w:spacing w:val="66"/>
        </w:rPr>
        <w:t xml:space="preserve"> </w:t>
      </w:r>
      <w:r>
        <w:t>A.</w:t>
      </w:r>
      <w:r>
        <w:rPr>
          <w:spacing w:val="65"/>
        </w:rPr>
        <w:t xml:space="preserve"> </w:t>
      </w:r>
      <w:r>
        <w:t>M.</w:t>
      </w:r>
      <w:r>
        <w:rPr>
          <w:spacing w:val="66"/>
        </w:rPr>
        <w:t xml:space="preserve"> </w:t>
      </w:r>
      <w:r>
        <w:t>C.</w:t>
      </w:r>
      <w:r>
        <w:rPr>
          <w:spacing w:val="65"/>
        </w:rPr>
        <w:t xml:space="preserve"> </w:t>
      </w:r>
      <w:r>
        <w:t>De.</w:t>
      </w:r>
    </w:p>
    <w:p w14:paraId="5EBFC8C3" w14:textId="77777777" w:rsidR="002F68B6" w:rsidRPr="00F71753" w:rsidRDefault="00325CA4" w:rsidP="001D0879">
      <w:pPr>
        <w:pStyle w:val="Corpodetexto"/>
        <w:rPr>
          <w:lang w:val="en-US"/>
        </w:rPr>
      </w:pPr>
      <w:r>
        <w:t>Mortalidade de mulheres em idade fértil em um hospital terciário de Recife-PE: um</w:t>
      </w:r>
      <w:r>
        <w:rPr>
          <w:spacing w:val="1"/>
        </w:rPr>
        <w:t xml:space="preserve"> </w:t>
      </w:r>
      <w:r>
        <w:t xml:space="preserve">estudo </w:t>
      </w:r>
      <w:proofErr w:type="spellStart"/>
      <w:r>
        <w:t>retrospectivo</w:t>
      </w:r>
      <w:proofErr w:type="spellEnd"/>
      <w:r>
        <w:t xml:space="preserve"> (2015-2019). </w:t>
      </w:r>
      <w:r w:rsidRPr="00F71753">
        <w:rPr>
          <w:b/>
          <w:lang w:val="en-US"/>
        </w:rPr>
        <w:t>Research, Society and Development</w:t>
      </w:r>
      <w:r w:rsidRPr="00F71753">
        <w:rPr>
          <w:lang w:val="en-US"/>
        </w:rPr>
        <w:t>, [s. l.], v. 10, n.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3,</w:t>
      </w:r>
      <w:r w:rsidRPr="00F71753">
        <w:rPr>
          <w:lang w:val="en-US"/>
        </w:rPr>
        <w:tab/>
        <w:t>p.</w:t>
      </w:r>
      <w:r w:rsidRPr="00F71753">
        <w:rPr>
          <w:lang w:val="en-US"/>
        </w:rPr>
        <w:tab/>
        <w:t>e30610313102–e30610313102,</w:t>
      </w:r>
      <w:r w:rsidRPr="00F71753">
        <w:rPr>
          <w:lang w:val="en-US"/>
        </w:rPr>
        <w:tab/>
        <w:t>2021.</w:t>
      </w:r>
      <w:r w:rsidRPr="00F71753">
        <w:rPr>
          <w:lang w:val="en-US"/>
        </w:rPr>
        <w:tab/>
      </w:r>
      <w:proofErr w:type="spellStart"/>
      <w:r w:rsidRPr="00F71753">
        <w:rPr>
          <w:lang w:val="en-US"/>
        </w:rPr>
        <w:t>Disponível</w:t>
      </w:r>
      <w:proofErr w:type="spellEnd"/>
      <w:r w:rsidRPr="00F71753">
        <w:rPr>
          <w:lang w:val="en-US"/>
        </w:rPr>
        <w:tab/>
      </w:r>
      <w:proofErr w:type="spellStart"/>
      <w:r w:rsidRPr="00F71753">
        <w:rPr>
          <w:lang w:val="en-US"/>
        </w:rPr>
        <w:t>em</w:t>
      </w:r>
      <w:proofErr w:type="spellEnd"/>
      <w:r w:rsidRPr="00F71753">
        <w:rPr>
          <w:lang w:val="en-US"/>
        </w:rPr>
        <w:t>:</w:t>
      </w:r>
    </w:p>
    <w:p w14:paraId="7E85DBB8" w14:textId="77777777" w:rsidR="002F68B6" w:rsidRDefault="00325CA4" w:rsidP="001D0879">
      <w:pPr>
        <w:pStyle w:val="Corpodetexto"/>
      </w:pPr>
      <w:r w:rsidRPr="00F71753">
        <w:rPr>
          <w:lang w:val="en-US"/>
        </w:rPr>
        <w:t>&lt;https://rsdjournal.org/index.php/rsd/article/view/13102&gt;.</w:t>
      </w:r>
      <w:r w:rsidRPr="00F71753">
        <w:rPr>
          <w:spacing w:val="-2"/>
          <w:lang w:val="en-US"/>
        </w:rPr>
        <w:t xml:space="preserve"> </w:t>
      </w:r>
      <w:r>
        <w:t>Acesso em: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jun.</w:t>
      </w:r>
      <w:r>
        <w:rPr>
          <w:spacing w:val="-1"/>
        </w:rPr>
        <w:t xml:space="preserve"> </w:t>
      </w:r>
      <w:r>
        <w:t>2022.</w:t>
      </w:r>
    </w:p>
    <w:p w14:paraId="704B1DD9" w14:textId="77777777" w:rsidR="002F68B6" w:rsidRDefault="00325CA4" w:rsidP="001D0879">
      <w:pPr>
        <w:pStyle w:val="Corpodetexto"/>
      </w:pPr>
      <w:r>
        <w:t>SZWARCWALD,</w:t>
      </w:r>
      <w:r>
        <w:rPr>
          <w:spacing w:val="7"/>
        </w:rPr>
        <w:t xml:space="preserve"> </w:t>
      </w:r>
      <w:r>
        <w:t>C.</w:t>
      </w:r>
      <w:r>
        <w:rPr>
          <w:spacing w:val="8"/>
        </w:rPr>
        <w:t xml:space="preserve"> </w:t>
      </w:r>
      <w:r>
        <w:t>L.;</w:t>
      </w:r>
      <w:r>
        <w:rPr>
          <w:spacing w:val="9"/>
        </w:rPr>
        <w:t xml:space="preserve"> </w:t>
      </w:r>
      <w:r>
        <w:t>ESCALANTE,</w:t>
      </w:r>
      <w:r>
        <w:rPr>
          <w:spacing w:val="7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J.</w:t>
      </w:r>
      <w:r>
        <w:rPr>
          <w:spacing w:val="9"/>
        </w:rPr>
        <w:t xml:space="preserve"> </w:t>
      </w:r>
      <w:r>
        <w:t>C.;</w:t>
      </w:r>
      <w:r>
        <w:rPr>
          <w:spacing w:val="8"/>
        </w:rPr>
        <w:t xml:space="preserve"> </w:t>
      </w:r>
      <w:r>
        <w:t>RABELLO</w:t>
      </w:r>
      <w:r>
        <w:rPr>
          <w:spacing w:val="7"/>
        </w:rPr>
        <w:t xml:space="preserve"> </w:t>
      </w:r>
      <w:r>
        <w:t>NETO,</w:t>
      </w:r>
      <w:r>
        <w:rPr>
          <w:spacing w:val="9"/>
        </w:rPr>
        <w:t xml:space="preserve"> </w:t>
      </w:r>
      <w:r>
        <w:t>D.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L.;</w:t>
      </w:r>
      <w:r>
        <w:rPr>
          <w:spacing w:val="8"/>
        </w:rPr>
        <w:t xml:space="preserve"> </w:t>
      </w:r>
      <w:r>
        <w:t>SOUZA</w:t>
      </w:r>
    </w:p>
    <w:p w14:paraId="0CC4FF5A" w14:textId="77777777" w:rsidR="002F68B6" w:rsidRDefault="00325CA4" w:rsidP="001D0879">
      <w:pPr>
        <w:pStyle w:val="Corpodetexto"/>
      </w:pPr>
      <w:r w:rsidRPr="00F71753">
        <w:rPr>
          <w:lang w:val="en-US"/>
        </w:rPr>
        <w:t>JUNIOR,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P.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R.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B.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De;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VICTORA,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C.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G.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Estimation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of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maternal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mortality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rates</w:t>
      </w:r>
      <w:r w:rsidRPr="00F71753">
        <w:rPr>
          <w:spacing w:val="-5"/>
          <w:lang w:val="en-US"/>
        </w:rPr>
        <w:t xml:space="preserve"> </w:t>
      </w:r>
      <w:r w:rsidRPr="00F71753">
        <w:rPr>
          <w:lang w:val="en-US"/>
        </w:rPr>
        <w:t>in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Brazil,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2008-2011.</w:t>
      </w:r>
      <w:r w:rsidRPr="00F71753">
        <w:rPr>
          <w:spacing w:val="-9"/>
          <w:lang w:val="en-US"/>
        </w:rPr>
        <w:t xml:space="preserve"> </w:t>
      </w:r>
      <w:r>
        <w:rPr>
          <w:b/>
        </w:rPr>
        <w:t>Cadernos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Saúde</w:t>
      </w:r>
      <w:r>
        <w:rPr>
          <w:b/>
          <w:spacing w:val="-10"/>
        </w:rPr>
        <w:t xml:space="preserve"> </w:t>
      </w:r>
      <w:r>
        <w:rPr>
          <w:b/>
        </w:rPr>
        <w:t>Pública</w:t>
      </w:r>
      <w:r>
        <w:t>,</w:t>
      </w:r>
      <w:r>
        <w:rPr>
          <w:spacing w:val="-9"/>
        </w:rPr>
        <w:t xml:space="preserve"> </w:t>
      </w:r>
      <w:r>
        <w:t>[s.</w:t>
      </w:r>
      <w:r>
        <w:rPr>
          <w:spacing w:val="-12"/>
        </w:rPr>
        <w:t xml:space="preserve"> </w:t>
      </w:r>
      <w:r>
        <w:t>l.],</w:t>
      </w:r>
      <w:r>
        <w:rPr>
          <w:spacing w:val="-9"/>
        </w:rPr>
        <w:t xml:space="preserve"> </w:t>
      </w:r>
      <w:r>
        <w:t>v.</w:t>
      </w:r>
      <w:r>
        <w:rPr>
          <w:spacing w:val="-11"/>
        </w:rPr>
        <w:t xml:space="preserve"> </w:t>
      </w:r>
      <w:r>
        <w:t>30,</w:t>
      </w:r>
      <w:r>
        <w:rPr>
          <w:spacing w:val="-9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S71–S83,</w:t>
      </w:r>
      <w:r>
        <w:rPr>
          <w:spacing w:val="-11"/>
        </w:rPr>
        <w:t xml:space="preserve"> </w:t>
      </w:r>
      <w:r>
        <w:t>2014.</w:t>
      </w:r>
      <w:r>
        <w:rPr>
          <w:spacing w:val="-9"/>
        </w:rPr>
        <w:t xml:space="preserve"> </w:t>
      </w:r>
      <w:r>
        <w:t>Disponível</w:t>
      </w:r>
      <w:r>
        <w:rPr>
          <w:spacing w:val="-8"/>
        </w:rPr>
        <w:t xml:space="preserve"> </w:t>
      </w:r>
      <w:r>
        <w:t>em:</w:t>
      </w:r>
    </w:p>
    <w:p w14:paraId="7C84DA5C" w14:textId="77777777" w:rsidR="002F68B6" w:rsidRDefault="00325CA4" w:rsidP="001D0879">
      <w:pPr>
        <w:pStyle w:val="Corpodetexto"/>
      </w:pPr>
      <w:r>
        <w:t>&lt;</w:t>
      </w:r>
      <w:hyperlink r:id="rId28">
        <w:r>
          <w:t>http://www.scielo.br/j/csp/a/HhYmP94jxzwyfxZ9MWqVxrP/?format=html&amp;lang=en&gt;</w:t>
        </w:r>
      </w:hyperlink>
    </w:p>
    <w:p w14:paraId="0FBA043F" w14:textId="77777777" w:rsidR="002F68B6" w:rsidRDefault="00325CA4" w:rsidP="001D0879">
      <w:pPr>
        <w:pStyle w:val="Corpodetexto"/>
      </w:pPr>
      <w:r>
        <w:t>.</w:t>
      </w:r>
      <w:r>
        <w:rPr>
          <w:spacing w:val="-1"/>
        </w:rPr>
        <w:t xml:space="preserve"> </w:t>
      </w:r>
      <w:r>
        <w:t>Acesso em: 17 jun. 2022.</w:t>
      </w:r>
    </w:p>
    <w:p w14:paraId="6E418C12" w14:textId="77777777" w:rsidR="002F68B6" w:rsidRDefault="00325CA4" w:rsidP="001D0879">
      <w:pPr>
        <w:pStyle w:val="Corpodetexto"/>
      </w:pPr>
      <w:r>
        <w:t>TEODORO, M. S.; PEDRO HENRIQUE ELIAS DOS, S.; MIRELLE CAROLINE DE,</w:t>
      </w:r>
      <w:r>
        <w:rPr>
          <w:spacing w:val="-57"/>
        </w:rPr>
        <w:t xml:space="preserve"> </w:t>
      </w:r>
      <w:r>
        <w:t>S.;</w:t>
      </w:r>
      <w:r>
        <w:rPr>
          <w:spacing w:val="-6"/>
        </w:rPr>
        <w:t xml:space="preserve"> </w:t>
      </w:r>
      <w:r>
        <w:t>DIOGO</w:t>
      </w:r>
      <w:r>
        <w:rPr>
          <w:spacing w:val="-7"/>
        </w:rPr>
        <w:t xml:space="preserve"> </w:t>
      </w:r>
      <w:r>
        <w:t>BOHON,</w:t>
      </w:r>
      <w:r>
        <w:rPr>
          <w:spacing w:val="-7"/>
        </w:rPr>
        <w:t xml:space="preserve"> </w:t>
      </w:r>
      <w:r>
        <w:t>R.;</w:t>
      </w:r>
      <w:r>
        <w:rPr>
          <w:spacing w:val="-6"/>
        </w:rPr>
        <w:t xml:space="preserve"> </w:t>
      </w:r>
      <w:r>
        <w:t>JOÃO</w:t>
      </w:r>
      <w:r>
        <w:rPr>
          <w:spacing w:val="-7"/>
        </w:rPr>
        <w:t xml:space="preserve"> </w:t>
      </w:r>
      <w:r>
        <w:t>VITOR</w:t>
      </w:r>
      <w:r>
        <w:rPr>
          <w:spacing w:val="-6"/>
        </w:rPr>
        <w:t xml:space="preserve"> </w:t>
      </w:r>
      <w:r>
        <w:t>BORGES,</w:t>
      </w:r>
      <w:r>
        <w:rPr>
          <w:spacing w:val="-6"/>
        </w:rPr>
        <w:t xml:space="preserve"> </w:t>
      </w:r>
      <w:r>
        <w:t>B.;</w:t>
      </w:r>
      <w:r>
        <w:rPr>
          <w:spacing w:val="-6"/>
        </w:rPr>
        <w:t xml:space="preserve"> </w:t>
      </w:r>
      <w:r>
        <w:t>BÁRBARA</w:t>
      </w:r>
      <w:r>
        <w:rPr>
          <w:spacing w:val="-7"/>
        </w:rPr>
        <w:t xml:space="preserve"> </w:t>
      </w:r>
      <w:r>
        <w:t>DELUCCA</w:t>
      </w:r>
      <w:r>
        <w:rPr>
          <w:spacing w:val="-7"/>
        </w:rPr>
        <w:t xml:space="preserve"> </w:t>
      </w:r>
      <w:r>
        <w:t>GATTI,</w:t>
      </w:r>
    </w:p>
    <w:p w14:paraId="63A78EAA" w14:textId="77777777" w:rsidR="002F68B6" w:rsidRDefault="00325CA4" w:rsidP="001D0879">
      <w:pPr>
        <w:pStyle w:val="Corpodetexto"/>
      </w:pPr>
      <w:r>
        <w:t>G.;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ZARNOWSKI,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Condicionantes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mortalidade</w:t>
      </w:r>
      <w:r>
        <w:rPr>
          <w:spacing w:val="1"/>
        </w:rPr>
        <w:t xml:space="preserve"> </w:t>
      </w:r>
      <w:r>
        <w:t>materna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Brasil |</w:t>
      </w:r>
      <w:r>
        <w:rPr>
          <w:spacing w:val="-3"/>
        </w:rPr>
        <w:t xml:space="preserve"> </w:t>
      </w:r>
      <w:r>
        <w:t>Revista</w:t>
      </w:r>
      <w:r>
        <w:rPr>
          <w:spacing w:val="-5"/>
        </w:rPr>
        <w:t xml:space="preserve"> </w:t>
      </w:r>
      <w:r>
        <w:t>Eletrônica</w:t>
      </w:r>
      <w:r>
        <w:rPr>
          <w:spacing w:val="-2"/>
        </w:rPr>
        <w:t xml:space="preserve"> </w:t>
      </w:r>
      <w:r>
        <w:t>Acervo</w:t>
      </w:r>
      <w:r>
        <w:rPr>
          <w:spacing w:val="-1"/>
        </w:rPr>
        <w:t xml:space="preserve"> </w:t>
      </w:r>
      <w:r>
        <w:t>Saúde.</w:t>
      </w:r>
      <w:r>
        <w:rPr>
          <w:spacing w:val="-3"/>
        </w:rPr>
        <w:t xml:space="preserve"> </w:t>
      </w:r>
      <w:r>
        <w:t>[s.</w:t>
      </w:r>
      <w:r>
        <w:rPr>
          <w:spacing w:val="-3"/>
        </w:rPr>
        <w:t xml:space="preserve"> </w:t>
      </w:r>
      <w:r>
        <w:t>l.],</w:t>
      </w:r>
      <w:r>
        <w:rPr>
          <w:spacing w:val="-2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2021.</w:t>
      </w:r>
      <w:r>
        <w:rPr>
          <w:spacing w:val="-3"/>
        </w:rPr>
        <w:t xml:space="preserve"> </w:t>
      </w:r>
      <w:r>
        <w:t>Disponível</w:t>
      </w:r>
      <w:r>
        <w:rPr>
          <w:spacing w:val="-57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&lt;https://acervomais.com.br/index.php/saude/article/view/7050&gt;</w:t>
      </w:r>
    </w:p>
    <w:p w14:paraId="2E1900FA" w14:textId="77777777" w:rsidR="002F68B6" w:rsidRDefault="00325CA4" w:rsidP="001D0879">
      <w:pPr>
        <w:pStyle w:val="Corpodetexto"/>
      </w:pPr>
      <w:r w:rsidRPr="00F71753">
        <w:rPr>
          <w:lang w:val="en-US"/>
        </w:rPr>
        <w:t>WORLD HEALTH ORGANIZATION (WHO). Trends in maternal mortality: 2000 to</w:t>
      </w:r>
      <w:r w:rsidRPr="00F71753">
        <w:rPr>
          <w:spacing w:val="1"/>
          <w:lang w:val="en-US"/>
        </w:rPr>
        <w:t xml:space="preserve"> </w:t>
      </w:r>
      <w:r w:rsidRPr="00F71753">
        <w:rPr>
          <w:lang w:val="en-US"/>
        </w:rPr>
        <w:t>2017: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estimates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by</w:t>
      </w:r>
      <w:r w:rsidRPr="00F71753">
        <w:rPr>
          <w:spacing w:val="-6"/>
          <w:lang w:val="en-US"/>
        </w:rPr>
        <w:t xml:space="preserve"> </w:t>
      </w:r>
      <w:r w:rsidRPr="00F71753">
        <w:rPr>
          <w:lang w:val="en-US"/>
        </w:rPr>
        <w:t>WHO,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UNICEF,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UNFPA,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World</w:t>
      </w:r>
      <w:r w:rsidRPr="00F71753">
        <w:rPr>
          <w:spacing w:val="-8"/>
          <w:lang w:val="en-US"/>
        </w:rPr>
        <w:t xml:space="preserve"> </w:t>
      </w:r>
      <w:r w:rsidRPr="00F71753">
        <w:rPr>
          <w:lang w:val="en-US"/>
        </w:rPr>
        <w:t>Bank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Group</w:t>
      </w:r>
      <w:r w:rsidRPr="00F71753">
        <w:rPr>
          <w:spacing w:val="-7"/>
          <w:lang w:val="en-US"/>
        </w:rPr>
        <w:t xml:space="preserve"> </w:t>
      </w:r>
      <w:r w:rsidRPr="00F71753">
        <w:rPr>
          <w:lang w:val="en-US"/>
        </w:rPr>
        <w:t>and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the</w:t>
      </w:r>
      <w:r w:rsidRPr="00F71753">
        <w:rPr>
          <w:spacing w:val="-10"/>
          <w:lang w:val="en-US"/>
        </w:rPr>
        <w:t xml:space="preserve"> </w:t>
      </w:r>
      <w:r w:rsidRPr="00F71753">
        <w:rPr>
          <w:lang w:val="en-US"/>
        </w:rPr>
        <w:t>United</w:t>
      </w:r>
      <w:r w:rsidRPr="00F71753">
        <w:rPr>
          <w:spacing w:val="-9"/>
          <w:lang w:val="en-US"/>
        </w:rPr>
        <w:t xml:space="preserve"> </w:t>
      </w:r>
      <w:r w:rsidRPr="00F71753">
        <w:rPr>
          <w:lang w:val="en-US"/>
        </w:rPr>
        <w:t>Nations</w:t>
      </w:r>
      <w:r w:rsidRPr="00F71753">
        <w:rPr>
          <w:spacing w:val="-57"/>
          <w:lang w:val="en-US"/>
        </w:rPr>
        <w:t xml:space="preserve"> </w:t>
      </w:r>
      <w:r w:rsidRPr="00F71753">
        <w:rPr>
          <w:lang w:val="en-US"/>
        </w:rPr>
        <w:t>Population</w:t>
      </w:r>
      <w:r w:rsidRPr="00F71753">
        <w:rPr>
          <w:spacing w:val="-1"/>
          <w:lang w:val="en-US"/>
        </w:rPr>
        <w:t xml:space="preserve"> </w:t>
      </w:r>
      <w:r w:rsidRPr="00F71753">
        <w:rPr>
          <w:lang w:val="en-US"/>
        </w:rPr>
        <w:t xml:space="preserve">Division. </w:t>
      </w:r>
      <w:proofErr w:type="spellStart"/>
      <w:r>
        <w:t>Geneva</w:t>
      </w:r>
      <w:proofErr w:type="spellEnd"/>
      <w:r>
        <w:t>: WHO; 2019.</w:t>
      </w:r>
    </w:p>
    <w:sectPr w:rsidR="002F68B6">
      <w:pgSz w:w="11910" w:h="16840"/>
      <w:pgMar w:top="1320" w:right="1480" w:bottom="280" w:left="15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0" w:author="Winter Figueiredo" w:date="2024-02-23T22:46:00Z" w:initials="WF">
    <w:p w14:paraId="262BC13F" w14:textId="77777777" w:rsidR="001D0879" w:rsidRDefault="001D0879" w:rsidP="00F405ED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Acho que isso deve ir para discussão, tendo em vista que são dados de uma fonte diferente da utilizada no seu estudo.</w:t>
      </w:r>
    </w:p>
  </w:comment>
  <w:comment w:id="98" w:author="Winter Figueiredo" w:date="2024-02-23T22:47:00Z" w:initials="WF">
    <w:p w14:paraId="1A9D7BF8" w14:textId="77777777" w:rsidR="001D0879" w:rsidRDefault="001D0879" w:rsidP="00500585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Para todas as informações, sempre referenciar as tabelas/gráficos onde são apresentadas.</w:t>
      </w:r>
    </w:p>
  </w:comment>
  <w:comment w:id="100" w:author="Winter Figueiredo" w:date="2024-02-23T22:52:00Z" w:initials="WF">
    <w:p w14:paraId="05E2FDC4" w14:textId="77777777" w:rsidR="00957E4C" w:rsidRDefault="00957E4C" w:rsidP="00AC4CCA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Acredito que precisamos enxugar sua discussão, tendo em vista que precisamos ser concisos em relação aos achados do nosso estudo e como isso é visto na literatura.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2BC13F" w15:done="0"/>
  <w15:commentEx w15:paraId="1A9D7BF8" w15:done="0"/>
  <w15:commentEx w15:paraId="05E2FD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39EDC" w16cex:dateUtc="2024-02-24T01:46:00Z"/>
  <w16cex:commentExtensible w16cex:durableId="29839EFB" w16cex:dateUtc="2024-02-24T01:47:00Z"/>
  <w16cex:commentExtensible w16cex:durableId="2983A03A" w16cex:dateUtc="2024-02-24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2BC13F" w16cid:durableId="29839EDC"/>
  <w16cid:commentId w16cid:paraId="1A9D7BF8" w16cid:durableId="29839EFB"/>
  <w16cid:commentId w16cid:paraId="05E2FDC4" w16cid:durableId="2983A0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B6A"/>
    <w:multiLevelType w:val="multilevel"/>
    <w:tmpl w:val="F56CC0E6"/>
    <w:lvl w:ilvl="0">
      <w:start w:val="1"/>
      <w:numFmt w:val="decimal"/>
      <w:lvlText w:val="%1"/>
      <w:lvlJc w:val="left"/>
      <w:pPr>
        <w:ind w:left="914" w:hanging="43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14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505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7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90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83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5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8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61" w:hanging="432"/>
      </w:pPr>
      <w:rPr>
        <w:rFonts w:hint="default"/>
        <w:lang w:val="pt-PT" w:eastAsia="en-US" w:bidi="ar-SA"/>
      </w:rPr>
    </w:lvl>
  </w:abstractNum>
  <w:abstractNum w:abstractNumId="1" w15:restartNumberingAfterBreak="0">
    <w:nsid w:val="39B638EB"/>
    <w:multiLevelType w:val="hybridMultilevel"/>
    <w:tmpl w:val="FFFFFFFF"/>
    <w:lvl w:ilvl="0" w:tplc="A1A47AEA">
      <w:start w:val="22"/>
      <w:numFmt w:val="decimal"/>
      <w:lvlText w:val="%1."/>
      <w:lvlJc w:val="left"/>
      <w:pPr>
        <w:ind w:left="122" w:hanging="370"/>
        <w:jc w:val="left"/>
      </w:pPr>
      <w:rPr>
        <w:rFonts w:ascii="Cambria" w:eastAsia="Cambria" w:hAnsi="Cambria" w:cs="Cambria" w:hint="default"/>
        <w:color w:val="202429"/>
        <w:spacing w:val="-1"/>
        <w:w w:val="100"/>
        <w:sz w:val="24"/>
        <w:szCs w:val="24"/>
        <w:shd w:val="clear" w:color="auto" w:fill="FFFF00"/>
        <w:lang w:val="pt-PT" w:eastAsia="en-US" w:bidi="ar-SA"/>
      </w:rPr>
    </w:lvl>
    <w:lvl w:ilvl="1" w:tplc="D4DA4648">
      <w:numFmt w:val="bullet"/>
      <w:lvlText w:val="•"/>
      <w:lvlJc w:val="left"/>
      <w:pPr>
        <w:ind w:left="992" w:hanging="370"/>
      </w:pPr>
      <w:rPr>
        <w:rFonts w:hint="default"/>
        <w:lang w:val="pt-PT" w:eastAsia="en-US" w:bidi="ar-SA"/>
      </w:rPr>
    </w:lvl>
    <w:lvl w:ilvl="2" w:tplc="8AA2FC70">
      <w:numFmt w:val="bullet"/>
      <w:lvlText w:val="•"/>
      <w:lvlJc w:val="left"/>
      <w:pPr>
        <w:ind w:left="1865" w:hanging="370"/>
      </w:pPr>
      <w:rPr>
        <w:rFonts w:hint="default"/>
        <w:lang w:val="pt-PT" w:eastAsia="en-US" w:bidi="ar-SA"/>
      </w:rPr>
    </w:lvl>
    <w:lvl w:ilvl="3" w:tplc="DCDC6740">
      <w:numFmt w:val="bullet"/>
      <w:lvlText w:val="•"/>
      <w:lvlJc w:val="left"/>
      <w:pPr>
        <w:ind w:left="2737" w:hanging="370"/>
      </w:pPr>
      <w:rPr>
        <w:rFonts w:hint="default"/>
        <w:lang w:val="pt-PT" w:eastAsia="en-US" w:bidi="ar-SA"/>
      </w:rPr>
    </w:lvl>
    <w:lvl w:ilvl="4" w:tplc="588EA976">
      <w:numFmt w:val="bullet"/>
      <w:lvlText w:val="•"/>
      <w:lvlJc w:val="left"/>
      <w:pPr>
        <w:ind w:left="3610" w:hanging="370"/>
      </w:pPr>
      <w:rPr>
        <w:rFonts w:hint="default"/>
        <w:lang w:val="pt-PT" w:eastAsia="en-US" w:bidi="ar-SA"/>
      </w:rPr>
    </w:lvl>
    <w:lvl w:ilvl="5" w:tplc="C832A73C">
      <w:numFmt w:val="bullet"/>
      <w:lvlText w:val="•"/>
      <w:lvlJc w:val="left"/>
      <w:pPr>
        <w:ind w:left="4483" w:hanging="370"/>
      </w:pPr>
      <w:rPr>
        <w:rFonts w:hint="default"/>
        <w:lang w:val="pt-PT" w:eastAsia="en-US" w:bidi="ar-SA"/>
      </w:rPr>
    </w:lvl>
    <w:lvl w:ilvl="6" w:tplc="5382FBE2">
      <w:numFmt w:val="bullet"/>
      <w:lvlText w:val="•"/>
      <w:lvlJc w:val="left"/>
      <w:pPr>
        <w:ind w:left="5355" w:hanging="370"/>
      </w:pPr>
      <w:rPr>
        <w:rFonts w:hint="default"/>
        <w:lang w:val="pt-PT" w:eastAsia="en-US" w:bidi="ar-SA"/>
      </w:rPr>
    </w:lvl>
    <w:lvl w:ilvl="7" w:tplc="D1A66580">
      <w:numFmt w:val="bullet"/>
      <w:lvlText w:val="•"/>
      <w:lvlJc w:val="left"/>
      <w:pPr>
        <w:ind w:left="6228" w:hanging="370"/>
      </w:pPr>
      <w:rPr>
        <w:rFonts w:hint="default"/>
        <w:lang w:val="pt-PT" w:eastAsia="en-US" w:bidi="ar-SA"/>
      </w:rPr>
    </w:lvl>
    <w:lvl w:ilvl="8" w:tplc="7BEC9FF4">
      <w:numFmt w:val="bullet"/>
      <w:lvlText w:val="•"/>
      <w:lvlJc w:val="left"/>
      <w:pPr>
        <w:ind w:left="7101" w:hanging="370"/>
      </w:pPr>
      <w:rPr>
        <w:rFonts w:hint="default"/>
        <w:lang w:val="pt-PT" w:eastAsia="en-US" w:bidi="ar-SA"/>
      </w:rPr>
    </w:lvl>
  </w:abstractNum>
  <w:num w:numId="1" w16cid:durableId="8677068">
    <w:abstractNumId w:val="1"/>
  </w:num>
  <w:num w:numId="2" w16cid:durableId="12149268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8B6"/>
    <w:rsid w:val="001D0879"/>
    <w:rsid w:val="002F68B6"/>
    <w:rsid w:val="00325CA4"/>
    <w:rsid w:val="00957E4C"/>
    <w:rsid w:val="00BA5F85"/>
    <w:rsid w:val="00CE634B"/>
    <w:rsid w:val="00F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6ACAC079"/>
  <w15:docId w15:val="{0FA542FB-FA09-A54C-9F6D-742C942F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rsid w:val="001D0879"/>
    <w:pPr>
      <w:tabs>
        <w:tab w:val="left" w:pos="914"/>
      </w:tabs>
      <w:spacing w:before="161"/>
      <w:ind w:left="48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1D0879"/>
    <w:pPr>
      <w:spacing w:before="160" w:line="276" w:lineRule="auto"/>
      <w:ind w:left="122" w:right="216" w:firstLine="587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61"/>
      <w:ind w:left="914" w:hanging="43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Reviso">
    <w:name w:val="Revision"/>
    <w:hidden/>
    <w:uiPriority w:val="99"/>
    <w:semiHidden/>
    <w:rsid w:val="00F71753"/>
    <w:pPr>
      <w:widowControl/>
      <w:autoSpaceDE/>
      <w:autoSpaceDN/>
    </w:pPr>
    <w:rPr>
      <w:rFonts w:ascii="Times New Roman" w:eastAsia="Times New Roman" w:hAnsi="Times New Roman" w:cs="Times New Roman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1D087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087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0879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08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0879"/>
    <w:rPr>
      <w:rFonts w:ascii="Times New Roman" w:eastAsia="Times New Roman" w:hAnsi="Times New Roman" w:cs="Times New Roman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periodicos.ufc.br/rene/article/view/4910/3611" TargetMode="External"/><Relationship Id="rId18" Type="http://schemas.openxmlformats.org/officeDocument/2006/relationships/hyperlink" Target="http://www.scielo.br/j/rsp/a/bvKtnScyfH7phBVdpBk7Kfs/?format=html&amp;lang=pt" TargetMode="External"/><Relationship Id="rId26" Type="http://schemas.openxmlformats.org/officeDocument/2006/relationships/hyperlink" Target="http://seer.unirio.br/cuidadofundamental/article/view/70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ielo.br/j/rbsmi/a/jdXwst5w4p8jdY4DFstbT5b/abstract/?lang=pt" TargetMode="External"/><Relationship Id="rId7" Type="http://schemas.microsoft.com/office/2016/09/relationships/commentsIds" Target="commentsIds.xml"/><Relationship Id="rId12" Type="http://schemas.openxmlformats.org/officeDocument/2006/relationships/hyperlink" Target="http://www.scielo.br/j/rsp/a/ztLYnPcNFcszFNDrBCFRchq/?lang=pt" TargetMode="External"/><Relationship Id="rId17" Type="http://schemas.openxmlformats.org/officeDocument/2006/relationships/hyperlink" Target="http://www.scielosp.org/article/rbepid/2016.v19n1/194-204/" TargetMode="External"/><Relationship Id="rId25" Type="http://schemas.openxmlformats.org/officeDocument/2006/relationships/hyperlink" Target="http://www.scielo.br/j/rbsmi/a/sMMfc47dLMPRZgBDcjyy5LP/abstract/?lang=p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elosp.org/article/rbepid/2016.v19n1/194-204/" TargetMode="External"/><Relationship Id="rId20" Type="http://schemas.openxmlformats.org/officeDocument/2006/relationships/hyperlink" Target="http://www.scielo.br/j/rsp/a/f3838mRSL3Lhj6hT3dRzLsP/abstract/?lang=p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scielo.br/j/rsp/a/ztLYnPcNFcszFNDrBCFRchq/?lang=pt" TargetMode="External"/><Relationship Id="rId24" Type="http://schemas.openxmlformats.org/officeDocument/2006/relationships/hyperlink" Target="http://www.scielosp.org/article/csp/2017.v33n1/e00133115/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.scielo.br/j/rbgo/a/R5y9ZNVZSY5B9hn8qHvRKRj/abstract/?lang=pt" TargetMode="External"/><Relationship Id="rId23" Type="http://schemas.openxmlformats.org/officeDocument/2006/relationships/hyperlink" Target="http://www.scielo.br/j/reben/a/j7FSm5XkPvfcRHZQtMjJ8SK/abstract/?lang=pt" TargetMode="External"/><Relationship Id="rId28" Type="http://schemas.openxmlformats.org/officeDocument/2006/relationships/hyperlink" Target="http://www.scielo.br/j/csp/a/HhYmP94jxzwyfxZ9MWqVxrP/?format=html&amp;lang=en" TargetMode="External"/><Relationship Id="rId10" Type="http://schemas.openxmlformats.org/officeDocument/2006/relationships/hyperlink" Target="http://www.convencionsalud2018.sld.cu/index.php/connvencionsalud/2018/pap" TargetMode="External"/><Relationship Id="rId19" Type="http://schemas.openxmlformats.org/officeDocument/2006/relationships/hyperlink" Target="http://www.scielo.br/j/rbsmi/a/c9S8WgmRKQhW5TvrhR7RFmK/abstract/?lang=p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ienciaesaudecoletiva.com.br/artigos/mortalidade-" TargetMode="External"/><Relationship Id="rId14" Type="http://schemas.openxmlformats.org/officeDocument/2006/relationships/hyperlink" Target="http://www.scielo.br/j/rlae/a/SRBH9H6ddbFtYsNq9QG67Jj/abstract/?lang=pt" TargetMode="External"/><Relationship Id="rId22" Type="http://schemas.openxmlformats.org/officeDocument/2006/relationships/hyperlink" Target="http://enfo.com.br/ojs/index.php/EnfObst/article/view/25" TargetMode="External"/><Relationship Id="rId27" Type="http://schemas.openxmlformats.org/officeDocument/2006/relationships/hyperlink" Target="http://www.scielo.br/j/rbsmi/a/R7MkrnCgdmyMpBcL7x77QZd/?format=html&amp;lang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6743</Words>
  <Characters>38438</Characters>
  <Application>Microsoft Office Word</Application>
  <DocSecurity>0</DocSecurity>
  <Lines>320</Lines>
  <Paragraphs>90</Paragraphs>
  <ScaleCrop>false</ScaleCrop>
  <Company/>
  <LinksUpToDate>false</LinksUpToDate>
  <CharactersWithSpaces>45091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 Figueiredo</dc:creator>
  <cp:lastModifiedBy>Winter Figueiredo</cp:lastModifiedBy>
  <cp:revision>7</cp:revision>
  <dcterms:created xsi:type="dcterms:W3CDTF">2024-02-22T15:03:00Z</dcterms:created>
  <dcterms:modified xsi:type="dcterms:W3CDTF">2024-02-24T01:52:00Z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2024-02-22T00:00:00Z</vt:filetime>
  </property>
</Properties>
</file>