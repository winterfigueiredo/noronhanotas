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DB565" w14:textId="17958925" w:rsidR="00984023" w:rsidRPr="0027564F" w:rsidRDefault="00984023">
      <w:pPr>
        <w:rPr>
          <w:rFonts w:ascii="Arial" w:hAnsi="Arial" w:cs="Arial"/>
          <w:b/>
          <w:bCs/>
        </w:rPr>
      </w:pPr>
      <w:r w:rsidRPr="0027564F">
        <w:rPr>
          <w:rFonts w:ascii="Arial" w:hAnsi="Arial" w:cs="Arial"/>
          <w:b/>
          <w:bCs/>
        </w:rPr>
        <w:t>RESUMO</w:t>
      </w:r>
    </w:p>
    <w:p w14:paraId="46A38AC7" w14:textId="77777777" w:rsidR="00984023" w:rsidRPr="0027564F" w:rsidRDefault="00984023">
      <w:pPr>
        <w:rPr>
          <w:rFonts w:ascii="Arial" w:hAnsi="Arial" w:cs="Arial"/>
        </w:rPr>
      </w:pPr>
    </w:p>
    <w:p w14:paraId="77D6E65B" w14:textId="7E4F3D9E" w:rsidR="00984023" w:rsidRPr="0027564F" w:rsidRDefault="00984023">
      <w:pPr>
        <w:rPr>
          <w:rFonts w:ascii="Arial" w:hAnsi="Arial" w:cs="Arial"/>
          <w:u w:val="single"/>
        </w:rPr>
      </w:pPr>
      <w:r w:rsidRPr="0027564F">
        <w:rPr>
          <w:rFonts w:ascii="Arial" w:hAnsi="Arial" w:cs="Arial"/>
          <w:u w:val="single"/>
        </w:rPr>
        <w:t>Introdução:</w:t>
      </w:r>
    </w:p>
    <w:p w14:paraId="2574A190" w14:textId="4458F46A" w:rsidR="00984023" w:rsidRDefault="00984023" w:rsidP="0027564F">
      <w:pPr>
        <w:jc w:val="both"/>
        <w:rPr>
          <w:ins w:id="0" w:author="Carla Giovana Basso" w:date="2023-11-13T15:01:00Z"/>
          <w:rFonts w:ascii="Arial" w:hAnsi="Arial" w:cs="Arial"/>
        </w:rPr>
      </w:pPr>
      <w:r w:rsidRPr="005C7C54">
        <w:rPr>
          <w:rFonts w:ascii="Arial" w:hAnsi="Arial" w:cs="Arial"/>
        </w:rPr>
        <w:t>A</w:t>
      </w:r>
      <w:r>
        <w:rPr>
          <w:rFonts w:ascii="Arial" w:hAnsi="Arial" w:cs="Arial"/>
        </w:rPr>
        <w:t xml:space="preserve"> </w:t>
      </w:r>
      <w:r w:rsidRPr="005C7C54">
        <w:rPr>
          <w:rFonts w:ascii="Arial" w:hAnsi="Arial" w:cs="Arial"/>
        </w:rPr>
        <w:t>estimulação ovariana</w:t>
      </w:r>
      <w:r>
        <w:rPr>
          <w:rFonts w:ascii="Arial" w:hAnsi="Arial" w:cs="Arial"/>
        </w:rPr>
        <w:t xml:space="preserve"> controlada (EOC), </w:t>
      </w:r>
      <w:ins w:id="1" w:author="Carla Giovana Basso" w:date="2023-11-13T14:54:00Z">
        <w:r w:rsidR="00EE516A">
          <w:rPr>
            <w:rFonts w:ascii="Arial" w:hAnsi="Arial" w:cs="Arial"/>
          </w:rPr>
          <w:t xml:space="preserve">em tratamentos de </w:t>
        </w:r>
      </w:ins>
      <w:del w:id="2" w:author="Carla Giovana Basso" w:date="2023-11-13T14:54:00Z">
        <w:r w:rsidRPr="00E16B50" w:rsidDel="00EE516A">
          <w:rPr>
            <w:rFonts w:ascii="Arial" w:hAnsi="Arial" w:cs="Arial"/>
          </w:rPr>
          <w:delText xml:space="preserve">no tratamento </w:delText>
        </w:r>
        <w:r w:rsidDel="00EE516A">
          <w:rPr>
            <w:rFonts w:ascii="Arial" w:hAnsi="Arial" w:cs="Arial"/>
          </w:rPr>
          <w:delText xml:space="preserve">das mulheres com indicação de </w:delText>
        </w:r>
      </w:del>
      <w:r>
        <w:rPr>
          <w:rFonts w:ascii="Arial" w:hAnsi="Arial" w:cs="Arial"/>
        </w:rPr>
        <w:t xml:space="preserve">fertilização </w:t>
      </w:r>
      <w:r w:rsidRPr="00F708E6">
        <w:rPr>
          <w:rFonts w:ascii="Arial" w:hAnsi="Arial" w:cs="Arial"/>
          <w:i/>
          <w:iCs/>
          <w:rPrChange w:id="3" w:author="Carla Giovana Basso" w:date="2023-11-13T14:53:00Z">
            <w:rPr>
              <w:rFonts w:ascii="Arial" w:hAnsi="Arial" w:cs="Arial"/>
            </w:rPr>
          </w:rPrChange>
        </w:rPr>
        <w:t>in vitro</w:t>
      </w:r>
      <w:r>
        <w:rPr>
          <w:rFonts w:ascii="Arial" w:hAnsi="Arial" w:cs="Arial"/>
        </w:rPr>
        <w:t xml:space="preserve"> (FIV)</w:t>
      </w:r>
      <w:r w:rsidRPr="00E16B50">
        <w:rPr>
          <w:rFonts w:ascii="Arial" w:hAnsi="Arial" w:cs="Arial"/>
        </w:rPr>
        <w:t>, permit</w:t>
      </w:r>
      <w:r>
        <w:rPr>
          <w:rFonts w:ascii="Arial" w:hAnsi="Arial" w:cs="Arial"/>
        </w:rPr>
        <w:t>e</w:t>
      </w:r>
      <w:r w:rsidRPr="00E16B50">
        <w:rPr>
          <w:rFonts w:ascii="Arial" w:hAnsi="Arial" w:cs="Arial"/>
        </w:rPr>
        <w:t xml:space="preserve"> o múltiplo recrutament</w:t>
      </w:r>
      <w:r>
        <w:rPr>
          <w:rFonts w:ascii="Arial" w:hAnsi="Arial" w:cs="Arial"/>
        </w:rPr>
        <w:t>o folicular,</w:t>
      </w:r>
      <w:r w:rsidRPr="00E16B50">
        <w:rPr>
          <w:rFonts w:ascii="Arial" w:hAnsi="Arial" w:cs="Arial"/>
        </w:rPr>
        <w:t xml:space="preserve"> para posterior captação d</w:t>
      </w:r>
      <w:r>
        <w:rPr>
          <w:rFonts w:ascii="Arial" w:hAnsi="Arial" w:cs="Arial"/>
        </w:rPr>
        <w:t>os</w:t>
      </w:r>
      <w:r w:rsidRPr="00E16B50">
        <w:rPr>
          <w:rFonts w:ascii="Arial" w:hAnsi="Arial" w:cs="Arial"/>
        </w:rPr>
        <w:t xml:space="preserve"> </w:t>
      </w:r>
      <w:proofErr w:type="spellStart"/>
      <w:r w:rsidRPr="00E16B50">
        <w:rPr>
          <w:rFonts w:ascii="Arial" w:hAnsi="Arial" w:cs="Arial"/>
        </w:rPr>
        <w:t>oócitos</w:t>
      </w:r>
      <w:proofErr w:type="spellEnd"/>
      <w:r>
        <w:rPr>
          <w:rFonts w:ascii="Arial" w:hAnsi="Arial" w:cs="Arial"/>
        </w:rPr>
        <w:t xml:space="preserve"> que serão </w:t>
      </w:r>
      <w:ins w:id="4" w:author="Carla Giovana Basso" w:date="2023-11-14T08:31:00Z">
        <w:r w:rsidR="00E36A7A">
          <w:rPr>
            <w:rFonts w:ascii="Arial" w:hAnsi="Arial" w:cs="Arial"/>
          </w:rPr>
          <w:t>destinados ao tratamento</w:t>
        </w:r>
      </w:ins>
      <w:del w:id="5" w:author="Carla Giovana Basso" w:date="2023-11-14T08:31:00Z">
        <w:r w:rsidDel="00E36A7A">
          <w:rPr>
            <w:rFonts w:ascii="Arial" w:hAnsi="Arial" w:cs="Arial"/>
          </w:rPr>
          <w:delText>fertilizados</w:delText>
        </w:r>
      </w:del>
      <w:r>
        <w:rPr>
          <w:rFonts w:ascii="Arial" w:hAnsi="Arial" w:cs="Arial"/>
        </w:rPr>
        <w:t xml:space="preserve">. O </w:t>
      </w:r>
      <w:r w:rsidRPr="00CF0E70">
        <w:rPr>
          <w:rFonts w:ascii="Arial" w:hAnsi="Arial" w:cs="Arial"/>
        </w:rPr>
        <w:t>uso oral d</w:t>
      </w:r>
      <w:r>
        <w:rPr>
          <w:rFonts w:ascii="Arial" w:hAnsi="Arial" w:cs="Arial"/>
        </w:rPr>
        <w:t>a progesterona</w:t>
      </w:r>
      <w:ins w:id="6" w:author="Carla Giovana Basso" w:date="2023-11-13T15:01:00Z">
        <w:r w:rsidR="00F9718A">
          <w:rPr>
            <w:rFonts w:ascii="Arial" w:hAnsi="Arial" w:cs="Arial"/>
          </w:rPr>
          <w:t xml:space="preserve"> (</w:t>
        </w:r>
        <w:proofErr w:type="spellStart"/>
        <w:r w:rsidR="00F9718A">
          <w:rPr>
            <w:rFonts w:ascii="Arial" w:hAnsi="Arial" w:cs="Arial"/>
          </w:rPr>
          <w:t>didro</w:t>
        </w:r>
        <w:r w:rsidR="008E020F">
          <w:rPr>
            <w:rFonts w:ascii="Arial" w:hAnsi="Arial" w:cs="Arial"/>
          </w:rPr>
          <w:t>gesterona</w:t>
        </w:r>
        <w:proofErr w:type="spellEnd"/>
        <w:r w:rsidR="008E020F">
          <w:rPr>
            <w:rFonts w:ascii="Arial" w:hAnsi="Arial" w:cs="Arial"/>
          </w:rPr>
          <w:t>)</w:t>
        </w:r>
      </w:ins>
      <w:r>
        <w:rPr>
          <w:rFonts w:ascii="Arial" w:hAnsi="Arial" w:cs="Arial"/>
        </w:rPr>
        <w:t>, com</w:t>
      </w:r>
      <w:ins w:id="7" w:author="Carla Giovana Basso" w:date="2023-11-13T14:54:00Z">
        <w:r w:rsidR="00EE516A">
          <w:rPr>
            <w:rFonts w:ascii="Arial" w:hAnsi="Arial" w:cs="Arial"/>
          </w:rPr>
          <w:t>o</w:t>
        </w:r>
      </w:ins>
      <w:r w:rsidRPr="00CF0E70">
        <w:rPr>
          <w:rFonts w:ascii="Arial" w:hAnsi="Arial" w:cs="Arial"/>
        </w:rPr>
        <w:t xml:space="preserve"> bloqueio </w:t>
      </w:r>
      <w:r>
        <w:rPr>
          <w:rFonts w:ascii="Arial" w:hAnsi="Arial" w:cs="Arial"/>
        </w:rPr>
        <w:t xml:space="preserve">eficaz </w:t>
      </w:r>
      <w:r w:rsidRPr="00CF0E70">
        <w:rPr>
          <w:rFonts w:ascii="Arial" w:hAnsi="Arial" w:cs="Arial"/>
        </w:rPr>
        <w:t xml:space="preserve">da elevação prematura do </w:t>
      </w:r>
      <w:r>
        <w:rPr>
          <w:rFonts w:ascii="Arial" w:hAnsi="Arial" w:cs="Arial"/>
        </w:rPr>
        <w:t>hormônio luteinizante (</w:t>
      </w:r>
      <w:r w:rsidRPr="00CF0E70">
        <w:rPr>
          <w:rFonts w:ascii="Arial" w:hAnsi="Arial" w:cs="Arial"/>
        </w:rPr>
        <w:t>LH</w:t>
      </w:r>
      <w:r>
        <w:rPr>
          <w:rFonts w:ascii="Arial" w:hAnsi="Arial" w:cs="Arial"/>
        </w:rPr>
        <w:t>)</w:t>
      </w:r>
      <w:r w:rsidRPr="00CF0E70">
        <w:rPr>
          <w:rFonts w:ascii="Arial" w:hAnsi="Arial" w:cs="Arial"/>
        </w:rPr>
        <w:t xml:space="preserve"> em mulheres submetidas a </w:t>
      </w:r>
      <w:r>
        <w:rPr>
          <w:rFonts w:ascii="Arial" w:hAnsi="Arial" w:cs="Arial"/>
        </w:rPr>
        <w:t>EOC</w:t>
      </w:r>
      <w:r w:rsidRPr="00CF0E70">
        <w:rPr>
          <w:rFonts w:ascii="Arial" w:hAnsi="Arial" w:cs="Arial"/>
        </w:rPr>
        <w:t xml:space="preserve"> para </w:t>
      </w:r>
      <w:r>
        <w:rPr>
          <w:rFonts w:ascii="Arial" w:hAnsi="Arial" w:cs="Arial"/>
        </w:rPr>
        <w:t xml:space="preserve">FIV, foi um grande avanço por ser </w:t>
      </w:r>
      <w:commentRangeStart w:id="8"/>
      <w:r>
        <w:rPr>
          <w:rFonts w:ascii="Arial" w:hAnsi="Arial" w:cs="Arial"/>
        </w:rPr>
        <w:t xml:space="preserve">mais amigável </w:t>
      </w:r>
      <w:commentRangeEnd w:id="8"/>
      <w:r w:rsidR="00D628CE">
        <w:rPr>
          <w:rStyle w:val="Refdecomentrio"/>
        </w:rPr>
        <w:commentReference w:id="8"/>
      </w:r>
      <w:r>
        <w:rPr>
          <w:rFonts w:ascii="Arial" w:hAnsi="Arial" w:cs="Arial"/>
        </w:rPr>
        <w:t>e possibilitar a redução do custo do tratamento.</w:t>
      </w:r>
    </w:p>
    <w:p w14:paraId="1453617A" w14:textId="77777777" w:rsidR="008E020F" w:rsidRDefault="008E020F" w:rsidP="0027564F">
      <w:pPr>
        <w:jc w:val="both"/>
        <w:rPr>
          <w:rFonts w:ascii="Arial" w:hAnsi="Arial" w:cs="Arial"/>
        </w:rPr>
      </w:pPr>
    </w:p>
    <w:p w14:paraId="301E10C9" w14:textId="77777777" w:rsidR="009473D4" w:rsidRPr="009473D4" w:rsidRDefault="00984023" w:rsidP="0027564F">
      <w:pPr>
        <w:jc w:val="both"/>
        <w:rPr>
          <w:rFonts w:ascii="Arial" w:hAnsi="Arial" w:cs="Arial"/>
          <w:u w:val="single"/>
        </w:rPr>
      </w:pPr>
      <w:r w:rsidRPr="009473D4">
        <w:rPr>
          <w:rFonts w:ascii="Arial" w:hAnsi="Arial" w:cs="Arial"/>
          <w:u w:val="single"/>
        </w:rPr>
        <w:t xml:space="preserve">Objetivos: </w:t>
      </w:r>
    </w:p>
    <w:p w14:paraId="0A0D776C" w14:textId="74A5E337" w:rsidR="00984023" w:rsidRDefault="00984023" w:rsidP="0027564F">
      <w:pPr>
        <w:jc w:val="both"/>
        <w:rPr>
          <w:ins w:id="9" w:author="Carla Giovana Basso" w:date="2023-11-13T15:01:00Z"/>
          <w:rFonts w:ascii="Arial" w:hAnsi="Arial" w:cs="Arial"/>
        </w:rPr>
      </w:pPr>
      <w:r>
        <w:rPr>
          <w:rFonts w:ascii="Arial" w:hAnsi="Arial" w:cs="Arial"/>
        </w:rPr>
        <w:t>Avaliar os</w:t>
      </w:r>
      <w:ins w:id="10" w:author="Carla Giovana Basso" w:date="2023-11-13T14:58:00Z">
        <w:r w:rsidR="00234B0B">
          <w:rPr>
            <w:rFonts w:ascii="Arial" w:hAnsi="Arial" w:cs="Arial"/>
          </w:rPr>
          <w:t xml:space="preserve"> desfechos reprodutivos</w:t>
        </w:r>
      </w:ins>
      <w:ins w:id="11" w:author="Carla Giovana Basso" w:date="2023-11-13T14:59:00Z">
        <w:r w:rsidR="008C199F">
          <w:rPr>
            <w:rFonts w:ascii="Arial" w:hAnsi="Arial" w:cs="Arial"/>
          </w:rPr>
          <w:t xml:space="preserve"> obtidos</w:t>
        </w:r>
      </w:ins>
      <w:ins w:id="12" w:author="Carla Giovana Basso" w:date="2023-11-13T14:58:00Z">
        <w:r w:rsidR="00234B0B">
          <w:rPr>
            <w:rFonts w:ascii="Arial" w:hAnsi="Arial" w:cs="Arial"/>
          </w:rPr>
          <w:t xml:space="preserve"> </w:t>
        </w:r>
      </w:ins>
      <w:ins w:id="13" w:author="Carla Giovana Basso" w:date="2023-11-13T15:00:00Z">
        <w:r w:rsidR="008C199F">
          <w:rPr>
            <w:rFonts w:ascii="Arial" w:hAnsi="Arial" w:cs="Arial"/>
          </w:rPr>
          <w:t>em</w:t>
        </w:r>
      </w:ins>
      <w:ins w:id="14" w:author="Carla Giovana Basso" w:date="2023-11-13T14:58:00Z">
        <w:r w:rsidR="00592B68">
          <w:rPr>
            <w:rFonts w:ascii="Arial" w:hAnsi="Arial" w:cs="Arial"/>
          </w:rPr>
          <w:t xml:space="preserve"> pacientes em tr</w:t>
        </w:r>
      </w:ins>
      <w:ins w:id="15" w:author="Carla Giovana Basso" w:date="2023-11-13T14:59:00Z">
        <w:r w:rsidR="00592B68">
          <w:rPr>
            <w:rFonts w:ascii="Arial" w:hAnsi="Arial" w:cs="Arial"/>
          </w:rPr>
          <w:t>atamento de reprodução assistida</w:t>
        </w:r>
      </w:ins>
      <w:r>
        <w:rPr>
          <w:rFonts w:ascii="Arial" w:hAnsi="Arial" w:cs="Arial"/>
        </w:rPr>
        <w:t xml:space="preserve"> </w:t>
      </w:r>
      <w:ins w:id="16" w:author="Carla Giovana Basso" w:date="2023-11-13T15:00:00Z">
        <w:r w:rsidR="008C199F">
          <w:rPr>
            <w:rFonts w:ascii="Arial" w:hAnsi="Arial" w:cs="Arial"/>
          </w:rPr>
          <w:t>com protocolo de EOC</w:t>
        </w:r>
        <w:r w:rsidR="00E5665A">
          <w:rPr>
            <w:rFonts w:ascii="Arial" w:hAnsi="Arial" w:cs="Arial"/>
          </w:rPr>
          <w:t xml:space="preserve"> </w:t>
        </w:r>
      </w:ins>
      <w:del w:id="17" w:author="Carla Giovana Basso" w:date="2023-11-13T14:59:00Z">
        <w:r w:rsidDel="008C199F">
          <w:rPr>
            <w:rFonts w:ascii="Arial" w:hAnsi="Arial" w:cs="Arial"/>
          </w:rPr>
          <w:delText xml:space="preserve">embriões obtidos </w:delText>
        </w:r>
        <w:r w:rsidR="009473D4" w:rsidDel="008C199F">
          <w:rPr>
            <w:rFonts w:ascii="Arial" w:hAnsi="Arial" w:cs="Arial"/>
          </w:rPr>
          <w:delText xml:space="preserve">nos </w:delText>
        </w:r>
      </w:del>
      <w:del w:id="18" w:author="Carla Giovana Basso" w:date="2023-11-13T15:00:00Z">
        <w:r w:rsidR="009473D4" w:rsidDel="00E5665A">
          <w:rPr>
            <w:rFonts w:ascii="Arial" w:hAnsi="Arial" w:cs="Arial"/>
          </w:rPr>
          <w:delText xml:space="preserve">protocolos de EOC </w:delText>
        </w:r>
      </w:del>
      <w:r w:rsidR="009473D4">
        <w:rPr>
          <w:rFonts w:ascii="Arial" w:hAnsi="Arial" w:cs="Arial"/>
        </w:rPr>
        <w:t xml:space="preserve">com </w:t>
      </w:r>
      <w:r w:rsidR="00D85B79">
        <w:rPr>
          <w:rFonts w:ascii="Arial" w:hAnsi="Arial" w:cs="Arial"/>
        </w:rPr>
        <w:t xml:space="preserve">o uso do </w:t>
      </w:r>
      <w:r w:rsidR="009473D4">
        <w:rPr>
          <w:rFonts w:ascii="Arial" w:hAnsi="Arial" w:cs="Arial"/>
        </w:rPr>
        <w:t xml:space="preserve">antagonista do </w:t>
      </w:r>
      <w:r w:rsidR="005D7479" w:rsidRPr="005D7479">
        <w:rPr>
          <w:rFonts w:ascii="Arial" w:hAnsi="Arial" w:cs="Arial"/>
        </w:rPr>
        <w:t xml:space="preserve">hormônio liberador de gonadotrofinas </w:t>
      </w:r>
      <w:r w:rsidR="005D7479">
        <w:rPr>
          <w:rFonts w:ascii="Arial" w:hAnsi="Arial" w:cs="Arial"/>
        </w:rPr>
        <w:t>(</w:t>
      </w:r>
      <w:r w:rsidR="009473D4">
        <w:rPr>
          <w:rFonts w:ascii="Arial" w:hAnsi="Arial" w:cs="Arial"/>
        </w:rPr>
        <w:t>GnRH</w:t>
      </w:r>
      <w:r w:rsidR="005D7479">
        <w:rPr>
          <w:rFonts w:ascii="Arial" w:hAnsi="Arial" w:cs="Arial"/>
        </w:rPr>
        <w:t>)</w:t>
      </w:r>
      <w:ins w:id="19" w:author="Carla Giovana Basso" w:date="2023-11-13T15:00:00Z">
        <w:r w:rsidR="00E5665A">
          <w:rPr>
            <w:rFonts w:ascii="Arial" w:hAnsi="Arial" w:cs="Arial"/>
          </w:rPr>
          <w:t xml:space="preserve"> em comparação com os </w:t>
        </w:r>
      </w:ins>
      <w:ins w:id="20" w:author="Carla Giovana Basso" w:date="2023-11-13T15:01:00Z">
        <w:r w:rsidR="00F9718A">
          <w:rPr>
            <w:rFonts w:ascii="Arial" w:hAnsi="Arial" w:cs="Arial"/>
          </w:rPr>
          <w:t>desfechos</w:t>
        </w:r>
      </w:ins>
      <w:ins w:id="21" w:author="Carla Giovana Basso" w:date="2023-11-13T15:00:00Z">
        <w:r w:rsidR="00E5665A">
          <w:rPr>
            <w:rFonts w:ascii="Arial" w:hAnsi="Arial" w:cs="Arial"/>
          </w:rPr>
          <w:t xml:space="preserve"> de pacientes com protocolo</w:t>
        </w:r>
        <w:r w:rsidR="00F9718A">
          <w:rPr>
            <w:rFonts w:ascii="Arial" w:hAnsi="Arial" w:cs="Arial"/>
          </w:rPr>
          <w:t xml:space="preserve"> de </w:t>
        </w:r>
      </w:ins>
      <w:ins w:id="22" w:author="Carla Giovana Basso" w:date="2023-11-13T15:01:00Z">
        <w:r w:rsidR="00F9718A">
          <w:rPr>
            <w:rFonts w:ascii="Arial" w:hAnsi="Arial" w:cs="Arial"/>
          </w:rPr>
          <w:t>EOC</w:t>
        </w:r>
      </w:ins>
      <w:del w:id="23" w:author="Carla Giovana Basso" w:date="2023-11-13T15:01:00Z">
        <w:r w:rsidR="009473D4" w:rsidDel="00F9718A">
          <w:rPr>
            <w:rFonts w:ascii="Arial" w:hAnsi="Arial" w:cs="Arial"/>
          </w:rPr>
          <w:delText xml:space="preserve"> e</w:delText>
        </w:r>
      </w:del>
      <w:r w:rsidR="009473D4">
        <w:rPr>
          <w:rFonts w:ascii="Arial" w:hAnsi="Arial" w:cs="Arial"/>
        </w:rPr>
        <w:t xml:space="preserve"> </w:t>
      </w:r>
      <w:r w:rsidR="00D85B79">
        <w:rPr>
          <w:rFonts w:ascii="Arial" w:hAnsi="Arial" w:cs="Arial"/>
        </w:rPr>
        <w:t xml:space="preserve">com o uso da </w:t>
      </w:r>
      <w:proofErr w:type="spellStart"/>
      <w:r w:rsidR="00D85B79">
        <w:rPr>
          <w:rFonts w:ascii="Arial" w:hAnsi="Arial" w:cs="Arial"/>
        </w:rPr>
        <w:t>didrogesterona</w:t>
      </w:r>
      <w:proofErr w:type="spellEnd"/>
      <w:del w:id="24" w:author="Carla Giovana Basso" w:date="2023-11-13T15:01:00Z">
        <w:r w:rsidR="009473D4" w:rsidDel="00F9718A">
          <w:rPr>
            <w:rFonts w:ascii="Arial" w:hAnsi="Arial" w:cs="Arial"/>
          </w:rPr>
          <w:delText xml:space="preserve"> e compará-los</w:delText>
        </w:r>
      </w:del>
      <w:r w:rsidR="009473D4">
        <w:rPr>
          <w:rFonts w:ascii="Arial" w:hAnsi="Arial" w:cs="Arial"/>
        </w:rPr>
        <w:t xml:space="preserve">. </w:t>
      </w:r>
      <w:del w:id="25" w:author="Carla Giovana Basso" w:date="2023-11-13T15:01:00Z">
        <w:r w:rsidR="009473D4" w:rsidDel="008E020F">
          <w:rPr>
            <w:rFonts w:ascii="Arial" w:hAnsi="Arial" w:cs="Arial"/>
          </w:rPr>
          <w:delText>O objetivo secundário foi comparar os protocolos em outros desfechos reprodutivos, como, duração do ciclo, dose de gonadotrofina, número de oócitos, taxa de fertilização e taxa de blastocisto.</w:delText>
        </w:r>
      </w:del>
    </w:p>
    <w:p w14:paraId="1CC73F47" w14:textId="77777777" w:rsidR="008E020F" w:rsidRDefault="008E020F" w:rsidP="0027564F">
      <w:pPr>
        <w:jc w:val="both"/>
        <w:rPr>
          <w:rFonts w:ascii="Arial" w:hAnsi="Arial" w:cs="Arial"/>
        </w:rPr>
      </w:pPr>
      <w:commentRangeStart w:id="26"/>
    </w:p>
    <w:p w14:paraId="435DB918" w14:textId="3DD2D87E" w:rsidR="009473D4" w:rsidRPr="009473D4" w:rsidRDefault="009473D4" w:rsidP="0027564F">
      <w:pPr>
        <w:jc w:val="both"/>
        <w:rPr>
          <w:rFonts w:ascii="Arial" w:hAnsi="Arial" w:cs="Arial"/>
          <w:u w:val="single"/>
        </w:rPr>
      </w:pPr>
      <w:r w:rsidRPr="009473D4">
        <w:rPr>
          <w:rFonts w:ascii="Arial" w:hAnsi="Arial" w:cs="Arial"/>
          <w:u w:val="single"/>
        </w:rPr>
        <w:t xml:space="preserve">Materiais e </w:t>
      </w:r>
      <w:r>
        <w:rPr>
          <w:rFonts w:ascii="Arial" w:hAnsi="Arial" w:cs="Arial"/>
          <w:u w:val="single"/>
        </w:rPr>
        <w:t>M</w:t>
      </w:r>
      <w:r w:rsidRPr="009473D4">
        <w:rPr>
          <w:rFonts w:ascii="Arial" w:hAnsi="Arial" w:cs="Arial"/>
          <w:u w:val="single"/>
        </w:rPr>
        <w:t>é</w:t>
      </w:r>
      <w:commentRangeEnd w:id="26"/>
      <w:r w:rsidR="00DE09B6">
        <w:rPr>
          <w:rStyle w:val="Refdecomentrio"/>
        </w:rPr>
        <w:commentReference w:id="26"/>
      </w:r>
      <w:r w:rsidRPr="009473D4">
        <w:rPr>
          <w:rFonts w:ascii="Arial" w:hAnsi="Arial" w:cs="Arial"/>
          <w:u w:val="single"/>
        </w:rPr>
        <w:t xml:space="preserve">todos: </w:t>
      </w:r>
    </w:p>
    <w:p w14:paraId="223732E1" w14:textId="786B999F" w:rsidR="00DE09B6" w:rsidRDefault="009473D4" w:rsidP="0027564F">
      <w:pPr>
        <w:jc w:val="both"/>
        <w:rPr>
          <w:ins w:id="27" w:author="Carla Giovana Basso" w:date="2023-11-14T15:17:00Z"/>
          <w:rFonts w:ascii="Arial" w:hAnsi="Arial" w:cs="Arial"/>
        </w:rPr>
      </w:pPr>
      <w:r w:rsidRPr="00DE09B6">
        <w:rPr>
          <w:rFonts w:ascii="Arial" w:hAnsi="Arial" w:cs="Arial"/>
        </w:rPr>
        <w:t>Foi realizado um estudo retrospectivo através de análise de prontuários de pacientes atendidos em Clínica privada de medicina reprodutiva (Nilo Frantz Medicina Reprodutiva), Brasil, São Paulo, submetidas ao tratamento de EOC para FIV, com regimes distintos de EOC. A</w:t>
      </w:r>
      <w:ins w:id="28" w:author="Carla Giovana Basso" w:date="2023-11-13T14:58:00Z">
        <w:r w:rsidR="00BB5773" w:rsidRPr="00DE09B6">
          <w:rPr>
            <w:rFonts w:ascii="Arial" w:hAnsi="Arial" w:cs="Arial"/>
          </w:rPr>
          <w:t>s</w:t>
        </w:r>
      </w:ins>
      <w:r w:rsidRPr="00DE09B6">
        <w:rPr>
          <w:rFonts w:ascii="Arial" w:hAnsi="Arial" w:cs="Arial"/>
        </w:rPr>
        <w:t xml:space="preserve"> pacientes foram </w:t>
      </w:r>
      <w:proofErr w:type="spellStart"/>
      <w:proofErr w:type="gramStart"/>
      <w:r w:rsidRPr="00DE09B6">
        <w:rPr>
          <w:rFonts w:ascii="Arial" w:hAnsi="Arial" w:cs="Arial"/>
        </w:rPr>
        <w:t>dividas</w:t>
      </w:r>
      <w:proofErr w:type="spellEnd"/>
      <w:proofErr w:type="gramEnd"/>
      <w:r w:rsidRPr="00DE09B6">
        <w:rPr>
          <w:rFonts w:ascii="Arial" w:hAnsi="Arial" w:cs="Arial"/>
        </w:rPr>
        <w:t xml:space="preserve"> em dois grupos: Grupo Didrogesterona</w:t>
      </w:r>
      <w:r w:rsidR="005D7479" w:rsidRPr="00DE09B6">
        <w:rPr>
          <w:rFonts w:ascii="Arial" w:hAnsi="Arial" w:cs="Arial"/>
        </w:rPr>
        <w:t xml:space="preserve"> com 17 ciclos,</w:t>
      </w:r>
      <w:r w:rsidRPr="00DE09B6">
        <w:rPr>
          <w:rFonts w:ascii="Arial" w:hAnsi="Arial" w:cs="Arial"/>
        </w:rPr>
        <w:t xml:space="preserve"> que utilizou o protocolo de EOC de bloqueio hipofisário com esta medicação e Grupo Antagonista</w:t>
      </w:r>
      <w:r w:rsidR="005D7479" w:rsidRPr="00DE09B6">
        <w:rPr>
          <w:rFonts w:ascii="Arial" w:hAnsi="Arial" w:cs="Arial"/>
        </w:rPr>
        <w:t xml:space="preserve"> com 35 ciclos, que utilizou o protocolo de EOC com antagonista do GnRH. </w:t>
      </w:r>
    </w:p>
    <w:p w14:paraId="5DE89AA7" w14:textId="7C11DA51" w:rsidR="00DE09B6" w:rsidRPr="00DE09B6" w:rsidRDefault="00DE09B6" w:rsidP="0027564F">
      <w:pPr>
        <w:jc w:val="both"/>
        <w:rPr>
          <w:ins w:id="29" w:author="Carla Giovana Basso" w:date="2023-11-14T15:16:00Z"/>
          <w:rFonts w:ascii="Arial" w:hAnsi="Arial" w:cs="Arial"/>
          <w:u w:val="single"/>
          <w:rPrChange w:id="30" w:author="Carla Giovana Basso" w:date="2023-11-14T15:17:00Z">
            <w:rPr>
              <w:ins w:id="31" w:author="Carla Giovana Basso" w:date="2023-11-14T15:16:00Z"/>
              <w:rFonts w:ascii="Arial" w:hAnsi="Arial" w:cs="Arial"/>
              <w:highlight w:val="yellow"/>
            </w:rPr>
          </w:rPrChange>
        </w:rPr>
      </w:pPr>
      <w:ins w:id="32" w:author="Carla Giovana Basso" w:date="2023-11-14T15:17:00Z">
        <w:r w:rsidRPr="00DE09B6">
          <w:rPr>
            <w:rFonts w:ascii="Arial" w:hAnsi="Arial" w:cs="Arial"/>
            <w:u w:val="single"/>
            <w:rPrChange w:id="33" w:author="Carla Giovana Basso" w:date="2023-11-14T15:17:00Z">
              <w:rPr>
                <w:rFonts w:ascii="Arial" w:hAnsi="Arial" w:cs="Arial"/>
              </w:rPr>
            </w:rPrChange>
          </w:rPr>
          <w:t>Resultado</w:t>
        </w:r>
      </w:ins>
    </w:p>
    <w:p w14:paraId="7D14AB87" w14:textId="23F251C2" w:rsidR="009473D4" w:rsidRDefault="005D7479" w:rsidP="0027564F">
      <w:pPr>
        <w:jc w:val="both"/>
        <w:rPr>
          <w:rFonts w:ascii="Arial" w:hAnsi="Arial" w:cs="Arial"/>
        </w:rPr>
      </w:pPr>
      <w:r w:rsidRPr="00DE09B6">
        <w:rPr>
          <w:rFonts w:ascii="Arial" w:hAnsi="Arial" w:cs="Arial"/>
        </w:rPr>
        <w:t>Não foi encontrado diferença entre os grupos para qualidade embrionária e tempo para o embrião atingir o estágio de blastocisto. Nos demais desfechos analisados, também não foi encontrado diferença entre os grupos.</w:t>
      </w:r>
    </w:p>
    <w:p w14:paraId="17E16234" w14:textId="7DF68797" w:rsidR="005D7479" w:rsidRPr="005D7479" w:rsidRDefault="005D7479" w:rsidP="0027564F">
      <w:pPr>
        <w:jc w:val="both"/>
        <w:rPr>
          <w:rFonts w:ascii="Arial" w:hAnsi="Arial" w:cs="Arial"/>
          <w:u w:val="single"/>
        </w:rPr>
      </w:pPr>
      <w:r w:rsidRPr="005D7479">
        <w:rPr>
          <w:rFonts w:ascii="Arial" w:hAnsi="Arial" w:cs="Arial"/>
          <w:u w:val="single"/>
        </w:rPr>
        <w:t>Conclusão:</w:t>
      </w:r>
    </w:p>
    <w:p w14:paraId="62AB86FD" w14:textId="5741DB8F" w:rsidR="005D7479" w:rsidRDefault="0044011F" w:rsidP="0027564F">
      <w:pPr>
        <w:jc w:val="both"/>
        <w:rPr>
          <w:rFonts w:ascii="Arial" w:hAnsi="Arial" w:cs="Arial"/>
        </w:rPr>
      </w:pPr>
      <w:ins w:id="34" w:author="Carla Giovana Basso" w:date="2023-11-13T15:06:00Z">
        <w:r>
          <w:rPr>
            <w:rFonts w:ascii="Arial" w:hAnsi="Arial" w:cs="Arial"/>
          </w:rPr>
          <w:t>Não foi observado</w:t>
        </w:r>
      </w:ins>
      <w:ins w:id="35" w:author="Carla Giovana Basso" w:date="2023-11-13T15:07:00Z">
        <w:r>
          <w:rPr>
            <w:rFonts w:ascii="Arial" w:hAnsi="Arial" w:cs="Arial"/>
          </w:rPr>
          <w:t xml:space="preserve"> diferença</w:t>
        </w:r>
        <w:r w:rsidR="00E11FC5">
          <w:rPr>
            <w:rFonts w:ascii="Arial" w:hAnsi="Arial" w:cs="Arial"/>
          </w:rPr>
          <w:t xml:space="preserve"> significativa entre os desfechos reprodutivos obtidos com</w:t>
        </w:r>
        <w:r w:rsidR="007428AD">
          <w:rPr>
            <w:rFonts w:ascii="Arial" w:hAnsi="Arial" w:cs="Arial"/>
          </w:rPr>
          <w:t xml:space="preserve"> </w:t>
        </w:r>
      </w:ins>
      <w:del w:id="36" w:author="Carla Giovana Basso" w:date="2023-11-13T15:06:00Z">
        <w:r w:rsidR="00D85B79" w:rsidDel="0044011F">
          <w:rPr>
            <w:rFonts w:ascii="Arial" w:hAnsi="Arial" w:cs="Arial"/>
          </w:rPr>
          <w:delText xml:space="preserve">Neste estudo </w:delText>
        </w:r>
      </w:del>
      <w:r w:rsidR="00D85B79">
        <w:rPr>
          <w:rFonts w:ascii="Arial" w:hAnsi="Arial" w:cs="Arial"/>
        </w:rPr>
        <w:t>o</w:t>
      </w:r>
      <w:ins w:id="37" w:author="Carla Giovana Basso" w:date="2023-11-13T15:07:00Z">
        <w:r w:rsidR="007428AD">
          <w:rPr>
            <w:rFonts w:ascii="Arial" w:hAnsi="Arial" w:cs="Arial"/>
          </w:rPr>
          <w:t xml:space="preserve"> uso de</w:t>
        </w:r>
      </w:ins>
      <w:r w:rsidR="005D7479">
        <w:rPr>
          <w:rFonts w:ascii="Arial" w:hAnsi="Arial" w:cs="Arial"/>
        </w:rPr>
        <w:t xml:space="preserve"> protocolo com </w:t>
      </w:r>
      <w:proofErr w:type="spellStart"/>
      <w:r w:rsidR="005D7479">
        <w:rPr>
          <w:rFonts w:ascii="Arial" w:hAnsi="Arial" w:cs="Arial"/>
        </w:rPr>
        <w:t>didrogesterona</w:t>
      </w:r>
      <w:proofErr w:type="spellEnd"/>
      <w:r w:rsidR="005D7479">
        <w:rPr>
          <w:rFonts w:ascii="Arial" w:hAnsi="Arial" w:cs="Arial"/>
        </w:rPr>
        <w:t xml:space="preserve"> na EOC</w:t>
      </w:r>
      <w:ins w:id="38" w:author="Carla Giovana Basso" w:date="2023-11-13T15:07:00Z">
        <w:r w:rsidR="007428AD">
          <w:rPr>
            <w:rFonts w:ascii="Arial" w:hAnsi="Arial" w:cs="Arial"/>
          </w:rPr>
          <w:t xml:space="preserve"> em relação ao uso de proto</w:t>
        </w:r>
      </w:ins>
      <w:ins w:id="39" w:author="Carla Giovana Basso" w:date="2023-11-13T15:08:00Z">
        <w:r w:rsidR="007428AD">
          <w:rPr>
            <w:rFonts w:ascii="Arial" w:hAnsi="Arial" w:cs="Arial"/>
          </w:rPr>
          <w:t xml:space="preserve">colo com </w:t>
        </w:r>
      </w:ins>
      <w:r w:rsidR="005D7479">
        <w:rPr>
          <w:rFonts w:ascii="Arial" w:hAnsi="Arial" w:cs="Arial"/>
        </w:rPr>
        <w:t xml:space="preserve"> </w:t>
      </w:r>
      <w:del w:id="40" w:author="Carla Giovana Basso" w:date="2023-11-13T15:08:00Z">
        <w:r w:rsidR="005D7479" w:rsidRPr="005D7479" w:rsidDel="007428AD">
          <w:rPr>
            <w:rFonts w:ascii="Arial" w:hAnsi="Arial" w:cs="Arial"/>
          </w:rPr>
          <w:delText>alcanç</w:delText>
        </w:r>
        <w:r w:rsidR="005D7479" w:rsidDel="007428AD">
          <w:rPr>
            <w:rFonts w:ascii="Arial" w:hAnsi="Arial" w:cs="Arial"/>
          </w:rPr>
          <w:delText>ou</w:delText>
        </w:r>
        <w:r w:rsidR="005D7479" w:rsidRPr="005D7479" w:rsidDel="007428AD">
          <w:rPr>
            <w:rFonts w:ascii="Arial" w:hAnsi="Arial" w:cs="Arial"/>
          </w:rPr>
          <w:delText xml:space="preserve"> resultados embriológicos e clínicos comparáveis</w:delText>
        </w:r>
        <w:r w:rsidR="005D7479" w:rsidDel="007428AD">
          <w:rPr>
            <w:rFonts w:ascii="Arial" w:hAnsi="Arial" w:cs="Arial"/>
          </w:rPr>
          <w:delText xml:space="preserve"> aos encontrados no protocolo com </w:delText>
        </w:r>
      </w:del>
      <w:r w:rsidR="005D7479">
        <w:rPr>
          <w:rFonts w:ascii="Arial" w:hAnsi="Arial" w:cs="Arial"/>
        </w:rPr>
        <w:t>antagonista do GnRH</w:t>
      </w:r>
      <w:r w:rsidR="00D85B79">
        <w:rPr>
          <w:rFonts w:ascii="Arial" w:hAnsi="Arial" w:cs="Arial"/>
        </w:rPr>
        <w:t xml:space="preserve">. </w:t>
      </w:r>
    </w:p>
    <w:p w14:paraId="1409D553" w14:textId="77777777" w:rsidR="00D85B79" w:rsidRDefault="00D85B79" w:rsidP="0027564F">
      <w:pPr>
        <w:jc w:val="both"/>
        <w:rPr>
          <w:rFonts w:ascii="Arial" w:hAnsi="Arial" w:cs="Arial"/>
        </w:rPr>
      </w:pPr>
    </w:p>
    <w:p w14:paraId="1AC79FC1" w14:textId="77777777" w:rsidR="00D85B79" w:rsidRDefault="00D85B79" w:rsidP="0027564F">
      <w:pPr>
        <w:jc w:val="both"/>
        <w:rPr>
          <w:rFonts w:ascii="Arial" w:hAnsi="Arial" w:cs="Arial"/>
        </w:rPr>
      </w:pPr>
    </w:p>
    <w:p w14:paraId="2F76A6F8" w14:textId="77777777" w:rsidR="00D85B79" w:rsidRDefault="00D85B79" w:rsidP="0027564F">
      <w:pPr>
        <w:jc w:val="both"/>
        <w:rPr>
          <w:rFonts w:ascii="Arial" w:hAnsi="Arial" w:cs="Arial"/>
        </w:rPr>
      </w:pPr>
    </w:p>
    <w:p w14:paraId="1BE67924" w14:textId="77777777" w:rsidR="00D85B79" w:rsidRDefault="00D85B79" w:rsidP="0027564F">
      <w:pPr>
        <w:jc w:val="both"/>
        <w:rPr>
          <w:rFonts w:ascii="Arial" w:hAnsi="Arial" w:cs="Arial"/>
        </w:rPr>
      </w:pPr>
    </w:p>
    <w:p w14:paraId="79E1ABF9" w14:textId="77777777" w:rsidR="00D85B79" w:rsidRDefault="00D85B79" w:rsidP="0027564F">
      <w:pPr>
        <w:jc w:val="both"/>
        <w:rPr>
          <w:rFonts w:ascii="Arial" w:hAnsi="Arial" w:cs="Arial"/>
        </w:rPr>
      </w:pPr>
    </w:p>
    <w:p w14:paraId="57D52B77" w14:textId="77777777" w:rsidR="00D85B79" w:rsidRDefault="00D85B79" w:rsidP="0027564F">
      <w:pPr>
        <w:jc w:val="both"/>
        <w:rPr>
          <w:rFonts w:ascii="Arial" w:hAnsi="Arial" w:cs="Arial"/>
        </w:rPr>
      </w:pPr>
    </w:p>
    <w:p w14:paraId="72FE8FA9" w14:textId="77777777" w:rsidR="00D85B79" w:rsidRDefault="00D85B79" w:rsidP="0027564F">
      <w:pPr>
        <w:jc w:val="both"/>
        <w:rPr>
          <w:rFonts w:ascii="Arial" w:hAnsi="Arial" w:cs="Arial"/>
        </w:rPr>
      </w:pPr>
    </w:p>
    <w:p w14:paraId="10CAE4AA" w14:textId="77777777" w:rsidR="00D85B79" w:rsidRDefault="00D85B79" w:rsidP="0027564F">
      <w:pPr>
        <w:jc w:val="both"/>
        <w:rPr>
          <w:rFonts w:ascii="Arial" w:hAnsi="Arial" w:cs="Arial"/>
        </w:rPr>
      </w:pPr>
    </w:p>
    <w:p w14:paraId="3ABE6FE3" w14:textId="77777777" w:rsidR="00D85B79" w:rsidRDefault="00D85B79" w:rsidP="0027564F">
      <w:pPr>
        <w:jc w:val="both"/>
        <w:rPr>
          <w:rFonts w:ascii="Arial" w:hAnsi="Arial" w:cs="Arial"/>
        </w:rPr>
      </w:pPr>
    </w:p>
    <w:p w14:paraId="79F85E95" w14:textId="77777777" w:rsidR="00D85B79" w:rsidRDefault="00D85B79" w:rsidP="0027564F">
      <w:pPr>
        <w:jc w:val="both"/>
        <w:rPr>
          <w:rFonts w:ascii="Arial" w:hAnsi="Arial" w:cs="Arial"/>
        </w:rPr>
      </w:pPr>
    </w:p>
    <w:p w14:paraId="750BEBDF" w14:textId="77777777" w:rsidR="00D85B79" w:rsidRDefault="00D85B79" w:rsidP="0027564F">
      <w:pPr>
        <w:jc w:val="both"/>
        <w:rPr>
          <w:rFonts w:ascii="Arial" w:hAnsi="Arial" w:cs="Arial"/>
        </w:rPr>
      </w:pPr>
    </w:p>
    <w:p w14:paraId="66891355" w14:textId="77777777" w:rsidR="00D85B79" w:rsidRDefault="00D85B79" w:rsidP="0027564F">
      <w:pPr>
        <w:jc w:val="both"/>
        <w:rPr>
          <w:rFonts w:ascii="Arial" w:hAnsi="Arial" w:cs="Arial"/>
        </w:rPr>
      </w:pPr>
    </w:p>
    <w:p w14:paraId="2395140A" w14:textId="77777777" w:rsidR="00D85B79" w:rsidRDefault="00D85B79" w:rsidP="0027564F">
      <w:pPr>
        <w:jc w:val="both"/>
        <w:rPr>
          <w:rFonts w:ascii="Arial" w:hAnsi="Arial" w:cs="Arial"/>
        </w:rPr>
      </w:pPr>
    </w:p>
    <w:p w14:paraId="7B5C2823" w14:textId="77777777" w:rsidR="00D85B79" w:rsidRDefault="00D85B79" w:rsidP="0027564F">
      <w:pPr>
        <w:jc w:val="both"/>
        <w:rPr>
          <w:rFonts w:ascii="Arial" w:hAnsi="Arial" w:cs="Arial"/>
        </w:rPr>
      </w:pPr>
    </w:p>
    <w:p w14:paraId="604FF4EA" w14:textId="77777777" w:rsidR="00D85B79" w:rsidRDefault="00D85B79" w:rsidP="0027564F">
      <w:pPr>
        <w:jc w:val="both"/>
        <w:rPr>
          <w:rFonts w:ascii="Arial" w:hAnsi="Arial" w:cs="Arial"/>
        </w:rPr>
      </w:pPr>
    </w:p>
    <w:p w14:paraId="4ED9575A" w14:textId="77777777" w:rsidR="00D85B79" w:rsidRDefault="00D85B79" w:rsidP="0027564F">
      <w:pPr>
        <w:jc w:val="both"/>
        <w:rPr>
          <w:rFonts w:ascii="Arial" w:hAnsi="Arial" w:cs="Arial"/>
        </w:rPr>
      </w:pPr>
    </w:p>
    <w:p w14:paraId="226B310C" w14:textId="77777777" w:rsidR="00D85B79" w:rsidRDefault="00D85B79" w:rsidP="0027564F">
      <w:pPr>
        <w:jc w:val="both"/>
        <w:rPr>
          <w:rFonts w:ascii="Arial" w:hAnsi="Arial" w:cs="Arial"/>
        </w:rPr>
      </w:pPr>
    </w:p>
    <w:p w14:paraId="533661A7" w14:textId="77777777" w:rsidR="00D85B79" w:rsidRDefault="00D85B79" w:rsidP="0027564F">
      <w:pPr>
        <w:jc w:val="both"/>
        <w:rPr>
          <w:rFonts w:ascii="Arial" w:hAnsi="Arial" w:cs="Arial"/>
        </w:rPr>
      </w:pPr>
    </w:p>
    <w:p w14:paraId="7101BAF0" w14:textId="77777777" w:rsidR="00D85B79" w:rsidRDefault="00D85B79" w:rsidP="0027564F">
      <w:pPr>
        <w:jc w:val="both"/>
        <w:rPr>
          <w:rFonts w:ascii="Arial" w:hAnsi="Arial" w:cs="Arial"/>
        </w:rPr>
      </w:pPr>
    </w:p>
    <w:p w14:paraId="4A3116D0" w14:textId="77777777" w:rsidR="00D85B79" w:rsidRDefault="00D85B79" w:rsidP="0027564F">
      <w:pPr>
        <w:jc w:val="both"/>
        <w:rPr>
          <w:rFonts w:ascii="Arial" w:hAnsi="Arial" w:cs="Arial"/>
        </w:rPr>
      </w:pPr>
    </w:p>
    <w:p w14:paraId="3B5EF162" w14:textId="355CE828" w:rsidR="00D85B79" w:rsidRDefault="00D85B79" w:rsidP="0027564F">
      <w:pPr>
        <w:jc w:val="both"/>
        <w:rPr>
          <w:rFonts w:ascii="Arial" w:hAnsi="Arial" w:cs="Arial"/>
          <w:b/>
          <w:bCs/>
          <w:lang w:val="en-US"/>
        </w:rPr>
      </w:pPr>
      <w:r w:rsidRPr="00D85B79">
        <w:rPr>
          <w:rFonts w:ascii="Arial" w:hAnsi="Arial" w:cs="Arial"/>
          <w:b/>
          <w:bCs/>
          <w:lang w:val="en-US"/>
        </w:rPr>
        <w:t>ABSTRAC</w:t>
      </w:r>
    </w:p>
    <w:p w14:paraId="5001A7EB" w14:textId="77777777" w:rsidR="00D85B79" w:rsidRPr="00D85B79" w:rsidRDefault="00D85B79" w:rsidP="0027564F">
      <w:pPr>
        <w:jc w:val="both"/>
        <w:rPr>
          <w:rFonts w:ascii="Arial" w:hAnsi="Arial" w:cs="Arial"/>
          <w:b/>
          <w:bCs/>
          <w:lang w:val="en-US"/>
        </w:rPr>
      </w:pPr>
    </w:p>
    <w:p w14:paraId="445F1F5B" w14:textId="77777777" w:rsidR="00D85B79" w:rsidRPr="00D85B79" w:rsidRDefault="00D85B79" w:rsidP="0027564F">
      <w:pPr>
        <w:jc w:val="both"/>
        <w:rPr>
          <w:rFonts w:ascii="Arial" w:hAnsi="Arial" w:cs="Arial"/>
          <w:u w:val="single"/>
          <w:lang w:val="en-US"/>
        </w:rPr>
      </w:pPr>
      <w:r w:rsidRPr="00D85B79">
        <w:rPr>
          <w:rFonts w:ascii="Arial" w:hAnsi="Arial" w:cs="Arial"/>
          <w:u w:val="single"/>
          <w:lang w:val="en-US"/>
        </w:rPr>
        <w:t>Introduction:</w:t>
      </w:r>
    </w:p>
    <w:p w14:paraId="1042CF56" w14:textId="2D4252C0" w:rsidR="00D85B79" w:rsidRPr="00D85B79" w:rsidRDefault="00D85B79" w:rsidP="0027564F">
      <w:pPr>
        <w:jc w:val="both"/>
        <w:rPr>
          <w:rFonts w:ascii="Arial" w:hAnsi="Arial" w:cs="Arial"/>
          <w:lang w:val="en-US"/>
        </w:rPr>
      </w:pPr>
      <w:r w:rsidRPr="00D85B79">
        <w:rPr>
          <w:rFonts w:ascii="Arial" w:hAnsi="Arial" w:cs="Arial"/>
          <w:lang w:val="en-US"/>
        </w:rPr>
        <w:t>Controlled ovarian stimulation (</w:t>
      </w:r>
      <w:r>
        <w:rPr>
          <w:rFonts w:ascii="Arial" w:hAnsi="Arial" w:cs="Arial"/>
          <w:lang w:val="en-US"/>
        </w:rPr>
        <w:t>COS</w:t>
      </w:r>
      <w:r w:rsidRPr="00D85B79">
        <w:rPr>
          <w:rFonts w:ascii="Arial" w:hAnsi="Arial" w:cs="Arial"/>
          <w:lang w:val="en-US"/>
        </w:rPr>
        <w:t xml:space="preserve">), in women treatment for in vitro fertilization (IVF), allows multiple follicular recruitment, for subsequent capture of oocytes that will be fertilized. The oral use of progesterone, effectively blocking the premature rise of luteinizing hormone (LH) in women undergoing </w:t>
      </w:r>
      <w:r>
        <w:rPr>
          <w:rFonts w:ascii="Arial" w:hAnsi="Arial" w:cs="Arial"/>
          <w:lang w:val="en-US"/>
        </w:rPr>
        <w:t>COS</w:t>
      </w:r>
      <w:r w:rsidRPr="00D85B79">
        <w:rPr>
          <w:rFonts w:ascii="Arial" w:hAnsi="Arial" w:cs="Arial"/>
          <w:lang w:val="en-US"/>
        </w:rPr>
        <w:t xml:space="preserve"> for IVF</w:t>
      </w:r>
      <w:r>
        <w:rPr>
          <w:rFonts w:ascii="Arial" w:hAnsi="Arial" w:cs="Arial"/>
          <w:lang w:val="en-US"/>
        </w:rPr>
        <w:t xml:space="preserve">. The progesterone protocol </w:t>
      </w:r>
      <w:r w:rsidRPr="00D85B79">
        <w:rPr>
          <w:rFonts w:ascii="Arial" w:hAnsi="Arial" w:cs="Arial"/>
          <w:lang w:val="en-US"/>
        </w:rPr>
        <w:t>is more user-friendly and allows for a reduction in the cost of treatment.</w:t>
      </w:r>
    </w:p>
    <w:p w14:paraId="6E18D195" w14:textId="22C9A33A" w:rsidR="00D85B79" w:rsidRPr="00D85B79" w:rsidRDefault="00D85B79" w:rsidP="0027564F">
      <w:pPr>
        <w:jc w:val="both"/>
        <w:rPr>
          <w:rFonts w:ascii="Arial" w:hAnsi="Arial" w:cs="Arial"/>
          <w:lang w:val="en-US"/>
        </w:rPr>
      </w:pPr>
      <w:r w:rsidRPr="00D85B79">
        <w:rPr>
          <w:rFonts w:ascii="Arial" w:hAnsi="Arial" w:cs="Arial"/>
          <w:u w:val="single"/>
          <w:lang w:val="en-US"/>
        </w:rPr>
        <w:t>Objective</w:t>
      </w:r>
      <w:r w:rsidRPr="00D85B79">
        <w:rPr>
          <w:rFonts w:ascii="Arial" w:hAnsi="Arial" w:cs="Arial"/>
          <w:lang w:val="en-US"/>
        </w:rPr>
        <w:t>:</w:t>
      </w:r>
      <w:r>
        <w:rPr>
          <w:rFonts w:ascii="Arial" w:hAnsi="Arial" w:cs="Arial"/>
          <w:lang w:val="en-US"/>
        </w:rPr>
        <w:t xml:space="preserve"> </w:t>
      </w:r>
    </w:p>
    <w:p w14:paraId="492D3BF0" w14:textId="06CA300F" w:rsidR="00D85B79" w:rsidRPr="00D85B79" w:rsidRDefault="00D85B79" w:rsidP="0027564F">
      <w:pPr>
        <w:jc w:val="both"/>
        <w:rPr>
          <w:rFonts w:ascii="Arial" w:hAnsi="Arial" w:cs="Arial"/>
          <w:lang w:val="en-US"/>
        </w:rPr>
      </w:pPr>
      <w:r w:rsidRPr="00D85B79">
        <w:rPr>
          <w:rFonts w:ascii="Arial" w:hAnsi="Arial" w:cs="Arial"/>
          <w:lang w:val="en-US"/>
        </w:rPr>
        <w:t xml:space="preserve">To evaluate the embryos obtained in </w:t>
      </w:r>
      <w:r>
        <w:rPr>
          <w:rFonts w:ascii="Arial" w:hAnsi="Arial" w:cs="Arial"/>
          <w:lang w:val="en-US"/>
        </w:rPr>
        <w:t xml:space="preserve">COS </w:t>
      </w:r>
      <w:r w:rsidRPr="00D85B79">
        <w:rPr>
          <w:rFonts w:ascii="Arial" w:hAnsi="Arial" w:cs="Arial"/>
          <w:lang w:val="en-US"/>
        </w:rPr>
        <w:t>protocols with the use of gonadotropin-releasing hormone (GnRH) antagonist and with the use of dydrogesterone and compare them. The secondary objective was to compare the protocols in other reproductive outcomes, such as cycle length, gonadotropin dose, number of oocytes, fertilization rate and blastocyst rate.</w:t>
      </w:r>
    </w:p>
    <w:p w14:paraId="676134EF" w14:textId="45AEB6AD" w:rsidR="00D85B79" w:rsidRPr="00D85B79" w:rsidRDefault="00D85B79" w:rsidP="0027564F">
      <w:pPr>
        <w:jc w:val="both"/>
        <w:rPr>
          <w:rFonts w:ascii="Arial" w:hAnsi="Arial" w:cs="Arial"/>
          <w:u w:val="single"/>
          <w:lang w:val="en-US"/>
        </w:rPr>
      </w:pPr>
      <w:r w:rsidRPr="00D85B79">
        <w:rPr>
          <w:rFonts w:ascii="Arial" w:hAnsi="Arial" w:cs="Arial"/>
          <w:u w:val="single"/>
          <w:lang w:val="en-US"/>
        </w:rPr>
        <w:t>Materials and Methods:</w:t>
      </w:r>
    </w:p>
    <w:p w14:paraId="1738B15C" w14:textId="4CA1767C" w:rsidR="00D85B79" w:rsidRPr="00D85B79" w:rsidRDefault="00D85B79" w:rsidP="0027564F">
      <w:pPr>
        <w:jc w:val="both"/>
        <w:rPr>
          <w:rFonts w:ascii="Arial" w:hAnsi="Arial" w:cs="Arial"/>
          <w:lang w:val="en-US"/>
        </w:rPr>
      </w:pPr>
      <w:r w:rsidRPr="00D85B79">
        <w:rPr>
          <w:rFonts w:ascii="Arial" w:hAnsi="Arial" w:cs="Arial"/>
          <w:lang w:val="en-US"/>
        </w:rPr>
        <w:t xml:space="preserve">A retrospective study was carried out through analysis of medical records of patients treated at a private reproductive medicine clinic (Nilo Frantz Medicina Reproductiva), Brazil, São Paulo, undergoing </w:t>
      </w:r>
      <w:r>
        <w:rPr>
          <w:rFonts w:ascii="Arial" w:hAnsi="Arial" w:cs="Arial"/>
          <w:lang w:val="en-US"/>
        </w:rPr>
        <w:t>COS</w:t>
      </w:r>
      <w:r w:rsidRPr="00D85B79">
        <w:rPr>
          <w:rFonts w:ascii="Arial" w:hAnsi="Arial" w:cs="Arial"/>
          <w:lang w:val="en-US"/>
        </w:rPr>
        <w:t xml:space="preserve"> treatment for IVF, with different </w:t>
      </w:r>
      <w:r>
        <w:rPr>
          <w:rFonts w:ascii="Arial" w:hAnsi="Arial" w:cs="Arial"/>
          <w:lang w:val="en-US"/>
        </w:rPr>
        <w:t>COS</w:t>
      </w:r>
      <w:r w:rsidRPr="00D85B79">
        <w:rPr>
          <w:rFonts w:ascii="Arial" w:hAnsi="Arial" w:cs="Arial"/>
          <w:lang w:val="en-US"/>
        </w:rPr>
        <w:t xml:space="preserve"> regimens. Patients were divided into two groups: Dydrogesterone Group with 17 cycles, which used the pituitary block </w:t>
      </w:r>
      <w:r w:rsidR="00D275D0">
        <w:rPr>
          <w:rFonts w:ascii="Arial" w:hAnsi="Arial" w:cs="Arial"/>
          <w:lang w:val="en-US"/>
        </w:rPr>
        <w:t>COS</w:t>
      </w:r>
      <w:r w:rsidRPr="00D85B79">
        <w:rPr>
          <w:rFonts w:ascii="Arial" w:hAnsi="Arial" w:cs="Arial"/>
          <w:lang w:val="en-US"/>
        </w:rPr>
        <w:t xml:space="preserve"> protocol with this medication and Antagonist Group with 35 cycles, which used the</w:t>
      </w:r>
      <w:r w:rsidR="00D275D0">
        <w:rPr>
          <w:rFonts w:ascii="Arial" w:hAnsi="Arial" w:cs="Arial"/>
          <w:lang w:val="en-US"/>
        </w:rPr>
        <w:t xml:space="preserve"> COS</w:t>
      </w:r>
      <w:r w:rsidRPr="00D85B79">
        <w:rPr>
          <w:rFonts w:ascii="Arial" w:hAnsi="Arial" w:cs="Arial"/>
          <w:lang w:val="en-US"/>
        </w:rPr>
        <w:t xml:space="preserve"> protocol with GnRH antagonist. No difference was found between the groups for embryonic quality and time for the embryo to reach the blastocyst stage. In the other outcomes analyzed, no difference was found between the groups.</w:t>
      </w:r>
    </w:p>
    <w:p w14:paraId="74F8C58D" w14:textId="77777777" w:rsidR="00D85B79" w:rsidRPr="00D275D0" w:rsidRDefault="00D85B79" w:rsidP="0027564F">
      <w:pPr>
        <w:jc w:val="both"/>
        <w:rPr>
          <w:rFonts w:ascii="Arial" w:hAnsi="Arial" w:cs="Arial"/>
          <w:u w:val="single"/>
          <w:lang w:val="en-US"/>
        </w:rPr>
      </w:pPr>
      <w:r w:rsidRPr="00D275D0">
        <w:rPr>
          <w:rFonts w:ascii="Arial" w:hAnsi="Arial" w:cs="Arial"/>
          <w:u w:val="single"/>
          <w:lang w:val="en-US"/>
        </w:rPr>
        <w:t>Conclusion:</w:t>
      </w:r>
    </w:p>
    <w:p w14:paraId="6D01BCAC" w14:textId="5CB91238" w:rsidR="00D85B79" w:rsidRPr="00D85B79" w:rsidRDefault="00D85B79" w:rsidP="0027564F">
      <w:pPr>
        <w:jc w:val="both"/>
        <w:rPr>
          <w:rFonts w:ascii="Arial" w:hAnsi="Arial" w:cs="Arial"/>
          <w:lang w:val="en-US"/>
        </w:rPr>
      </w:pPr>
      <w:r w:rsidRPr="00D85B79">
        <w:rPr>
          <w:rFonts w:ascii="Arial" w:hAnsi="Arial" w:cs="Arial"/>
          <w:lang w:val="en-US"/>
        </w:rPr>
        <w:t xml:space="preserve">In this study, the dydrogesterone protocol in </w:t>
      </w:r>
      <w:r w:rsidR="00D275D0">
        <w:rPr>
          <w:rFonts w:ascii="Arial" w:hAnsi="Arial" w:cs="Arial"/>
          <w:lang w:val="en-US"/>
        </w:rPr>
        <w:t>COS</w:t>
      </w:r>
      <w:r w:rsidRPr="00D85B79">
        <w:rPr>
          <w:rFonts w:ascii="Arial" w:hAnsi="Arial" w:cs="Arial"/>
          <w:lang w:val="en-US"/>
        </w:rPr>
        <w:t xml:space="preserve"> achieved embryological and clinical results comparable to those found in the GnRH antagonist protocol.</w:t>
      </w:r>
    </w:p>
    <w:sectPr w:rsidR="00D85B79" w:rsidRPr="00D85B79" w:rsidSect="00725B03">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Carla Giovana Basso" w:date="2023-11-14T08:30:00Z" w:initials="CGB">
    <w:p w14:paraId="1A68C642" w14:textId="77777777" w:rsidR="00D628CE" w:rsidRDefault="00D628CE" w:rsidP="00963058">
      <w:pPr>
        <w:pStyle w:val="Textodecomentrio"/>
      </w:pPr>
      <w:r>
        <w:rPr>
          <w:rStyle w:val="Refdecomentrio"/>
        </w:rPr>
        <w:annotationRef/>
      </w:r>
      <w:r>
        <w:t>Seria o mais correto para descrever? Parece um termo um pouco coloquial/tradução livre.</w:t>
      </w:r>
    </w:p>
  </w:comment>
  <w:comment w:id="26" w:author="Carla Giovana Basso" w:date="2023-11-14T15:17:00Z" w:initials="CGB">
    <w:p w14:paraId="5EA46B30" w14:textId="77777777" w:rsidR="00DE09B6" w:rsidRDefault="00DE09B6" w:rsidP="00EB4B64">
      <w:pPr>
        <w:pStyle w:val="Textodecomentrio"/>
      </w:pPr>
      <w:r>
        <w:rPr>
          <w:rStyle w:val="Refdecomentrio"/>
        </w:rPr>
        <w:annotationRef/>
      </w:r>
      <w:r>
        <w:t>Incluir os desfechos avaliados e a análise estatística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68C642" w15:done="0"/>
  <w15:commentEx w15:paraId="5EA46B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C2F3BAB" w16cex:dateUtc="2023-11-14T11:30:00Z"/>
  <w16cex:commentExtensible w16cex:durableId="7F6D1DD0" w16cex:dateUtc="2023-11-14T1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68C642" w16cid:durableId="6C2F3BAB"/>
  <w16cid:commentId w16cid:paraId="5EA46B30" w16cid:durableId="7F6D1D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a Giovana Basso">
    <w15:presenceInfo w15:providerId="Windows Live" w15:userId="edc9a00cbdb000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23"/>
    <w:rsid w:val="001635E3"/>
    <w:rsid w:val="00224392"/>
    <w:rsid w:val="00234B0B"/>
    <w:rsid w:val="0027564F"/>
    <w:rsid w:val="004177B4"/>
    <w:rsid w:val="00432AD9"/>
    <w:rsid w:val="0044011F"/>
    <w:rsid w:val="00592B68"/>
    <w:rsid w:val="005D7479"/>
    <w:rsid w:val="006F04F6"/>
    <w:rsid w:val="00725B03"/>
    <w:rsid w:val="007428AD"/>
    <w:rsid w:val="007507DC"/>
    <w:rsid w:val="008515C8"/>
    <w:rsid w:val="008C199F"/>
    <w:rsid w:val="008E020F"/>
    <w:rsid w:val="009473D4"/>
    <w:rsid w:val="0098227F"/>
    <w:rsid w:val="00984023"/>
    <w:rsid w:val="009D3FBD"/>
    <w:rsid w:val="00A132B6"/>
    <w:rsid w:val="00BB5773"/>
    <w:rsid w:val="00D275D0"/>
    <w:rsid w:val="00D628CE"/>
    <w:rsid w:val="00D85B79"/>
    <w:rsid w:val="00DE09B6"/>
    <w:rsid w:val="00E11FC5"/>
    <w:rsid w:val="00E36A7A"/>
    <w:rsid w:val="00E5665A"/>
    <w:rsid w:val="00EE516A"/>
    <w:rsid w:val="00F708E6"/>
    <w:rsid w:val="00F90470"/>
    <w:rsid w:val="00F971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85AD"/>
  <w15:chartTrackingRefBased/>
  <w15:docId w15:val="{2ADACC1B-263E-094B-BE5A-9B78F8C8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viso">
    <w:name w:val="Revision"/>
    <w:hidden/>
    <w:uiPriority w:val="99"/>
    <w:semiHidden/>
    <w:rsid w:val="00F708E6"/>
  </w:style>
  <w:style w:type="character" w:styleId="Refdecomentrio">
    <w:name w:val="annotation reference"/>
    <w:basedOn w:val="Fontepargpadro"/>
    <w:uiPriority w:val="99"/>
    <w:semiHidden/>
    <w:unhideWhenUsed/>
    <w:rsid w:val="00D628CE"/>
    <w:rPr>
      <w:sz w:val="16"/>
      <w:szCs w:val="16"/>
    </w:rPr>
  </w:style>
  <w:style w:type="paragraph" w:styleId="Textodecomentrio">
    <w:name w:val="annotation text"/>
    <w:basedOn w:val="Normal"/>
    <w:link w:val="TextodecomentrioChar"/>
    <w:uiPriority w:val="99"/>
    <w:unhideWhenUsed/>
    <w:rsid w:val="00D628CE"/>
    <w:rPr>
      <w:sz w:val="20"/>
      <w:szCs w:val="20"/>
    </w:rPr>
  </w:style>
  <w:style w:type="character" w:customStyle="1" w:styleId="TextodecomentrioChar">
    <w:name w:val="Texto de comentário Char"/>
    <w:basedOn w:val="Fontepargpadro"/>
    <w:link w:val="Textodecomentrio"/>
    <w:uiPriority w:val="99"/>
    <w:rsid w:val="00D628CE"/>
    <w:rPr>
      <w:sz w:val="20"/>
      <w:szCs w:val="20"/>
    </w:rPr>
  </w:style>
  <w:style w:type="paragraph" w:styleId="Assuntodocomentrio">
    <w:name w:val="annotation subject"/>
    <w:basedOn w:val="Textodecomentrio"/>
    <w:next w:val="Textodecomentrio"/>
    <w:link w:val="AssuntodocomentrioChar"/>
    <w:uiPriority w:val="99"/>
    <w:semiHidden/>
    <w:unhideWhenUsed/>
    <w:rsid w:val="00D628CE"/>
    <w:rPr>
      <w:b/>
      <w:bCs/>
    </w:rPr>
  </w:style>
  <w:style w:type="character" w:customStyle="1" w:styleId="AssuntodocomentrioChar">
    <w:name w:val="Assunto do comentário Char"/>
    <w:basedOn w:val="TextodecomentrioChar"/>
    <w:link w:val="Assuntodocomentrio"/>
    <w:uiPriority w:val="99"/>
    <w:semiHidden/>
    <w:rsid w:val="00D628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50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2</Pages>
  <Words>598</Words>
  <Characters>3233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Moreira Tavares</dc:creator>
  <cp:keywords/>
  <dc:description/>
  <cp:lastModifiedBy>Carla Giovana Basso</cp:lastModifiedBy>
  <cp:revision>20</cp:revision>
  <dcterms:created xsi:type="dcterms:W3CDTF">2023-11-13T17:50:00Z</dcterms:created>
  <dcterms:modified xsi:type="dcterms:W3CDTF">2023-11-14T18:17:00Z</dcterms:modified>
</cp:coreProperties>
</file>