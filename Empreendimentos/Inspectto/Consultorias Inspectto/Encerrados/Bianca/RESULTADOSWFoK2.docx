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7D8F" w14:textId="246DA5CA" w:rsidR="00E2033B" w:rsidRDefault="00E2033B" w:rsidP="00BF211C">
      <w:pPr>
        <w:rPr>
          <w:ins w:id="0" w:author="Winter Figueiredo" w:date="2023-11-15T20:52:00Z"/>
          <w:b/>
          <w:bCs/>
        </w:rPr>
      </w:pPr>
      <w:ins w:id="1" w:author="Winter Figueiredo" w:date="2023-11-15T20:52:00Z">
        <w:r>
          <w:rPr>
            <w:b/>
            <w:bCs/>
          </w:rPr>
          <w:t>Método da análise estatística</w:t>
        </w:r>
      </w:ins>
    </w:p>
    <w:p w14:paraId="1D7DF0FB" w14:textId="6DE3E5DA" w:rsidR="00E2033B" w:rsidRPr="00E2033B" w:rsidRDefault="00E2033B" w:rsidP="00E2033B">
      <w:pPr>
        <w:jc w:val="both"/>
        <w:rPr>
          <w:ins w:id="2" w:author="Winter Figueiredo" w:date="2023-11-15T20:51:00Z"/>
        </w:rPr>
        <w:pPrChange w:id="3" w:author="Winter Figueiredo" w:date="2023-11-15T20:53:00Z">
          <w:pPr/>
        </w:pPrChange>
      </w:pPr>
      <w:ins w:id="4" w:author="Winter Figueiredo" w:date="2023-11-15T20:52:00Z">
        <w:r>
          <w:t xml:space="preserve">As variáveis quantitativas foram avaliadas quanto a aderência a distribuição normal pelo teste de Shapiro-Wilk. Por não apresentar aderência a distribuição normal, utilizou-se </w:t>
        </w:r>
      </w:ins>
      <w:ins w:id="5" w:author="Winter Figueiredo" w:date="2023-11-15T20:53:00Z">
        <w:r>
          <w:t xml:space="preserve">mediana e percentis 25 e 75%, respectivamente, bem como testes não paramétricos. Ainda, as variáveis categóricas foram descritas por frequências absolutas(n) e </w:t>
        </w:r>
      </w:ins>
      <w:ins w:id="6" w:author="Winter Figueiredo" w:date="2023-11-15T20:54:00Z">
        <w:r>
          <w:t>relativas (</w:t>
        </w:r>
      </w:ins>
      <w:ins w:id="7" w:author="Winter Figueiredo" w:date="2023-11-15T20:53:00Z">
        <w:r>
          <w:t xml:space="preserve">%). Para comparação das </w:t>
        </w:r>
      </w:ins>
      <w:ins w:id="8" w:author="Winter Figueiredo" w:date="2023-11-15T20:54:00Z">
        <w:r>
          <w:t xml:space="preserve">variáveis quantitativas entre os grupos utilizou-se teste de Mann-Whitney, enquanto para as qualitativas utilizou-se teste de </w:t>
        </w:r>
        <w:proofErr w:type="spellStart"/>
        <w:r>
          <w:t>Qui</w:t>
        </w:r>
        <w:proofErr w:type="spellEnd"/>
        <w:r>
          <w:t xml:space="preserve">-quadrado. </w:t>
        </w:r>
      </w:ins>
      <w:ins w:id="9" w:author="Winter Figueiredo" w:date="2023-11-15T20:55:00Z">
        <w:r w:rsidR="002E37C1">
          <w:t xml:space="preserve">O nível de significância foi de 5%. O programa </w:t>
        </w:r>
      </w:ins>
      <w:ins w:id="10" w:author="Winter Figueiredo" w:date="2023-11-15T20:56:00Z">
        <w:r w:rsidR="002E37C1">
          <w:t>utilizado para as análises foi o STATA (</w:t>
        </w:r>
        <w:proofErr w:type="spellStart"/>
        <w:r w:rsidR="002E37C1">
          <w:t>Stata</w:t>
        </w:r>
        <w:proofErr w:type="spellEnd"/>
        <w:r w:rsidR="002E37C1">
          <w:t xml:space="preserve"> </w:t>
        </w:r>
        <w:proofErr w:type="spellStart"/>
        <w:r w:rsidR="002E37C1">
          <w:t>Corp</w:t>
        </w:r>
        <w:proofErr w:type="spellEnd"/>
        <w:r w:rsidR="002E37C1">
          <w:t>, LC) versão 11.0.</w:t>
        </w:r>
      </w:ins>
      <w:ins w:id="11" w:author="Winter Figueiredo" w:date="2023-11-15T20:54:00Z">
        <w:r>
          <w:t xml:space="preserve"> </w:t>
        </w:r>
      </w:ins>
    </w:p>
    <w:p w14:paraId="27CFD547" w14:textId="77777777" w:rsidR="00E2033B" w:rsidRDefault="00E2033B" w:rsidP="00BF211C">
      <w:pPr>
        <w:rPr>
          <w:ins w:id="12" w:author="Winter Figueiredo" w:date="2023-11-15T20:51:00Z"/>
        </w:rPr>
      </w:pPr>
    </w:p>
    <w:p w14:paraId="5602D093" w14:textId="7A44431E" w:rsidR="00BF211C" w:rsidRPr="00E870BA" w:rsidRDefault="00BF211C" w:rsidP="00BF211C">
      <w:r w:rsidRPr="00E870BA">
        <w:t>RESULTADOS</w:t>
      </w:r>
    </w:p>
    <w:p w14:paraId="45088985" w14:textId="77777777" w:rsidR="00BF211C" w:rsidRPr="00E870BA" w:rsidRDefault="00BF211C" w:rsidP="00BF211C"/>
    <w:p w14:paraId="73907F4A" w14:textId="4F0E6EB6" w:rsidR="00BF211C" w:rsidRDefault="00BF211C" w:rsidP="00BF211C">
      <w:pPr>
        <w:ind w:firstLine="708"/>
      </w:pPr>
      <w:r w:rsidRPr="00707B3A">
        <w:t>Um total de 52 ciclos foram s</w:t>
      </w:r>
      <w:r>
        <w:t xml:space="preserve">elecionados para este estudo, sendo que 35 foram alocados no grupo Antagonista e 17 no Grupo Didrogesterona. </w:t>
      </w:r>
      <w:ins w:id="13" w:author="Carla Giovana Basso" w:date="2023-11-14T14:38:00Z">
        <w:r w:rsidR="00B20769">
          <w:t xml:space="preserve">Os dados antropométricos </w:t>
        </w:r>
      </w:ins>
      <w:del w:id="14" w:author="Carla Giovana Basso" w:date="2023-11-14T14:38:00Z">
        <w:r w:rsidDel="00B20769">
          <w:delText>As características</w:delText>
        </w:r>
      </w:del>
      <w:del w:id="15" w:author="Carla Giovana Basso" w:date="2023-11-14T14:39:00Z">
        <w:r w:rsidDel="00B20769">
          <w:delText xml:space="preserve"> básicas</w:delText>
        </w:r>
      </w:del>
      <w:r>
        <w:t xml:space="preserve"> das pacientes incluídas neste estudo estão descritas na </w:t>
      </w:r>
      <w:r w:rsidRPr="001C72FB">
        <w:t>tabela 1</w:t>
      </w:r>
      <w:r>
        <w:t xml:space="preserve">, sendo que, </w:t>
      </w:r>
      <w:r w:rsidRPr="001C72FB">
        <w:t xml:space="preserve">idade, </w:t>
      </w:r>
      <w:r w:rsidR="001C72FB">
        <w:t>índice de massa corpórea (</w:t>
      </w:r>
      <w:r w:rsidRPr="001C72FB">
        <w:t>IMC</w:t>
      </w:r>
      <w:r w:rsidR="001C72FB">
        <w:t>)</w:t>
      </w:r>
      <w:r w:rsidRPr="001C72FB">
        <w:t>, duração da fertilidade, tipo de infertilidade (primaria ou secundária) e a reserva ovariana</w:t>
      </w:r>
      <w:r w:rsidR="001C72FB" w:rsidRPr="001C72FB">
        <w:t>, definida pelo hormônio anti</w:t>
      </w:r>
      <w:r w:rsidR="001C72FB">
        <w:t>-</w:t>
      </w:r>
      <w:r w:rsidR="001C72FB" w:rsidRPr="001C72FB">
        <w:t>mulleriano</w:t>
      </w:r>
      <w:r w:rsidR="001C72FB">
        <w:t xml:space="preserve"> (HAM)</w:t>
      </w:r>
      <w:r w:rsidRPr="001C72FB">
        <w:t xml:space="preserve"> foram similares entre os dois grupos (p&gt;0,05).</w:t>
      </w:r>
      <w:r>
        <w:t xml:space="preserve"> </w:t>
      </w:r>
      <w:commentRangeStart w:id="16"/>
      <w:r>
        <w:t>Além disso, n</w:t>
      </w:r>
      <w:r w:rsidRPr="00096FF5">
        <w:t xml:space="preserve">ão houve diferença no método de </w:t>
      </w:r>
      <w:r>
        <w:t>fertilização entre</w:t>
      </w:r>
      <w:r w:rsidRPr="00096FF5">
        <w:t xml:space="preserve"> </w:t>
      </w:r>
      <w:r>
        <w:t>os</w:t>
      </w:r>
      <w:r w:rsidRPr="00096FF5">
        <w:t xml:space="preserve"> grupos</w:t>
      </w:r>
      <w:r>
        <w:t>.</w:t>
      </w:r>
      <w:commentRangeEnd w:id="16"/>
      <w:r w:rsidR="007A70E8">
        <w:rPr>
          <w:rStyle w:val="Refdecomentrio"/>
        </w:rPr>
        <w:commentReference w:id="16"/>
      </w:r>
    </w:p>
    <w:p w14:paraId="09704122" w14:textId="0EC95829" w:rsidR="00BF211C" w:rsidRPr="00C549AA" w:rsidRDefault="00C549AA" w:rsidP="00E2033B">
      <w:pPr>
        <w:pPrChange w:id="17" w:author="Winter Figueiredo" w:date="2023-11-15T20:51:00Z">
          <w:pPr>
            <w:ind w:firstLine="708"/>
          </w:pPr>
        </w:pPrChange>
      </w:pPr>
      <w:r w:rsidRPr="00E2033B">
        <w:rPr>
          <w:b/>
          <w:bCs/>
          <w:highlight w:val="green"/>
          <w:rPrChange w:id="18" w:author="Winter Figueiredo" w:date="2023-11-15T20:51:00Z">
            <w:rPr>
              <w:b/>
              <w:bCs/>
            </w:rPr>
          </w:rPrChange>
        </w:rPr>
        <w:t>Tabela 1.</w:t>
      </w:r>
      <w:r>
        <w:rPr>
          <w:b/>
          <w:bCs/>
        </w:rPr>
        <w:t xml:space="preserve"> </w:t>
      </w:r>
      <w:r>
        <w:t xml:space="preserve">Características </w:t>
      </w:r>
      <w:ins w:id="19" w:author="Carla Giovana Basso" w:date="2023-11-14T14:39:00Z">
        <w:r w:rsidR="007A70E8">
          <w:t>antropométricas</w:t>
        </w:r>
      </w:ins>
      <w:del w:id="20" w:author="Carla Giovana Basso" w:date="2023-11-14T14:39:00Z">
        <w:r w:rsidDel="007A70E8">
          <w:delText>básicas</w:delText>
        </w:r>
      </w:del>
      <w:r>
        <w:t xml:space="preserve"> das pacientes estudadas entre os grupos.</w:t>
      </w:r>
    </w:p>
    <w:tbl>
      <w:tblPr>
        <w:tblStyle w:val="formatada"/>
        <w:tblW w:w="5544" w:type="pct"/>
        <w:tblLook w:val="04A0" w:firstRow="1" w:lastRow="0" w:firstColumn="1" w:lastColumn="0" w:noHBand="0" w:noVBand="1"/>
      </w:tblPr>
      <w:tblGrid>
        <w:gridCol w:w="4288"/>
        <w:gridCol w:w="1943"/>
        <w:gridCol w:w="1896"/>
        <w:gridCol w:w="1302"/>
      </w:tblGrid>
      <w:tr w:rsidR="004106A0" w:rsidRPr="00E870BA" w14:paraId="320B4BF3" w14:textId="77777777" w:rsidTr="00793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327F6395" w14:textId="41EBF8D2" w:rsidR="00BF211C" w:rsidRPr="00E870BA" w:rsidRDefault="008E7DFA" w:rsidP="008E7DFA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V</w:t>
            </w:r>
            <w:r w:rsidR="004106A0" w:rsidRPr="00E870BA">
              <w:rPr>
                <w:lang w:eastAsia="pt-BR"/>
              </w:rPr>
              <w:t>ariáveis</w:t>
            </w:r>
          </w:p>
        </w:tc>
        <w:tc>
          <w:tcPr>
            <w:tcW w:w="1062" w:type="pct"/>
            <w:noWrap/>
            <w:hideMark/>
          </w:tcPr>
          <w:p w14:paraId="5C1C27BD" w14:textId="40D999CB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A</w:t>
            </w:r>
            <w:r w:rsidR="001C72FB">
              <w:rPr>
                <w:lang w:eastAsia="pt-BR"/>
              </w:rPr>
              <w:t>ntagonista</w:t>
            </w:r>
          </w:p>
        </w:tc>
        <w:tc>
          <w:tcPr>
            <w:tcW w:w="942" w:type="pct"/>
            <w:noWrap/>
            <w:hideMark/>
          </w:tcPr>
          <w:p w14:paraId="3F2D6AFB" w14:textId="4039C779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D</w:t>
            </w:r>
            <w:r w:rsidR="001C72FB">
              <w:rPr>
                <w:lang w:eastAsia="pt-BR"/>
              </w:rPr>
              <w:t>idrosgesterona</w:t>
            </w:r>
          </w:p>
        </w:tc>
        <w:tc>
          <w:tcPr>
            <w:tcW w:w="723" w:type="pct"/>
            <w:noWrap/>
            <w:hideMark/>
          </w:tcPr>
          <w:p w14:paraId="4C6DF98C" w14:textId="77777777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p-value</w:t>
            </w:r>
          </w:p>
        </w:tc>
      </w:tr>
      <w:tr w:rsidR="004106A0" w:rsidRPr="00E870BA" w14:paraId="70DAE4CD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766D65D1" w14:textId="48716E10" w:rsidR="00BF211C" w:rsidRPr="00E870BA" w:rsidRDefault="00BF211C" w:rsidP="008E7DFA">
            <w:pPr>
              <w:pStyle w:val="SemEspaamento"/>
              <w:rPr>
                <w:lang w:eastAsia="pt-BR"/>
              </w:rPr>
            </w:pPr>
          </w:p>
        </w:tc>
        <w:tc>
          <w:tcPr>
            <w:tcW w:w="1062" w:type="pct"/>
            <w:noWrap/>
            <w:hideMark/>
          </w:tcPr>
          <w:p w14:paraId="5DE7FA23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N=35</w:t>
            </w:r>
          </w:p>
        </w:tc>
        <w:tc>
          <w:tcPr>
            <w:tcW w:w="942" w:type="pct"/>
            <w:noWrap/>
            <w:hideMark/>
          </w:tcPr>
          <w:p w14:paraId="2773EA42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N=17</w:t>
            </w:r>
          </w:p>
        </w:tc>
        <w:tc>
          <w:tcPr>
            <w:tcW w:w="723" w:type="pct"/>
            <w:noWrap/>
            <w:hideMark/>
          </w:tcPr>
          <w:p w14:paraId="24EE9BC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3495895D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18887F91" w14:textId="1759AF7C" w:rsidR="00BF211C" w:rsidRPr="00E870BA" w:rsidRDefault="008E7DF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Idade</w:t>
            </w:r>
            <w:r>
              <w:rPr>
                <w:lang w:eastAsia="pt-BR"/>
              </w:rPr>
              <w:t xml:space="preserve"> </w:t>
            </w:r>
            <w:r w:rsidR="004106A0">
              <w:rPr>
                <w:lang w:eastAsia="pt-BR"/>
              </w:rPr>
              <w:t>mediana (p25.p75)</w:t>
            </w:r>
          </w:p>
        </w:tc>
        <w:tc>
          <w:tcPr>
            <w:tcW w:w="1062" w:type="pct"/>
            <w:noWrap/>
            <w:hideMark/>
          </w:tcPr>
          <w:p w14:paraId="4792912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36,0 (35,0-38,0)</w:t>
            </w:r>
          </w:p>
        </w:tc>
        <w:tc>
          <w:tcPr>
            <w:tcW w:w="942" w:type="pct"/>
            <w:noWrap/>
            <w:hideMark/>
          </w:tcPr>
          <w:p w14:paraId="5CD756D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37,0 (35,0-39,0)</w:t>
            </w:r>
          </w:p>
        </w:tc>
        <w:tc>
          <w:tcPr>
            <w:tcW w:w="723" w:type="pct"/>
            <w:noWrap/>
            <w:hideMark/>
          </w:tcPr>
          <w:p w14:paraId="4C2B4F7F" w14:textId="7F80D5F1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56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4B3FF5F4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67C38089" w14:textId="21F9D77B" w:rsidR="00BF211C" w:rsidRPr="00E870BA" w:rsidRDefault="00BF211C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IMC</w:t>
            </w:r>
            <w:r w:rsidR="004106A0"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5226FA1C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22,1 (21,0-25,7)</w:t>
            </w:r>
          </w:p>
        </w:tc>
        <w:tc>
          <w:tcPr>
            <w:tcW w:w="942" w:type="pct"/>
            <w:noWrap/>
            <w:hideMark/>
          </w:tcPr>
          <w:p w14:paraId="3C55E50E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25,2 (22,2-26,3)</w:t>
            </w:r>
          </w:p>
        </w:tc>
        <w:tc>
          <w:tcPr>
            <w:tcW w:w="723" w:type="pct"/>
            <w:noWrap/>
            <w:hideMark/>
          </w:tcPr>
          <w:p w14:paraId="46411E9B" w14:textId="0C9C7C0F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13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47063950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6FCB5CB7" w14:textId="1971688F" w:rsidR="00BF211C" w:rsidRPr="00E870BA" w:rsidRDefault="004106A0" w:rsidP="008E7DFA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Tempo de infertilidade mediana (p25.p75)</w:t>
            </w:r>
          </w:p>
        </w:tc>
        <w:tc>
          <w:tcPr>
            <w:tcW w:w="1062" w:type="pct"/>
            <w:noWrap/>
            <w:hideMark/>
          </w:tcPr>
          <w:p w14:paraId="67B0D8D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2,0 (1,0-3,0)</w:t>
            </w:r>
          </w:p>
        </w:tc>
        <w:tc>
          <w:tcPr>
            <w:tcW w:w="942" w:type="pct"/>
            <w:noWrap/>
            <w:hideMark/>
          </w:tcPr>
          <w:p w14:paraId="067B4311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2,0 (1,5-3,0)</w:t>
            </w:r>
          </w:p>
        </w:tc>
        <w:tc>
          <w:tcPr>
            <w:tcW w:w="723" w:type="pct"/>
            <w:noWrap/>
            <w:hideMark/>
          </w:tcPr>
          <w:p w14:paraId="41C894EE" w14:textId="6A500883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52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5CB72B00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54D19D82" w14:textId="015AAC63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Infertilidade primária</w:t>
            </w:r>
            <w:r>
              <w:rPr>
                <w:lang w:eastAsia="pt-BR"/>
              </w:rPr>
              <w:t>, n (%)</w:t>
            </w:r>
          </w:p>
        </w:tc>
        <w:tc>
          <w:tcPr>
            <w:tcW w:w="1062" w:type="pct"/>
            <w:noWrap/>
            <w:hideMark/>
          </w:tcPr>
          <w:p w14:paraId="08947034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942" w:type="pct"/>
            <w:noWrap/>
            <w:hideMark/>
          </w:tcPr>
          <w:p w14:paraId="41A1248D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pct"/>
            <w:noWrap/>
            <w:hideMark/>
          </w:tcPr>
          <w:p w14:paraId="5E040EC3" w14:textId="54E09FF6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77</w:t>
            </w:r>
            <w:r w:rsidR="002310E4">
              <w:rPr>
                <w:lang w:eastAsia="pt-BR"/>
              </w:rPr>
              <w:t>**</w:t>
            </w:r>
          </w:p>
        </w:tc>
      </w:tr>
      <w:tr w:rsidR="004106A0" w:rsidRPr="00E870BA" w14:paraId="4D75600F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79F988DF" w14:textId="4C6C313F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  Não</w:t>
            </w:r>
          </w:p>
        </w:tc>
        <w:tc>
          <w:tcPr>
            <w:tcW w:w="1062" w:type="pct"/>
            <w:noWrap/>
            <w:hideMark/>
          </w:tcPr>
          <w:p w14:paraId="7504C619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19 (54,3%)</w:t>
            </w:r>
          </w:p>
        </w:tc>
        <w:tc>
          <w:tcPr>
            <w:tcW w:w="942" w:type="pct"/>
            <w:noWrap/>
            <w:hideMark/>
          </w:tcPr>
          <w:p w14:paraId="5330AD49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8 (47,1%)</w:t>
            </w:r>
          </w:p>
        </w:tc>
        <w:tc>
          <w:tcPr>
            <w:tcW w:w="723" w:type="pct"/>
            <w:noWrap/>
            <w:hideMark/>
          </w:tcPr>
          <w:p w14:paraId="0D749B4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02FCABB4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2AF30FEB" w14:textId="313D6DAA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  Sim</w:t>
            </w:r>
          </w:p>
        </w:tc>
        <w:tc>
          <w:tcPr>
            <w:tcW w:w="1062" w:type="pct"/>
            <w:noWrap/>
            <w:hideMark/>
          </w:tcPr>
          <w:p w14:paraId="49B6767F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16 (45,7%)</w:t>
            </w:r>
          </w:p>
        </w:tc>
        <w:tc>
          <w:tcPr>
            <w:tcW w:w="942" w:type="pct"/>
            <w:noWrap/>
            <w:hideMark/>
          </w:tcPr>
          <w:p w14:paraId="77ECD4F4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9 (52,9%)</w:t>
            </w:r>
          </w:p>
        </w:tc>
        <w:tc>
          <w:tcPr>
            <w:tcW w:w="723" w:type="pct"/>
            <w:noWrap/>
            <w:hideMark/>
          </w:tcPr>
          <w:p w14:paraId="53B28748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7890B75C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30233658" w14:textId="51CB770F" w:rsidR="00BF211C" w:rsidRPr="00E870BA" w:rsidRDefault="00BF211C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HAM</w:t>
            </w:r>
            <w:r w:rsidR="004106A0"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51E89AC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1,9 (0,8-2,6)</w:t>
            </w:r>
          </w:p>
        </w:tc>
        <w:tc>
          <w:tcPr>
            <w:tcW w:w="942" w:type="pct"/>
            <w:noWrap/>
            <w:hideMark/>
          </w:tcPr>
          <w:p w14:paraId="6386585F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2,7 (1,4-4,6)</w:t>
            </w:r>
          </w:p>
        </w:tc>
        <w:tc>
          <w:tcPr>
            <w:tcW w:w="723" w:type="pct"/>
            <w:noWrap/>
            <w:hideMark/>
          </w:tcPr>
          <w:p w14:paraId="33F9286D" w14:textId="77C0786A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093</w:t>
            </w:r>
            <w:r w:rsidR="002310E4">
              <w:rPr>
                <w:lang w:eastAsia="pt-BR"/>
              </w:rPr>
              <w:t>*</w:t>
            </w:r>
          </w:p>
        </w:tc>
      </w:tr>
    </w:tbl>
    <w:p w14:paraId="62D7357D" w14:textId="1F5448FD" w:rsidR="00BF211C" w:rsidRPr="008E7DFA" w:rsidRDefault="004106A0" w:rsidP="004427E4">
      <w:pPr>
        <w:ind w:firstLine="708"/>
        <w:jc w:val="both"/>
      </w:pPr>
      <w:commentRangeStart w:id="21"/>
      <w:commentRangeStart w:id="22"/>
      <w:r w:rsidRPr="008E7DFA">
        <w:t>*Mann-Whitney; *</w:t>
      </w:r>
      <w:r w:rsidR="002310E4">
        <w:t>*</w:t>
      </w:r>
      <w:r w:rsidRPr="008E7DFA">
        <w:t>Teste de Qui-quadrado</w:t>
      </w:r>
      <w:commentRangeEnd w:id="21"/>
      <w:r w:rsidR="00FF3DA6">
        <w:rPr>
          <w:rStyle w:val="Refdecomentrio"/>
        </w:rPr>
        <w:commentReference w:id="21"/>
      </w:r>
      <w:commentRangeEnd w:id="22"/>
      <w:r w:rsidR="0090208D">
        <w:rPr>
          <w:rStyle w:val="Refdecomentrio"/>
        </w:rPr>
        <w:commentReference w:id="22"/>
      </w:r>
      <w:r w:rsidR="008E7DFA" w:rsidRPr="008E7DFA">
        <w:t>. P.25; p.75: Percentis 25 e</w:t>
      </w:r>
      <w:r w:rsidR="008E7DFA">
        <w:t xml:space="preserve"> 75%, respectivamente.</w:t>
      </w:r>
    </w:p>
    <w:p w14:paraId="4C09FCBD" w14:textId="160F73FF" w:rsidR="004106A0" w:rsidRPr="008E7DFA" w:rsidRDefault="004106A0" w:rsidP="00BF211C">
      <w:pPr>
        <w:ind w:firstLine="708"/>
      </w:pPr>
    </w:p>
    <w:p w14:paraId="2E8DE082" w14:textId="77777777" w:rsidR="004106A0" w:rsidRPr="008E7DFA" w:rsidRDefault="004106A0" w:rsidP="00BF211C">
      <w:pPr>
        <w:ind w:firstLine="708"/>
      </w:pPr>
    </w:p>
    <w:p w14:paraId="55EDB3A8" w14:textId="0C8F2294" w:rsidR="00BF211C" w:rsidRDefault="00BF211C" w:rsidP="00C549AA">
      <w:pPr>
        <w:jc w:val="both"/>
      </w:pPr>
      <w:r w:rsidRPr="008E7DFA">
        <w:lastRenderedPageBreak/>
        <w:tab/>
      </w:r>
      <w:commentRangeStart w:id="23"/>
      <w:r>
        <w:t xml:space="preserve">A </w:t>
      </w:r>
      <w:r w:rsidRPr="001C72FB">
        <w:t>tabela 2</w:t>
      </w:r>
      <w:r>
        <w:t xml:space="preserve"> descreve as características </w:t>
      </w:r>
      <w:commentRangeEnd w:id="23"/>
      <w:r w:rsidR="00AE6149">
        <w:rPr>
          <w:rStyle w:val="Refdecomentrio"/>
        </w:rPr>
        <w:commentReference w:id="23"/>
      </w:r>
      <w:r>
        <w:t xml:space="preserve">do ciclo de estimulação ovariana controlada, mostrando que </w:t>
      </w:r>
      <w:r w:rsidRPr="001C72FB">
        <w:t xml:space="preserve">não houve </w:t>
      </w:r>
      <w:r>
        <w:t>diferença estatística quanto a dose de gonadotropina utilizada, duração do ciclo, número de folículos puncionados, número de oócitos recuperados, número de oócitos maduros, taxa de fertilização e taxa de blastocistos.</w:t>
      </w:r>
    </w:p>
    <w:p w14:paraId="0D844D29" w14:textId="208AF15F" w:rsidR="008E7DFA" w:rsidRDefault="008E7DFA" w:rsidP="00C549AA">
      <w:pPr>
        <w:jc w:val="both"/>
      </w:pPr>
    </w:p>
    <w:p w14:paraId="0D5A9E8F" w14:textId="68818DA4" w:rsidR="002310E4" w:rsidRDefault="002310E4" w:rsidP="00C549AA">
      <w:pPr>
        <w:jc w:val="both"/>
      </w:pPr>
    </w:p>
    <w:p w14:paraId="4D23C789" w14:textId="70AAAF61" w:rsidR="002310E4" w:rsidRDefault="002310E4" w:rsidP="00C549AA">
      <w:pPr>
        <w:jc w:val="both"/>
      </w:pPr>
    </w:p>
    <w:p w14:paraId="5F17098F" w14:textId="77777777" w:rsidR="002310E4" w:rsidRDefault="002310E4" w:rsidP="00C549AA">
      <w:pPr>
        <w:jc w:val="both"/>
      </w:pPr>
    </w:p>
    <w:p w14:paraId="77EE3000" w14:textId="257ABF48" w:rsidR="008E7DFA" w:rsidRDefault="008E7DFA" w:rsidP="00C549AA">
      <w:pPr>
        <w:jc w:val="both"/>
      </w:pPr>
      <w:r w:rsidRPr="00E2033B">
        <w:rPr>
          <w:b/>
          <w:bCs/>
          <w:highlight w:val="green"/>
          <w:rPrChange w:id="24" w:author="Winter Figueiredo" w:date="2023-11-15T20:51:00Z">
            <w:rPr>
              <w:b/>
              <w:bCs/>
            </w:rPr>
          </w:rPrChange>
        </w:rPr>
        <w:t>Tabela 2.</w:t>
      </w:r>
      <w:r>
        <w:t xml:space="preserve"> Características </w:t>
      </w:r>
      <w:r w:rsidRPr="008E7DFA">
        <w:t>do ciclo de estimulação ovariana controlada</w:t>
      </w:r>
      <w:r>
        <w:t xml:space="preserve"> entre os grupos estudados.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716"/>
        <w:gridCol w:w="2359"/>
        <w:gridCol w:w="2359"/>
        <w:gridCol w:w="1070"/>
      </w:tblGrid>
      <w:tr w:rsidR="008E7DFA" w:rsidRPr="008E7DFA" w14:paraId="7B4DFABF" w14:textId="77777777" w:rsidTr="008E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A119FD1" w14:textId="66ADEC3B" w:rsidR="008E7DFA" w:rsidRPr="008E7DFA" w:rsidRDefault="008E7DFA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cs="Times New Roman"/>
                <w:lang w:eastAsia="pt-BR"/>
              </w:rPr>
              <w:t>Variáveis</w:t>
            </w:r>
          </w:p>
        </w:tc>
        <w:tc>
          <w:tcPr>
            <w:tcW w:w="1387" w:type="pct"/>
            <w:noWrap/>
            <w:hideMark/>
          </w:tcPr>
          <w:p w14:paraId="112D0AA4" w14:textId="31CCF9C8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A</w:t>
            </w:r>
            <w:r w:rsidR="001C72FB">
              <w:rPr>
                <w:rFonts w:eastAsia="Times New Roman" w:cs="Times New Roman"/>
                <w:sz w:val="22"/>
                <w:lang w:eastAsia="pt-BR"/>
              </w:rPr>
              <w:t>ntagonista</w:t>
            </w:r>
          </w:p>
        </w:tc>
        <w:tc>
          <w:tcPr>
            <w:tcW w:w="1387" w:type="pct"/>
            <w:noWrap/>
            <w:hideMark/>
          </w:tcPr>
          <w:p w14:paraId="07FDF6D8" w14:textId="03A64CCB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</w:t>
            </w:r>
            <w:r w:rsidR="001C72FB">
              <w:rPr>
                <w:rFonts w:eastAsia="Times New Roman" w:cs="Times New Roman"/>
                <w:sz w:val="22"/>
                <w:lang w:eastAsia="pt-BR"/>
              </w:rPr>
              <w:t>idrogesterona</w:t>
            </w:r>
          </w:p>
        </w:tc>
        <w:tc>
          <w:tcPr>
            <w:tcW w:w="629" w:type="pct"/>
            <w:noWrap/>
            <w:hideMark/>
          </w:tcPr>
          <w:p w14:paraId="34F377F6" w14:textId="11D68D64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p-value</w:t>
            </w:r>
            <w:r w:rsidR="002310E4"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8E7DFA" w:rsidRPr="008E7DFA" w14:paraId="033A514D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9995E2E" w14:textId="77777777" w:rsidR="008E7DFA" w:rsidRPr="008E7DFA" w:rsidRDefault="008E7DFA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774" w:type="pct"/>
            <w:gridSpan w:val="2"/>
            <w:noWrap/>
            <w:hideMark/>
          </w:tcPr>
          <w:p w14:paraId="399715D4" w14:textId="5B835AA4" w:rsidR="008E7DFA" w:rsidRPr="008E7DFA" w:rsidRDefault="008E7DFA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Mediana (p.25; p.75) </w:t>
            </w:r>
          </w:p>
        </w:tc>
        <w:tc>
          <w:tcPr>
            <w:tcW w:w="629" w:type="pct"/>
            <w:noWrap/>
            <w:hideMark/>
          </w:tcPr>
          <w:p w14:paraId="742D26E7" w14:textId="77777777" w:rsidR="008E7DFA" w:rsidRPr="008E7DFA" w:rsidRDefault="008E7DFA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8E7DFA" w:rsidRPr="008E7DFA" w14:paraId="12417F0B" w14:textId="77777777" w:rsidTr="004427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</w:tcPr>
          <w:p w14:paraId="6F4DA14E" w14:textId="5A8361B1" w:rsidR="008E7DFA" w:rsidRPr="008E7DFA" w:rsidRDefault="004427E4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Duração do ciclo (dias)</w:t>
            </w:r>
          </w:p>
        </w:tc>
        <w:tc>
          <w:tcPr>
            <w:tcW w:w="1387" w:type="pct"/>
            <w:noWrap/>
          </w:tcPr>
          <w:p w14:paraId="10321F3C" w14:textId="41164C39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427E4">
              <w:rPr>
                <w:rFonts w:eastAsia="Times New Roman" w:cs="Times New Roman"/>
                <w:sz w:val="22"/>
                <w:lang w:eastAsia="pt-BR"/>
              </w:rPr>
              <w:t>10,0 (9,0-12,0)</w:t>
            </w:r>
          </w:p>
        </w:tc>
        <w:tc>
          <w:tcPr>
            <w:tcW w:w="1387" w:type="pct"/>
            <w:noWrap/>
          </w:tcPr>
          <w:p w14:paraId="6DE4E895" w14:textId="25AA87B3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427E4">
              <w:rPr>
                <w:rFonts w:eastAsia="Times New Roman" w:cs="Times New Roman"/>
                <w:sz w:val="22"/>
                <w:lang w:eastAsia="pt-BR"/>
              </w:rPr>
              <w:t xml:space="preserve">  10,0 (10,0-11,0)</w:t>
            </w:r>
          </w:p>
        </w:tc>
        <w:tc>
          <w:tcPr>
            <w:tcW w:w="629" w:type="pct"/>
            <w:noWrap/>
          </w:tcPr>
          <w:p w14:paraId="01BB8748" w14:textId="7C0F43B0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0,79</w:t>
            </w:r>
          </w:p>
        </w:tc>
      </w:tr>
      <w:tr w:rsidR="004427E4" w:rsidRPr="008E7DFA" w14:paraId="4251F401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</w:tcPr>
          <w:p w14:paraId="78DF23C2" w14:textId="65203D14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Dose HMG menotropina</w:t>
            </w:r>
          </w:p>
        </w:tc>
        <w:tc>
          <w:tcPr>
            <w:tcW w:w="1387" w:type="pct"/>
            <w:noWrap/>
          </w:tcPr>
          <w:p w14:paraId="236BD119" w14:textId="20D422B3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1500,0 (1350,0-2025,0)</w:t>
            </w:r>
          </w:p>
        </w:tc>
        <w:tc>
          <w:tcPr>
            <w:tcW w:w="1387" w:type="pct"/>
            <w:noWrap/>
          </w:tcPr>
          <w:p w14:paraId="7A417D3A" w14:textId="0543FF3A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1500,0 (1275,0-1950,0)</w:t>
            </w:r>
          </w:p>
        </w:tc>
        <w:tc>
          <w:tcPr>
            <w:tcW w:w="629" w:type="pct"/>
            <w:noWrap/>
          </w:tcPr>
          <w:p w14:paraId="3D6E0F69" w14:textId="1CA31184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91</w:t>
            </w:r>
          </w:p>
        </w:tc>
      </w:tr>
      <w:tr w:rsidR="004427E4" w:rsidRPr="008E7DFA" w14:paraId="25DD255C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5B39114" w14:textId="710023EF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Dose FSH-r alfafolitropina</w:t>
            </w:r>
          </w:p>
        </w:tc>
        <w:tc>
          <w:tcPr>
            <w:tcW w:w="1387" w:type="pct"/>
            <w:noWrap/>
            <w:hideMark/>
          </w:tcPr>
          <w:p w14:paraId="04D19312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1425,0 (1200,0-1800,0)</w:t>
            </w:r>
          </w:p>
        </w:tc>
        <w:tc>
          <w:tcPr>
            <w:tcW w:w="1387" w:type="pct"/>
            <w:noWrap/>
            <w:hideMark/>
          </w:tcPr>
          <w:p w14:paraId="7703D51B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1425,0 (1125,0-1500,0)</w:t>
            </w:r>
          </w:p>
        </w:tc>
        <w:tc>
          <w:tcPr>
            <w:tcW w:w="629" w:type="pct"/>
            <w:noWrap/>
            <w:hideMark/>
          </w:tcPr>
          <w:p w14:paraId="69135628" w14:textId="6D3DFE42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80</w:t>
            </w:r>
          </w:p>
        </w:tc>
      </w:tr>
      <w:tr w:rsidR="004427E4" w:rsidRPr="008E7DFA" w14:paraId="2AEDB43E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FEEF252" w14:textId="2F63539F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Folículos puncionados</w:t>
            </w:r>
          </w:p>
        </w:tc>
        <w:tc>
          <w:tcPr>
            <w:tcW w:w="1387" w:type="pct"/>
            <w:noWrap/>
            <w:hideMark/>
          </w:tcPr>
          <w:p w14:paraId="7CD2FA98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13,0 (9,0-21,0)</w:t>
            </w:r>
          </w:p>
        </w:tc>
        <w:tc>
          <w:tcPr>
            <w:tcW w:w="1387" w:type="pct"/>
            <w:noWrap/>
            <w:hideMark/>
          </w:tcPr>
          <w:p w14:paraId="44E48C02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16,0 (9,0-22,0)</w:t>
            </w:r>
          </w:p>
        </w:tc>
        <w:tc>
          <w:tcPr>
            <w:tcW w:w="629" w:type="pct"/>
            <w:noWrap/>
            <w:hideMark/>
          </w:tcPr>
          <w:p w14:paraId="0EDC0D0F" w14:textId="60AEE3A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66</w:t>
            </w:r>
          </w:p>
        </w:tc>
      </w:tr>
      <w:tr w:rsidR="004427E4" w:rsidRPr="008E7DFA" w:rsidDel="00455E19" w14:paraId="12132E08" w14:textId="381D0E3E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C288669" w14:textId="2D3F16CA" w:rsidR="004427E4" w:rsidRPr="008E7DFA" w:rsidDel="00455E19" w:rsidRDefault="004427E4" w:rsidP="004427E4">
            <w:pPr>
              <w:pStyle w:val="SemEspaamento"/>
              <w:rPr>
                <w:moveFrom w:id="25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RangeStart w:id="26" w:author="Winter Figueiredo" w:date="2023-11-15T20:39:00Z" w:name="move150973183"/>
            <w:moveFrom w:id="27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Oócitos recuperados</w:t>
              </w:r>
            </w:moveFrom>
          </w:p>
        </w:tc>
        <w:tc>
          <w:tcPr>
            <w:tcW w:w="1387" w:type="pct"/>
            <w:noWrap/>
            <w:hideMark/>
          </w:tcPr>
          <w:p w14:paraId="39B96CD2" w14:textId="612EC743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2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29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10,0 (6,0-15,0)</w:t>
              </w:r>
            </w:moveFrom>
          </w:p>
        </w:tc>
        <w:tc>
          <w:tcPr>
            <w:tcW w:w="1387" w:type="pct"/>
            <w:noWrap/>
            <w:hideMark/>
          </w:tcPr>
          <w:p w14:paraId="199085BD" w14:textId="28A54097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3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31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10,0 (7,0-19,0)</w:t>
              </w:r>
            </w:moveFrom>
          </w:p>
        </w:tc>
        <w:tc>
          <w:tcPr>
            <w:tcW w:w="629" w:type="pct"/>
            <w:noWrap/>
            <w:hideMark/>
          </w:tcPr>
          <w:p w14:paraId="58676825" w14:textId="23CE303B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3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33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 w:rsidDel="00455E19"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46</w:t>
              </w:r>
            </w:moveFrom>
          </w:p>
        </w:tc>
      </w:tr>
      <w:tr w:rsidR="004427E4" w:rsidRPr="008E7DFA" w:rsidDel="00455E19" w14:paraId="114C5DCE" w14:textId="55EA45E1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04D9B38A" w14:textId="2DA14A9C" w:rsidR="004427E4" w:rsidRPr="008E7DFA" w:rsidDel="00455E19" w:rsidRDefault="004427E4" w:rsidP="004427E4">
            <w:pPr>
              <w:pStyle w:val="SemEspaamento"/>
              <w:rPr>
                <w:moveFrom w:id="3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35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Oócitos MII</w:t>
              </w:r>
            </w:moveFrom>
          </w:p>
        </w:tc>
        <w:tc>
          <w:tcPr>
            <w:tcW w:w="1387" w:type="pct"/>
            <w:noWrap/>
            <w:hideMark/>
          </w:tcPr>
          <w:p w14:paraId="2EC96550" w14:textId="70A9F31E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3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37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8,0 (4,0-12,0)</w:t>
              </w:r>
            </w:moveFrom>
          </w:p>
        </w:tc>
        <w:tc>
          <w:tcPr>
            <w:tcW w:w="1387" w:type="pct"/>
            <w:noWrap/>
            <w:hideMark/>
          </w:tcPr>
          <w:p w14:paraId="7F408008" w14:textId="447B80D9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3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39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10,0 (5,0-12,0)</w:t>
              </w:r>
            </w:moveFrom>
          </w:p>
        </w:tc>
        <w:tc>
          <w:tcPr>
            <w:tcW w:w="629" w:type="pct"/>
            <w:noWrap/>
            <w:hideMark/>
          </w:tcPr>
          <w:p w14:paraId="687CA82B" w14:textId="6DC912FC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4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41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 w:rsidDel="00455E19"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48</w:t>
              </w:r>
            </w:moveFrom>
          </w:p>
        </w:tc>
      </w:tr>
      <w:tr w:rsidR="004427E4" w:rsidRPr="008E7DFA" w:rsidDel="00455E19" w14:paraId="25A3F256" w14:textId="410C0E08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39B755B1" w14:textId="4D96A9D8" w:rsidR="004427E4" w:rsidRPr="008E7DFA" w:rsidDel="00455E19" w:rsidRDefault="004427E4" w:rsidP="004427E4">
            <w:pPr>
              <w:pStyle w:val="SemEspaamento"/>
              <w:rPr>
                <w:moveFrom w:id="4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43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Oócitos MI</w:t>
              </w:r>
            </w:moveFrom>
          </w:p>
        </w:tc>
        <w:tc>
          <w:tcPr>
            <w:tcW w:w="1387" w:type="pct"/>
            <w:noWrap/>
            <w:hideMark/>
          </w:tcPr>
          <w:p w14:paraId="495F476F" w14:textId="7086531B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4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45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0,0 (0,0-1,0)</w:t>
              </w:r>
            </w:moveFrom>
          </w:p>
        </w:tc>
        <w:tc>
          <w:tcPr>
            <w:tcW w:w="1387" w:type="pct"/>
            <w:noWrap/>
            <w:hideMark/>
          </w:tcPr>
          <w:p w14:paraId="674448E2" w14:textId="68EA55AA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4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47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0,0 (0,0-1,0)</w:t>
              </w:r>
            </w:moveFrom>
          </w:p>
        </w:tc>
        <w:tc>
          <w:tcPr>
            <w:tcW w:w="629" w:type="pct"/>
            <w:noWrap/>
            <w:hideMark/>
          </w:tcPr>
          <w:p w14:paraId="41AD04F5" w14:textId="291FB914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4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49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 w:rsidDel="00455E19"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55</w:t>
              </w:r>
            </w:moveFrom>
          </w:p>
        </w:tc>
      </w:tr>
      <w:tr w:rsidR="004427E4" w:rsidRPr="008E7DFA" w:rsidDel="00455E19" w14:paraId="71E88314" w14:textId="0B148620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1D94A416" w14:textId="6D94252E" w:rsidR="004427E4" w:rsidRPr="008E7DFA" w:rsidDel="00455E19" w:rsidRDefault="004427E4" w:rsidP="004427E4">
            <w:pPr>
              <w:pStyle w:val="SemEspaamento"/>
              <w:rPr>
                <w:moveFrom w:id="5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51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Oócitos VG</w:t>
              </w:r>
            </w:moveFrom>
          </w:p>
        </w:tc>
        <w:tc>
          <w:tcPr>
            <w:tcW w:w="1387" w:type="pct"/>
            <w:noWrap/>
            <w:hideMark/>
          </w:tcPr>
          <w:p w14:paraId="6A67A779" w14:textId="6717D872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5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53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1,0 (0,0-3,0)</w:t>
              </w:r>
            </w:moveFrom>
          </w:p>
        </w:tc>
        <w:tc>
          <w:tcPr>
            <w:tcW w:w="1387" w:type="pct"/>
            <w:noWrap/>
            <w:hideMark/>
          </w:tcPr>
          <w:p w14:paraId="2590B1BD" w14:textId="1CAF029F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5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55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1,0 (0,0-4,0)</w:t>
              </w:r>
            </w:moveFrom>
          </w:p>
        </w:tc>
        <w:tc>
          <w:tcPr>
            <w:tcW w:w="629" w:type="pct"/>
            <w:noWrap/>
            <w:hideMark/>
          </w:tcPr>
          <w:p w14:paraId="3AFF5EE6" w14:textId="7CE2278F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5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57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 w:rsidDel="00455E19"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86</w:t>
              </w:r>
            </w:moveFrom>
          </w:p>
        </w:tc>
      </w:tr>
      <w:tr w:rsidR="004427E4" w:rsidRPr="008E7DFA" w:rsidDel="00455E19" w14:paraId="68167935" w14:textId="7AFDFBC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FF99B2F" w14:textId="5B516723" w:rsidR="004427E4" w:rsidRPr="008E7DFA" w:rsidDel="00455E19" w:rsidRDefault="004427E4" w:rsidP="004427E4">
            <w:pPr>
              <w:pStyle w:val="SemEspaamento"/>
              <w:rPr>
                <w:moveFrom w:id="5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59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Taxa de fertilização</w:t>
              </w:r>
            </w:moveFrom>
          </w:p>
        </w:tc>
        <w:tc>
          <w:tcPr>
            <w:tcW w:w="1387" w:type="pct"/>
            <w:noWrap/>
            <w:hideMark/>
          </w:tcPr>
          <w:p w14:paraId="25C36345" w14:textId="45DAA904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6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61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80,0 (68,8-88,9)</w:t>
              </w:r>
            </w:moveFrom>
          </w:p>
        </w:tc>
        <w:tc>
          <w:tcPr>
            <w:tcW w:w="1387" w:type="pct"/>
            <w:noWrap/>
            <w:hideMark/>
          </w:tcPr>
          <w:p w14:paraId="53C41805" w14:textId="71EAF44A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6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63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80,0 (71,4-91,7)</w:t>
              </w:r>
            </w:moveFrom>
          </w:p>
        </w:tc>
        <w:tc>
          <w:tcPr>
            <w:tcW w:w="629" w:type="pct"/>
            <w:noWrap/>
            <w:hideMark/>
          </w:tcPr>
          <w:p w14:paraId="24DA5C5F" w14:textId="3E486957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6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65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 w:rsidDel="00455E19"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58</w:t>
              </w:r>
            </w:moveFrom>
          </w:p>
        </w:tc>
      </w:tr>
      <w:tr w:rsidR="004427E4" w:rsidRPr="008E7DFA" w:rsidDel="00455E19" w14:paraId="345CD7BD" w14:textId="7983257B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4134D825" w14:textId="2E1770F0" w:rsidR="004427E4" w:rsidRPr="008E7DFA" w:rsidDel="00455E19" w:rsidRDefault="004427E4" w:rsidP="004427E4">
            <w:pPr>
              <w:pStyle w:val="SemEspaamento"/>
              <w:rPr>
                <w:moveFrom w:id="6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67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Taxa de blastocistos</w:t>
              </w:r>
            </w:moveFrom>
          </w:p>
        </w:tc>
        <w:tc>
          <w:tcPr>
            <w:tcW w:w="1387" w:type="pct"/>
            <w:noWrap/>
            <w:hideMark/>
          </w:tcPr>
          <w:p w14:paraId="2354E0E1" w14:textId="447A2E2B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6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69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60,0 (33,3-87,5)</w:t>
              </w:r>
            </w:moveFrom>
          </w:p>
        </w:tc>
        <w:tc>
          <w:tcPr>
            <w:tcW w:w="1387" w:type="pct"/>
            <w:noWrap/>
            <w:hideMark/>
          </w:tcPr>
          <w:p w14:paraId="0A43DEA0" w14:textId="19F2C8D9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7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71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50,0 (0,6-80,0)</w:t>
              </w:r>
            </w:moveFrom>
          </w:p>
        </w:tc>
        <w:tc>
          <w:tcPr>
            <w:tcW w:w="629" w:type="pct"/>
            <w:noWrap/>
            <w:hideMark/>
          </w:tcPr>
          <w:p w14:paraId="68C04D28" w14:textId="750FC846" w:rsidR="004427E4" w:rsidRPr="008E7DFA" w:rsidDel="00455E19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From w:id="7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From w:id="73" w:author="Winter Figueiredo" w:date="2023-11-15T20:39:00Z"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 w:rsidDel="00455E19"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 w:rsidDel="00455E19">
                <w:rPr>
                  <w:rFonts w:eastAsia="Times New Roman" w:cs="Times New Roman"/>
                  <w:sz w:val="22"/>
                  <w:lang w:eastAsia="pt-BR"/>
                </w:rPr>
                <w:t>62</w:t>
              </w:r>
            </w:moveFrom>
          </w:p>
        </w:tc>
      </w:tr>
    </w:tbl>
    <w:moveFromRangeEnd w:id="26"/>
    <w:p w14:paraId="1FBC0966" w14:textId="17E57B6A" w:rsidR="00BF211C" w:rsidRDefault="002310E4" w:rsidP="001C72FB">
      <w:pPr>
        <w:jc w:val="both"/>
      </w:pPr>
      <w:r w:rsidRPr="00741F17">
        <w:t xml:space="preserve">*Mann-Whitney; </w:t>
      </w:r>
      <w:r w:rsidR="008E7DFA" w:rsidRPr="00741F17">
        <w:t>Percentis 25 e 75%, respectivamente.</w:t>
      </w:r>
    </w:p>
    <w:p w14:paraId="7682B1D6" w14:textId="77777777" w:rsidR="00455E19" w:rsidRDefault="00455E19" w:rsidP="00455E19">
      <w:pPr>
        <w:jc w:val="both"/>
        <w:rPr>
          <w:ins w:id="74" w:author="Winter Figueiredo" w:date="2023-11-15T20:40:00Z"/>
          <w:b/>
          <w:bCs/>
        </w:rPr>
      </w:pPr>
    </w:p>
    <w:p w14:paraId="0228FBF0" w14:textId="7CA5854E" w:rsidR="00455E19" w:rsidRDefault="00455E19" w:rsidP="00455E19">
      <w:pPr>
        <w:jc w:val="both"/>
        <w:rPr>
          <w:ins w:id="75" w:author="Winter Figueiredo" w:date="2023-11-15T20:40:00Z"/>
        </w:rPr>
      </w:pPr>
      <w:ins w:id="76" w:author="Winter Figueiredo" w:date="2023-11-15T20:40:00Z">
        <w:r w:rsidRPr="00E2033B">
          <w:rPr>
            <w:b/>
            <w:bCs/>
            <w:highlight w:val="green"/>
            <w:rPrChange w:id="77" w:author="Winter Figueiredo" w:date="2023-11-15T20:51:00Z">
              <w:rPr>
                <w:b/>
                <w:bCs/>
              </w:rPr>
            </w:rPrChange>
          </w:rPr>
          <w:t xml:space="preserve">Tabela </w:t>
        </w:r>
      </w:ins>
      <w:ins w:id="78" w:author="Winter Figueiredo" w:date="2023-11-15T20:41:00Z">
        <w:r w:rsidRPr="00E2033B">
          <w:rPr>
            <w:b/>
            <w:bCs/>
            <w:highlight w:val="green"/>
            <w:rPrChange w:id="79" w:author="Winter Figueiredo" w:date="2023-11-15T20:51:00Z">
              <w:rPr>
                <w:b/>
                <w:bCs/>
              </w:rPr>
            </w:rPrChange>
          </w:rPr>
          <w:t>3</w:t>
        </w:r>
      </w:ins>
      <w:ins w:id="80" w:author="Winter Figueiredo" w:date="2023-11-15T20:40:00Z">
        <w:r w:rsidRPr="00E2033B">
          <w:rPr>
            <w:b/>
            <w:bCs/>
            <w:highlight w:val="green"/>
            <w:rPrChange w:id="81" w:author="Winter Figueiredo" w:date="2023-11-15T20:51:00Z">
              <w:rPr>
                <w:b/>
                <w:bCs/>
              </w:rPr>
            </w:rPrChange>
          </w:rPr>
          <w:t>.</w:t>
        </w:r>
        <w:r>
          <w:t xml:space="preserve"> Características </w:t>
        </w:r>
      </w:ins>
      <w:ins w:id="82" w:author="Winter Figueiredo" w:date="2023-11-15T20:41:00Z">
        <w:r>
          <w:t>laboratoriais</w:t>
        </w:r>
      </w:ins>
      <w:ins w:id="83" w:author="Winter Figueiredo" w:date="2023-11-15T20:40:00Z">
        <w:r>
          <w:t xml:space="preserve"> entre os grupos estudados.</w:t>
        </w:r>
      </w:ins>
    </w:p>
    <w:tbl>
      <w:tblPr>
        <w:tblStyle w:val="formatada"/>
        <w:tblW w:w="5000" w:type="pct"/>
        <w:tblLook w:val="04A0" w:firstRow="1" w:lastRow="0" w:firstColumn="1" w:lastColumn="0" w:noHBand="0" w:noVBand="1"/>
        <w:tblPrChange w:id="84" w:author="Winter Figueiredo" w:date="2023-11-15T20:41:00Z">
          <w:tblPr>
            <w:tblStyle w:val="formatada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716"/>
        <w:gridCol w:w="2359"/>
        <w:gridCol w:w="2359"/>
        <w:gridCol w:w="1070"/>
        <w:tblGridChange w:id="85">
          <w:tblGrid>
            <w:gridCol w:w="2716"/>
            <w:gridCol w:w="2359"/>
            <w:gridCol w:w="2359"/>
            <w:gridCol w:w="1070"/>
          </w:tblGrid>
        </w:tblGridChange>
      </w:tblGrid>
      <w:tr w:rsidR="00455E19" w:rsidRPr="008E7DFA" w:rsidDel="00455E19" w14:paraId="6598A653" w14:textId="41208D28" w:rsidTr="00455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del w:id="86" w:author="Winter Figueiredo" w:date="2023-11-15T20:39:00Z"/>
          <w:trPrChange w:id="87" w:author="Winter Figueiredo" w:date="2023-11-15T20:41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  <w:tcPrChange w:id="88" w:author="Winter Figueiredo" w:date="2023-11-15T20:41:00Z">
              <w:tcPr>
                <w:tcW w:w="1597" w:type="pct"/>
                <w:noWrap/>
                <w:hideMark/>
              </w:tcPr>
            </w:tcPrChange>
          </w:tcPr>
          <w:p w14:paraId="71F1DAF1" w14:textId="5A545166" w:rsidR="00455E19" w:rsidRPr="008E7DFA" w:rsidDel="00455E19" w:rsidRDefault="00455E19" w:rsidP="00632D16">
            <w:pPr>
              <w:pStyle w:val="SemEspaamen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del w:id="89" w:author="Winter Figueiredo" w:date="2023-11-15T20:39:00Z"/>
                <w:moveTo w:id="9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RangeStart w:id="91" w:author="Winter Figueiredo" w:date="2023-11-15T20:39:00Z" w:name="move150973183"/>
            <w:moveTo w:id="92" w:author="Winter Figueiredo" w:date="2023-11-15T20:39:00Z">
              <w:del w:id="93" w:author="Winter Figueiredo" w:date="2023-11-15T20:39:00Z">
                <w:r w:rsidRPr="008E7DFA" w:rsidDel="00455E19">
                  <w:rPr>
                    <w:rFonts w:eastAsia="Times New Roman" w:cs="Times New Roman"/>
                    <w:sz w:val="22"/>
                    <w:lang w:eastAsia="pt-BR"/>
                  </w:rPr>
                  <w:delText>Oócitos recuperados</w:delText>
                </w:r>
              </w:del>
            </w:moveTo>
          </w:p>
        </w:tc>
        <w:tc>
          <w:tcPr>
            <w:tcW w:w="1387" w:type="pct"/>
            <w:noWrap/>
            <w:hideMark/>
            <w:tcPrChange w:id="94" w:author="Winter Figueiredo" w:date="2023-11-15T20:41:00Z">
              <w:tcPr>
                <w:tcW w:w="1387" w:type="pct"/>
                <w:noWrap/>
                <w:hideMark/>
              </w:tcPr>
            </w:tcPrChange>
          </w:tcPr>
          <w:p w14:paraId="66693BD2" w14:textId="3DAA9EE6" w:rsidR="00455E19" w:rsidRPr="008E7DFA" w:rsidDel="00455E19" w:rsidRDefault="00455E19" w:rsidP="00632D1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5" w:author="Winter Figueiredo" w:date="2023-11-15T20:39:00Z"/>
                <w:moveTo w:id="9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97" w:author="Winter Figueiredo" w:date="2023-11-15T20:39:00Z">
              <w:del w:id="98" w:author="Winter Figueiredo" w:date="2023-11-15T20:39:00Z">
                <w:r w:rsidRPr="008E7DFA" w:rsidDel="00455E19">
                  <w:rPr>
                    <w:rFonts w:eastAsia="Times New Roman" w:cs="Times New Roman"/>
                    <w:sz w:val="22"/>
                    <w:lang w:eastAsia="pt-BR"/>
                  </w:rPr>
                  <w:delText>10,0 (6,0-15,0)</w:delText>
                </w:r>
              </w:del>
            </w:moveTo>
          </w:p>
        </w:tc>
        <w:tc>
          <w:tcPr>
            <w:tcW w:w="1387" w:type="pct"/>
            <w:noWrap/>
            <w:hideMark/>
            <w:tcPrChange w:id="99" w:author="Winter Figueiredo" w:date="2023-11-15T20:41:00Z">
              <w:tcPr>
                <w:tcW w:w="1387" w:type="pct"/>
                <w:noWrap/>
                <w:hideMark/>
              </w:tcPr>
            </w:tcPrChange>
          </w:tcPr>
          <w:p w14:paraId="6E28D342" w14:textId="45CEA547" w:rsidR="00455E19" w:rsidRPr="008E7DFA" w:rsidDel="00455E19" w:rsidRDefault="00455E19" w:rsidP="00632D1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0" w:author="Winter Figueiredo" w:date="2023-11-15T20:39:00Z"/>
                <w:moveTo w:id="101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02" w:author="Winter Figueiredo" w:date="2023-11-15T20:39:00Z">
              <w:del w:id="103" w:author="Winter Figueiredo" w:date="2023-11-15T20:39:00Z">
                <w:r w:rsidRPr="008E7DFA" w:rsidDel="00455E19">
                  <w:rPr>
                    <w:rFonts w:eastAsia="Times New Roman" w:cs="Times New Roman"/>
                    <w:sz w:val="22"/>
                    <w:lang w:eastAsia="pt-BR"/>
                  </w:rPr>
                  <w:delText>10,0 (7,0-19,0)</w:delText>
                </w:r>
              </w:del>
            </w:moveTo>
          </w:p>
        </w:tc>
        <w:tc>
          <w:tcPr>
            <w:tcW w:w="629" w:type="pct"/>
            <w:noWrap/>
            <w:hideMark/>
            <w:tcPrChange w:id="104" w:author="Winter Figueiredo" w:date="2023-11-15T20:41:00Z">
              <w:tcPr>
                <w:tcW w:w="629" w:type="pct"/>
                <w:noWrap/>
                <w:hideMark/>
              </w:tcPr>
            </w:tcPrChange>
          </w:tcPr>
          <w:p w14:paraId="2F3D815D" w14:textId="0AC84C37" w:rsidR="00455E19" w:rsidRPr="008E7DFA" w:rsidDel="00455E19" w:rsidRDefault="00455E19" w:rsidP="00632D1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5" w:author="Winter Figueiredo" w:date="2023-11-15T20:39:00Z"/>
                <w:moveTo w:id="10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07" w:author="Winter Figueiredo" w:date="2023-11-15T20:39:00Z">
              <w:del w:id="108" w:author="Winter Figueiredo" w:date="2023-11-15T20:39:00Z">
                <w:r w:rsidRPr="008E7DFA" w:rsidDel="00455E19">
                  <w:rPr>
                    <w:rFonts w:eastAsia="Times New Roman" w:cs="Times New Roman"/>
                    <w:sz w:val="22"/>
                    <w:lang w:eastAsia="pt-BR"/>
                  </w:rPr>
                  <w:delText xml:space="preserve"> 0</w:delText>
                </w:r>
                <w:r w:rsidDel="00455E19">
                  <w:rPr>
                    <w:rFonts w:eastAsia="Times New Roman" w:cs="Times New Roman"/>
                    <w:sz w:val="22"/>
                    <w:lang w:eastAsia="pt-BR"/>
                  </w:rPr>
                  <w:delText>,</w:delText>
                </w:r>
                <w:r w:rsidRPr="008E7DFA" w:rsidDel="00455E19">
                  <w:rPr>
                    <w:rFonts w:eastAsia="Times New Roman" w:cs="Times New Roman"/>
                    <w:sz w:val="22"/>
                    <w:lang w:eastAsia="pt-BR"/>
                  </w:rPr>
                  <w:delText>46</w:delText>
                </w:r>
              </w:del>
            </w:moveTo>
          </w:p>
        </w:tc>
      </w:tr>
      <w:tr w:rsidR="00455E19" w:rsidRPr="00455E19" w14:paraId="5F270F33" w14:textId="77777777" w:rsidTr="00455E19">
        <w:trPr>
          <w:trHeight w:val="300"/>
          <w:ins w:id="109" w:author="Winter Figueiredo" w:date="2023-11-15T20:41:00Z"/>
          <w:trPrChange w:id="110" w:author="Winter Figueiredo" w:date="2023-11-15T20:41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  <w:tcPrChange w:id="111" w:author="Winter Figueiredo" w:date="2023-11-15T20:41:00Z">
              <w:tcPr>
                <w:tcW w:w="1597" w:type="pct"/>
                <w:noWrap/>
                <w:hideMark/>
              </w:tcPr>
            </w:tcPrChange>
          </w:tcPr>
          <w:p w14:paraId="0F669F74" w14:textId="77777777" w:rsidR="00455E19" w:rsidRPr="00455E19" w:rsidRDefault="00455E19" w:rsidP="00632D16">
            <w:pPr>
              <w:pStyle w:val="SemEspaamento"/>
              <w:rPr>
                <w:ins w:id="112" w:author="Winter Figueiredo" w:date="2023-11-15T20:41:00Z"/>
                <w:rFonts w:eastAsia="Times New Roman" w:cs="Times New Roman"/>
                <w:b/>
                <w:bCs/>
                <w:sz w:val="22"/>
                <w:lang w:eastAsia="pt-BR"/>
                <w:rPrChange w:id="113" w:author="Winter Figueiredo" w:date="2023-11-15T20:41:00Z">
                  <w:rPr>
                    <w:ins w:id="114" w:author="Winter Figueiredo" w:date="2023-11-15T20:41:00Z"/>
                    <w:rFonts w:eastAsia="Times New Roman" w:cs="Times New Roman"/>
                    <w:sz w:val="22"/>
                    <w:lang w:eastAsia="pt-BR"/>
                  </w:rPr>
                </w:rPrChange>
              </w:rPr>
            </w:pPr>
            <w:ins w:id="115" w:author="Winter Figueiredo" w:date="2023-11-15T20:41:00Z">
              <w:r w:rsidRPr="00455E19">
                <w:rPr>
                  <w:rFonts w:cs="Times New Roman"/>
                  <w:b/>
                  <w:bCs/>
                  <w:lang w:eastAsia="pt-BR"/>
                  <w:rPrChange w:id="116" w:author="Winter Figueiredo" w:date="2023-11-15T20:41:00Z">
                    <w:rPr>
                      <w:rFonts w:cs="Times New Roman"/>
                      <w:lang w:eastAsia="pt-BR"/>
                    </w:rPr>
                  </w:rPrChange>
                </w:rPr>
                <w:t>Variáveis</w:t>
              </w:r>
            </w:ins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  <w:tcPrChange w:id="117" w:author="Winter Figueiredo" w:date="2023-11-15T20:41:00Z">
              <w:tcPr>
                <w:tcW w:w="1387" w:type="pct"/>
                <w:noWrap/>
                <w:hideMark/>
              </w:tcPr>
            </w:tcPrChange>
          </w:tcPr>
          <w:p w14:paraId="6EFFDBC3" w14:textId="77777777" w:rsidR="00455E19" w:rsidRPr="00455E19" w:rsidRDefault="00455E19" w:rsidP="00632D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" w:author="Winter Figueiredo" w:date="2023-11-15T20:41:00Z"/>
                <w:rFonts w:eastAsia="Times New Roman" w:cs="Times New Roman"/>
                <w:b/>
                <w:bCs/>
                <w:sz w:val="22"/>
                <w:lang w:eastAsia="pt-BR"/>
                <w:rPrChange w:id="119" w:author="Winter Figueiredo" w:date="2023-11-15T20:41:00Z">
                  <w:rPr>
                    <w:ins w:id="120" w:author="Winter Figueiredo" w:date="2023-11-15T20:41:00Z"/>
                    <w:rFonts w:eastAsia="Times New Roman" w:cs="Times New Roman"/>
                    <w:sz w:val="22"/>
                    <w:lang w:eastAsia="pt-BR"/>
                  </w:rPr>
                </w:rPrChange>
              </w:rPr>
            </w:pPr>
            <w:ins w:id="121" w:author="Winter Figueiredo" w:date="2023-11-15T20:41:00Z">
              <w:r w:rsidRPr="00455E19">
                <w:rPr>
                  <w:rFonts w:eastAsia="Times New Roman" w:cs="Times New Roman"/>
                  <w:b/>
                  <w:bCs/>
                  <w:sz w:val="22"/>
                  <w:lang w:eastAsia="pt-BR"/>
                  <w:rPrChange w:id="122" w:author="Winter Figueiredo" w:date="2023-11-15T20:41:00Z">
                    <w:rPr>
                      <w:rFonts w:eastAsia="Times New Roman" w:cs="Times New Roman"/>
                      <w:sz w:val="22"/>
                      <w:lang w:eastAsia="pt-BR"/>
                    </w:rPr>
                  </w:rPrChange>
                </w:rPr>
                <w:t>Antagonista</w:t>
              </w:r>
            </w:ins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  <w:tcPrChange w:id="123" w:author="Winter Figueiredo" w:date="2023-11-15T20:41:00Z">
              <w:tcPr>
                <w:tcW w:w="1387" w:type="pct"/>
                <w:noWrap/>
                <w:hideMark/>
              </w:tcPr>
            </w:tcPrChange>
          </w:tcPr>
          <w:p w14:paraId="689EB1A3" w14:textId="77777777" w:rsidR="00455E19" w:rsidRPr="00455E19" w:rsidRDefault="00455E19" w:rsidP="00632D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4" w:author="Winter Figueiredo" w:date="2023-11-15T20:41:00Z"/>
                <w:rFonts w:eastAsia="Times New Roman" w:cs="Times New Roman"/>
                <w:b/>
                <w:bCs/>
                <w:sz w:val="22"/>
                <w:lang w:eastAsia="pt-BR"/>
                <w:rPrChange w:id="125" w:author="Winter Figueiredo" w:date="2023-11-15T20:41:00Z">
                  <w:rPr>
                    <w:ins w:id="126" w:author="Winter Figueiredo" w:date="2023-11-15T20:41:00Z"/>
                    <w:rFonts w:eastAsia="Times New Roman" w:cs="Times New Roman"/>
                    <w:sz w:val="22"/>
                    <w:lang w:eastAsia="pt-BR"/>
                  </w:rPr>
                </w:rPrChange>
              </w:rPr>
            </w:pPr>
            <w:proofErr w:type="spellStart"/>
            <w:ins w:id="127" w:author="Winter Figueiredo" w:date="2023-11-15T20:41:00Z">
              <w:r w:rsidRPr="00455E19">
                <w:rPr>
                  <w:rFonts w:eastAsia="Times New Roman" w:cs="Times New Roman"/>
                  <w:b/>
                  <w:bCs/>
                  <w:sz w:val="22"/>
                  <w:lang w:eastAsia="pt-BR"/>
                  <w:rPrChange w:id="128" w:author="Winter Figueiredo" w:date="2023-11-15T20:41:00Z">
                    <w:rPr>
                      <w:rFonts w:eastAsia="Times New Roman" w:cs="Times New Roman"/>
                      <w:sz w:val="22"/>
                      <w:lang w:eastAsia="pt-BR"/>
                    </w:rPr>
                  </w:rPrChange>
                </w:rPr>
                <w:t>Didrogesterona</w:t>
              </w:r>
              <w:proofErr w:type="spellEnd"/>
            </w:ins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  <w:tcPrChange w:id="129" w:author="Winter Figueiredo" w:date="2023-11-15T20:41:00Z">
              <w:tcPr>
                <w:tcW w:w="629" w:type="pct"/>
                <w:noWrap/>
                <w:hideMark/>
              </w:tcPr>
            </w:tcPrChange>
          </w:tcPr>
          <w:p w14:paraId="2B11A657" w14:textId="77777777" w:rsidR="00455E19" w:rsidRPr="00455E19" w:rsidRDefault="00455E19" w:rsidP="00632D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" w:author="Winter Figueiredo" w:date="2023-11-15T20:41:00Z"/>
                <w:rFonts w:eastAsia="Times New Roman" w:cs="Times New Roman"/>
                <w:b/>
                <w:bCs/>
                <w:sz w:val="22"/>
                <w:lang w:eastAsia="pt-BR"/>
                <w:rPrChange w:id="131" w:author="Winter Figueiredo" w:date="2023-11-15T20:41:00Z">
                  <w:rPr>
                    <w:ins w:id="132" w:author="Winter Figueiredo" w:date="2023-11-15T20:41:00Z"/>
                    <w:rFonts w:eastAsia="Times New Roman" w:cs="Times New Roman"/>
                    <w:sz w:val="22"/>
                    <w:lang w:eastAsia="pt-BR"/>
                  </w:rPr>
                </w:rPrChange>
              </w:rPr>
            </w:pPr>
            <w:ins w:id="133" w:author="Winter Figueiredo" w:date="2023-11-15T20:41:00Z">
              <w:r w:rsidRPr="00455E19">
                <w:rPr>
                  <w:rFonts w:eastAsia="Times New Roman" w:cs="Times New Roman"/>
                  <w:b/>
                  <w:bCs/>
                  <w:sz w:val="22"/>
                  <w:lang w:eastAsia="pt-BR"/>
                  <w:rPrChange w:id="134" w:author="Winter Figueiredo" w:date="2023-11-15T20:41:00Z">
                    <w:rPr>
                      <w:rFonts w:eastAsia="Times New Roman" w:cs="Times New Roman"/>
                      <w:sz w:val="22"/>
                      <w:lang w:eastAsia="pt-BR"/>
                    </w:rPr>
                  </w:rPrChange>
                </w:rPr>
                <w:t>p-</w:t>
              </w:r>
              <w:proofErr w:type="spellStart"/>
              <w:r w:rsidRPr="00455E19">
                <w:rPr>
                  <w:rFonts w:eastAsia="Times New Roman" w:cs="Times New Roman"/>
                  <w:b/>
                  <w:bCs/>
                  <w:sz w:val="22"/>
                  <w:lang w:eastAsia="pt-BR"/>
                  <w:rPrChange w:id="135" w:author="Winter Figueiredo" w:date="2023-11-15T20:41:00Z">
                    <w:rPr>
                      <w:rFonts w:eastAsia="Times New Roman" w:cs="Times New Roman"/>
                      <w:sz w:val="22"/>
                      <w:lang w:eastAsia="pt-BR"/>
                    </w:rPr>
                  </w:rPrChange>
                </w:rPr>
                <w:t>value</w:t>
              </w:r>
              <w:proofErr w:type="spellEnd"/>
              <w:r w:rsidRPr="00455E19">
                <w:rPr>
                  <w:rFonts w:eastAsia="Times New Roman" w:cs="Times New Roman"/>
                  <w:b/>
                  <w:bCs/>
                  <w:sz w:val="22"/>
                  <w:lang w:eastAsia="pt-BR"/>
                  <w:rPrChange w:id="136" w:author="Winter Figueiredo" w:date="2023-11-15T20:41:00Z">
                    <w:rPr>
                      <w:rFonts w:eastAsia="Times New Roman" w:cs="Times New Roman"/>
                      <w:sz w:val="22"/>
                      <w:lang w:eastAsia="pt-BR"/>
                    </w:rPr>
                  </w:rPrChange>
                </w:rPr>
                <w:t>*</w:t>
              </w:r>
            </w:ins>
          </w:p>
        </w:tc>
      </w:tr>
      <w:tr w:rsidR="00455E19" w:rsidRPr="00455E19" w14:paraId="7052E3EE" w14:textId="77777777" w:rsidTr="00455E19">
        <w:trPr>
          <w:trHeight w:val="300"/>
          <w:ins w:id="137" w:author="Winter Figueiredo" w:date="2023-11-15T20:4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tcBorders>
              <w:top w:val="single" w:sz="4" w:space="0" w:color="auto"/>
              <w:bottom w:val="nil"/>
            </w:tcBorders>
            <w:noWrap/>
          </w:tcPr>
          <w:p w14:paraId="57F15E55" w14:textId="77777777" w:rsidR="00455E19" w:rsidRPr="00455E19" w:rsidRDefault="00455E19" w:rsidP="00632D16">
            <w:pPr>
              <w:pStyle w:val="SemEspaamento"/>
              <w:rPr>
                <w:ins w:id="138" w:author="Winter Figueiredo" w:date="2023-11-15T20:41:00Z"/>
                <w:rFonts w:cs="Times New Roman"/>
                <w:b/>
                <w:bCs/>
                <w:lang w:eastAsia="pt-BR"/>
              </w:rPr>
            </w:pPr>
          </w:p>
        </w:tc>
        <w:tc>
          <w:tcPr>
            <w:tcW w:w="2774" w:type="pct"/>
            <w:gridSpan w:val="2"/>
            <w:tcBorders>
              <w:top w:val="single" w:sz="4" w:space="0" w:color="auto"/>
              <w:bottom w:val="nil"/>
            </w:tcBorders>
            <w:noWrap/>
          </w:tcPr>
          <w:p w14:paraId="21FF60BD" w14:textId="3B77E917" w:rsidR="00455E19" w:rsidRPr="00455E19" w:rsidRDefault="00455E19" w:rsidP="00632D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" w:author="Winter Figueiredo" w:date="2023-11-15T20:41:00Z"/>
                <w:rFonts w:eastAsia="Times New Roman" w:cs="Times New Roman"/>
                <w:b/>
                <w:bCs/>
                <w:sz w:val="22"/>
                <w:lang w:eastAsia="pt-BR"/>
              </w:rPr>
            </w:pPr>
            <w:ins w:id="140" w:author="Winter Figueiredo" w:date="2023-11-15T20:42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Mediana (p.25; p.75)</w:t>
              </w:r>
            </w:ins>
          </w:p>
        </w:tc>
        <w:tc>
          <w:tcPr>
            <w:tcW w:w="629" w:type="pct"/>
            <w:tcBorders>
              <w:top w:val="single" w:sz="4" w:space="0" w:color="auto"/>
              <w:bottom w:val="nil"/>
            </w:tcBorders>
            <w:noWrap/>
          </w:tcPr>
          <w:p w14:paraId="5D2F0801" w14:textId="77777777" w:rsidR="00455E19" w:rsidRPr="00455E19" w:rsidRDefault="00455E19" w:rsidP="00632D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" w:author="Winter Figueiredo" w:date="2023-11-15T20:41:00Z"/>
                <w:rFonts w:eastAsia="Times New Roman" w:cs="Times New Roman"/>
                <w:b/>
                <w:bCs/>
                <w:sz w:val="22"/>
                <w:lang w:eastAsia="pt-BR"/>
              </w:rPr>
            </w:pPr>
          </w:p>
        </w:tc>
      </w:tr>
      <w:tr w:rsidR="00455E19" w:rsidRPr="008E7DFA" w14:paraId="501C7F88" w14:textId="77777777" w:rsidTr="00455E19">
        <w:trPr>
          <w:trHeight w:val="300"/>
          <w:ins w:id="142" w:author="Winter Figueiredo" w:date="2023-11-15T20:39:00Z"/>
          <w:trPrChange w:id="143" w:author="Winter Figueiredo" w:date="2023-11-15T20:41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tcBorders>
              <w:top w:val="nil"/>
            </w:tcBorders>
            <w:noWrap/>
            <w:tcPrChange w:id="144" w:author="Winter Figueiredo" w:date="2023-11-15T20:41:00Z">
              <w:tcPr>
                <w:tcW w:w="1597" w:type="pct"/>
                <w:noWrap/>
              </w:tcPr>
            </w:tcPrChange>
          </w:tcPr>
          <w:p w14:paraId="78AAA72F" w14:textId="383500E6" w:rsidR="00455E19" w:rsidRPr="008E7DFA" w:rsidRDefault="00455E19" w:rsidP="00455E19">
            <w:pPr>
              <w:pStyle w:val="SemEspaamento"/>
              <w:rPr>
                <w:ins w:id="145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proofErr w:type="spellStart"/>
            <w:ins w:id="146" w:author="Winter Figueiredo" w:date="2023-11-15T20:40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Oócitos</w:t>
              </w:r>
              <w:proofErr w:type="spellEnd"/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recuperados</w:t>
              </w:r>
            </w:ins>
          </w:p>
        </w:tc>
        <w:tc>
          <w:tcPr>
            <w:tcW w:w="1387" w:type="pct"/>
            <w:tcBorders>
              <w:top w:val="nil"/>
            </w:tcBorders>
            <w:noWrap/>
            <w:tcPrChange w:id="147" w:author="Winter Figueiredo" w:date="2023-11-15T20:41:00Z">
              <w:tcPr>
                <w:tcW w:w="1387" w:type="pct"/>
                <w:noWrap/>
              </w:tcPr>
            </w:tcPrChange>
          </w:tcPr>
          <w:p w14:paraId="45DCBD2B" w14:textId="6470542A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ins w:id="149" w:author="Winter Figueiredo" w:date="2023-11-15T20:40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10,0 (6,0-15,0)</w:t>
              </w:r>
            </w:ins>
          </w:p>
        </w:tc>
        <w:tc>
          <w:tcPr>
            <w:tcW w:w="1387" w:type="pct"/>
            <w:tcBorders>
              <w:top w:val="nil"/>
            </w:tcBorders>
            <w:noWrap/>
            <w:tcPrChange w:id="150" w:author="Winter Figueiredo" w:date="2023-11-15T20:41:00Z">
              <w:tcPr>
                <w:tcW w:w="1387" w:type="pct"/>
                <w:noWrap/>
              </w:tcPr>
            </w:tcPrChange>
          </w:tcPr>
          <w:p w14:paraId="405207A4" w14:textId="4459BC94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ins w:id="152" w:author="Winter Figueiredo" w:date="2023-11-15T20:40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10,0 (7,0-19,0)</w:t>
              </w:r>
            </w:ins>
          </w:p>
        </w:tc>
        <w:tc>
          <w:tcPr>
            <w:tcW w:w="629" w:type="pct"/>
            <w:tcBorders>
              <w:top w:val="nil"/>
            </w:tcBorders>
            <w:noWrap/>
            <w:tcPrChange w:id="153" w:author="Winter Figueiredo" w:date="2023-11-15T20:41:00Z">
              <w:tcPr>
                <w:tcW w:w="629" w:type="pct"/>
                <w:noWrap/>
              </w:tcPr>
            </w:tcPrChange>
          </w:tcPr>
          <w:p w14:paraId="25FC036F" w14:textId="41A45421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ins w:id="155" w:author="Winter Figueiredo" w:date="2023-11-15T20:40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>
                <w:rPr>
                  <w:rFonts w:eastAsia="Times New Roman" w:cs="Times New Roman"/>
                  <w:sz w:val="22"/>
                  <w:lang w:eastAsia="pt-BR"/>
                </w:rPr>
                <w:t>46</w:t>
              </w:r>
            </w:ins>
          </w:p>
        </w:tc>
      </w:tr>
      <w:tr w:rsidR="00455E19" w:rsidRPr="008E7DFA" w14:paraId="4532AB81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C319A51" w14:textId="77777777" w:rsidR="00455E19" w:rsidRPr="008E7DFA" w:rsidRDefault="00455E19" w:rsidP="00455E19">
            <w:pPr>
              <w:pStyle w:val="SemEspaamento"/>
              <w:rPr>
                <w:moveTo w:id="15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proofErr w:type="spellStart"/>
            <w:moveTo w:id="157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Oócitos</w:t>
              </w:r>
              <w:proofErr w:type="spellEnd"/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MII</w:t>
              </w:r>
            </w:moveTo>
          </w:p>
        </w:tc>
        <w:tc>
          <w:tcPr>
            <w:tcW w:w="1387" w:type="pct"/>
            <w:noWrap/>
            <w:hideMark/>
          </w:tcPr>
          <w:p w14:paraId="05F9D8F1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5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59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8,0 (4,0-12,0)</w:t>
              </w:r>
            </w:moveTo>
          </w:p>
        </w:tc>
        <w:tc>
          <w:tcPr>
            <w:tcW w:w="1387" w:type="pct"/>
            <w:noWrap/>
            <w:hideMark/>
          </w:tcPr>
          <w:p w14:paraId="5D043BEA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6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61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10,0 (5,0-12,0)</w:t>
              </w:r>
            </w:moveTo>
          </w:p>
        </w:tc>
        <w:tc>
          <w:tcPr>
            <w:tcW w:w="629" w:type="pct"/>
            <w:noWrap/>
            <w:hideMark/>
          </w:tcPr>
          <w:p w14:paraId="067B59DA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6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63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>
                <w:rPr>
                  <w:rFonts w:eastAsia="Times New Roman" w:cs="Times New Roman"/>
                  <w:sz w:val="22"/>
                  <w:lang w:eastAsia="pt-BR"/>
                </w:rPr>
                <w:t>48</w:t>
              </w:r>
            </w:moveTo>
          </w:p>
        </w:tc>
      </w:tr>
      <w:tr w:rsidR="00455E19" w:rsidRPr="008E7DFA" w14:paraId="209C1E70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43EA4D41" w14:textId="77777777" w:rsidR="00455E19" w:rsidRPr="008E7DFA" w:rsidRDefault="00455E19" w:rsidP="00455E19">
            <w:pPr>
              <w:pStyle w:val="SemEspaamento"/>
              <w:rPr>
                <w:moveTo w:id="16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proofErr w:type="spellStart"/>
            <w:moveTo w:id="165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Oócitos</w:t>
              </w:r>
              <w:proofErr w:type="spellEnd"/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MI</w:t>
              </w:r>
            </w:moveTo>
          </w:p>
        </w:tc>
        <w:tc>
          <w:tcPr>
            <w:tcW w:w="1387" w:type="pct"/>
            <w:noWrap/>
            <w:hideMark/>
          </w:tcPr>
          <w:p w14:paraId="0EA284D7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6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67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0,0 (0,0-1,0)</w:t>
              </w:r>
            </w:moveTo>
          </w:p>
        </w:tc>
        <w:tc>
          <w:tcPr>
            <w:tcW w:w="1387" w:type="pct"/>
            <w:noWrap/>
            <w:hideMark/>
          </w:tcPr>
          <w:p w14:paraId="0BCEF7DD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6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69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0,0 (0,0-1,0)</w:t>
              </w:r>
            </w:moveTo>
          </w:p>
        </w:tc>
        <w:tc>
          <w:tcPr>
            <w:tcW w:w="629" w:type="pct"/>
            <w:noWrap/>
            <w:hideMark/>
          </w:tcPr>
          <w:p w14:paraId="1E077EE7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7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71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>
                <w:rPr>
                  <w:rFonts w:eastAsia="Times New Roman" w:cs="Times New Roman"/>
                  <w:sz w:val="22"/>
                  <w:lang w:eastAsia="pt-BR"/>
                </w:rPr>
                <w:t>55</w:t>
              </w:r>
            </w:moveTo>
          </w:p>
        </w:tc>
      </w:tr>
      <w:tr w:rsidR="00455E19" w:rsidRPr="008E7DFA" w14:paraId="503E5AB7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0488335" w14:textId="77777777" w:rsidR="00455E19" w:rsidRPr="008E7DFA" w:rsidRDefault="00455E19" w:rsidP="00455E19">
            <w:pPr>
              <w:pStyle w:val="SemEspaamento"/>
              <w:rPr>
                <w:moveTo w:id="17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proofErr w:type="spellStart"/>
            <w:moveTo w:id="173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Oócitos</w:t>
              </w:r>
              <w:proofErr w:type="spellEnd"/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VG</w:t>
              </w:r>
            </w:moveTo>
          </w:p>
        </w:tc>
        <w:tc>
          <w:tcPr>
            <w:tcW w:w="1387" w:type="pct"/>
            <w:noWrap/>
            <w:hideMark/>
          </w:tcPr>
          <w:p w14:paraId="18DE5DE6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7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75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1,0 (0,0-3,0)</w:t>
              </w:r>
            </w:moveTo>
          </w:p>
        </w:tc>
        <w:tc>
          <w:tcPr>
            <w:tcW w:w="1387" w:type="pct"/>
            <w:noWrap/>
            <w:hideMark/>
          </w:tcPr>
          <w:p w14:paraId="25C50BA2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7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77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1,0 (0,0-4,0)</w:t>
              </w:r>
            </w:moveTo>
          </w:p>
        </w:tc>
        <w:tc>
          <w:tcPr>
            <w:tcW w:w="629" w:type="pct"/>
            <w:noWrap/>
            <w:hideMark/>
          </w:tcPr>
          <w:p w14:paraId="135C1FD8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7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79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>
                <w:rPr>
                  <w:rFonts w:eastAsia="Times New Roman" w:cs="Times New Roman"/>
                  <w:sz w:val="22"/>
                  <w:lang w:eastAsia="pt-BR"/>
                </w:rPr>
                <w:t>86</w:t>
              </w:r>
            </w:moveTo>
          </w:p>
        </w:tc>
      </w:tr>
      <w:tr w:rsidR="00455E19" w:rsidRPr="008E7DFA" w14:paraId="6622E936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032AEFA2" w14:textId="77777777" w:rsidR="00455E19" w:rsidRPr="008E7DFA" w:rsidRDefault="00455E19" w:rsidP="00455E19">
            <w:pPr>
              <w:pStyle w:val="SemEspaamento"/>
              <w:rPr>
                <w:moveTo w:id="18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81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Taxa de fertilização</w:t>
              </w:r>
            </w:moveTo>
          </w:p>
        </w:tc>
        <w:tc>
          <w:tcPr>
            <w:tcW w:w="1387" w:type="pct"/>
            <w:noWrap/>
            <w:hideMark/>
          </w:tcPr>
          <w:p w14:paraId="2137C277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8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83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80,0 (68,8-88,9)</w:t>
              </w:r>
            </w:moveTo>
          </w:p>
        </w:tc>
        <w:tc>
          <w:tcPr>
            <w:tcW w:w="1387" w:type="pct"/>
            <w:noWrap/>
            <w:hideMark/>
          </w:tcPr>
          <w:p w14:paraId="732C13F0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8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85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80,0 (71,4-91,7)</w:t>
              </w:r>
            </w:moveTo>
          </w:p>
        </w:tc>
        <w:tc>
          <w:tcPr>
            <w:tcW w:w="629" w:type="pct"/>
            <w:noWrap/>
            <w:hideMark/>
          </w:tcPr>
          <w:p w14:paraId="7D05E4AE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86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87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>
                <w:rPr>
                  <w:rFonts w:eastAsia="Times New Roman" w:cs="Times New Roman"/>
                  <w:sz w:val="22"/>
                  <w:lang w:eastAsia="pt-BR"/>
                </w:rPr>
                <w:t>58</w:t>
              </w:r>
            </w:moveTo>
          </w:p>
        </w:tc>
      </w:tr>
      <w:tr w:rsidR="00455E19" w:rsidRPr="008E7DFA" w14:paraId="11E12744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64599C26" w14:textId="77777777" w:rsidR="00455E19" w:rsidRPr="008E7DFA" w:rsidRDefault="00455E19" w:rsidP="00455E19">
            <w:pPr>
              <w:pStyle w:val="SemEspaamento"/>
              <w:rPr>
                <w:moveTo w:id="188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89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Taxa de blastocistos</w:t>
              </w:r>
            </w:moveTo>
          </w:p>
        </w:tc>
        <w:tc>
          <w:tcPr>
            <w:tcW w:w="1387" w:type="pct"/>
            <w:noWrap/>
            <w:hideMark/>
          </w:tcPr>
          <w:p w14:paraId="5CC84E58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90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91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60,0 (33,3-87,5)</w:t>
              </w:r>
            </w:moveTo>
          </w:p>
        </w:tc>
        <w:tc>
          <w:tcPr>
            <w:tcW w:w="1387" w:type="pct"/>
            <w:noWrap/>
            <w:hideMark/>
          </w:tcPr>
          <w:p w14:paraId="0B727F6E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92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93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>50,0 (0,6-80,0)</w:t>
              </w:r>
            </w:moveTo>
          </w:p>
        </w:tc>
        <w:tc>
          <w:tcPr>
            <w:tcW w:w="629" w:type="pct"/>
            <w:noWrap/>
            <w:hideMark/>
          </w:tcPr>
          <w:p w14:paraId="428F634C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moveTo w:id="194" w:author="Winter Figueiredo" w:date="2023-11-15T20:39:00Z"/>
                <w:rFonts w:eastAsia="Times New Roman" w:cs="Times New Roman"/>
                <w:sz w:val="22"/>
                <w:lang w:eastAsia="pt-BR"/>
              </w:rPr>
            </w:pPr>
            <w:moveTo w:id="195" w:author="Winter Figueiredo" w:date="2023-11-15T20:39:00Z">
              <w:r w:rsidRPr="008E7DFA">
                <w:rPr>
                  <w:rFonts w:eastAsia="Times New Roman" w:cs="Times New Roman"/>
                  <w:sz w:val="22"/>
                  <w:lang w:eastAsia="pt-BR"/>
                </w:rPr>
                <w:t xml:space="preserve"> 0</w:t>
              </w:r>
              <w:r>
                <w:rPr>
                  <w:rFonts w:eastAsia="Times New Roman" w:cs="Times New Roman"/>
                  <w:sz w:val="22"/>
                  <w:lang w:eastAsia="pt-BR"/>
                </w:rPr>
                <w:t>,</w:t>
              </w:r>
              <w:r w:rsidRPr="008E7DFA">
                <w:rPr>
                  <w:rFonts w:eastAsia="Times New Roman" w:cs="Times New Roman"/>
                  <w:sz w:val="22"/>
                  <w:lang w:eastAsia="pt-BR"/>
                </w:rPr>
                <w:t>62</w:t>
              </w:r>
            </w:moveTo>
          </w:p>
        </w:tc>
      </w:tr>
    </w:tbl>
    <w:moveToRangeEnd w:id="91"/>
    <w:p w14:paraId="7A1F623C" w14:textId="77777777" w:rsidR="00455E19" w:rsidRDefault="00455E19" w:rsidP="00455E19">
      <w:pPr>
        <w:jc w:val="both"/>
        <w:rPr>
          <w:ins w:id="196" w:author="Winter Figueiredo" w:date="2023-11-15T20:41:00Z"/>
        </w:rPr>
      </w:pPr>
      <w:ins w:id="197" w:author="Winter Figueiredo" w:date="2023-11-15T20:41:00Z">
        <w:r w:rsidRPr="00741F17">
          <w:t>*Mann-Whitney; Percentis 25 e 75%, respectivamente.</w:t>
        </w:r>
      </w:ins>
    </w:p>
    <w:p w14:paraId="07119D4C" w14:textId="56B0BD33" w:rsidR="00455E19" w:rsidRDefault="00455E19" w:rsidP="00BF211C">
      <w:pPr>
        <w:rPr>
          <w:ins w:id="198" w:author="Winter Figueiredo" w:date="2023-11-15T20:39:00Z"/>
        </w:rPr>
      </w:pPr>
    </w:p>
    <w:p w14:paraId="55573F1E" w14:textId="77777777" w:rsidR="00455E19" w:rsidRDefault="00455E19" w:rsidP="00BF211C"/>
    <w:p w14:paraId="147C7C39" w14:textId="1B1A872B" w:rsidR="00BF211C" w:rsidRDefault="00BF211C" w:rsidP="00BF211C">
      <w:r>
        <w:tab/>
      </w:r>
      <w:r w:rsidRPr="001C72FB">
        <w:t>Tabela 3</w:t>
      </w:r>
      <w:r>
        <w:t xml:space="preserve"> avaliou a característica dos embriões obtidos considerados como top qualit</w:t>
      </w:r>
      <w:r w:rsidR="00343882">
        <w:t>y</w:t>
      </w:r>
      <w:r>
        <w:t xml:space="preserve"> e </w:t>
      </w:r>
      <w:r w:rsidR="001C72FB">
        <w:t xml:space="preserve">o </w:t>
      </w:r>
      <w:r>
        <w:t xml:space="preserve">tempo </w:t>
      </w:r>
      <w:r w:rsidR="001C72FB">
        <w:t xml:space="preserve">em </w:t>
      </w:r>
      <w:r>
        <w:t>que o embrião demorou para atingir o estágio de blastocisto</w:t>
      </w:r>
      <w:r w:rsidR="001C72FB">
        <w:t xml:space="preserve">, ou </w:t>
      </w:r>
      <w:r w:rsidR="001C72FB">
        <w:lastRenderedPageBreak/>
        <w:t>seja, demorou 5 (D5)</w:t>
      </w:r>
      <w:r>
        <w:t>,</w:t>
      </w:r>
      <w:r w:rsidR="001C72FB">
        <w:t xml:space="preserve"> 6 (D6) ou 7 dias (</w:t>
      </w:r>
      <w:r>
        <w:t>D7)</w:t>
      </w:r>
      <w:r w:rsidR="0037374D">
        <w:t>. Verificou-se as medianas destas variáveis em ambos os grupos, sendo que não foi encontrado diferença (p&lt;0,05)</w:t>
      </w:r>
      <w:r>
        <w:t>.</w:t>
      </w:r>
    </w:p>
    <w:p w14:paraId="7E7D4437" w14:textId="26AEEB37" w:rsidR="00343882" w:rsidRDefault="00343882" w:rsidP="00BF211C"/>
    <w:p w14:paraId="1F8272ED" w14:textId="36FF43C2" w:rsidR="00343882" w:rsidRPr="00343882" w:rsidRDefault="00343882" w:rsidP="00E2033B">
      <w:pPr>
        <w:pPrChange w:id="199" w:author="Winter Figueiredo" w:date="2023-11-15T20:51:00Z">
          <w:pPr>
            <w:ind w:firstLine="708"/>
          </w:pPr>
        </w:pPrChange>
      </w:pPr>
      <w:r w:rsidRPr="00E2033B">
        <w:rPr>
          <w:b/>
          <w:bCs/>
          <w:highlight w:val="green"/>
          <w:rPrChange w:id="200" w:author="Winter Figueiredo" w:date="2023-11-15T20:51:00Z">
            <w:rPr>
              <w:b/>
              <w:bCs/>
            </w:rPr>
          </w:rPrChange>
        </w:rPr>
        <w:t xml:space="preserve">Tabela </w:t>
      </w:r>
      <w:del w:id="201" w:author="Winter Figueiredo" w:date="2023-11-15T20:49:00Z">
        <w:r w:rsidRPr="00E2033B" w:rsidDel="00E2033B">
          <w:rPr>
            <w:b/>
            <w:bCs/>
            <w:highlight w:val="green"/>
            <w:rPrChange w:id="202" w:author="Winter Figueiredo" w:date="2023-11-15T20:51:00Z">
              <w:rPr>
                <w:b/>
                <w:bCs/>
              </w:rPr>
            </w:rPrChange>
          </w:rPr>
          <w:delText>3</w:delText>
        </w:r>
      </w:del>
      <w:ins w:id="203" w:author="Winter Figueiredo" w:date="2023-11-15T20:49:00Z">
        <w:r w:rsidR="00E2033B" w:rsidRPr="00E2033B">
          <w:rPr>
            <w:b/>
            <w:bCs/>
            <w:highlight w:val="green"/>
            <w:rPrChange w:id="204" w:author="Winter Figueiredo" w:date="2023-11-15T20:51:00Z">
              <w:rPr>
                <w:b/>
                <w:bCs/>
              </w:rPr>
            </w:rPrChange>
          </w:rPr>
          <w:t>4</w:t>
        </w:r>
      </w:ins>
      <w:r w:rsidRPr="00E2033B">
        <w:rPr>
          <w:b/>
          <w:bCs/>
          <w:highlight w:val="green"/>
          <w:rPrChange w:id="205" w:author="Winter Figueiredo" w:date="2023-11-15T20:51:00Z">
            <w:rPr>
              <w:b/>
              <w:bCs/>
            </w:rPr>
          </w:rPrChange>
        </w:rPr>
        <w:t>.</w:t>
      </w:r>
      <w:r>
        <w:rPr>
          <w:b/>
          <w:bCs/>
        </w:rPr>
        <w:t xml:space="preserve"> </w:t>
      </w:r>
      <w:r w:rsidRPr="00343882">
        <w:t>Avaliação da qualidade embrionária entre os grupos.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3787"/>
        <w:gridCol w:w="1843"/>
        <w:gridCol w:w="1671"/>
        <w:gridCol w:w="1203"/>
      </w:tblGrid>
      <w:tr w:rsidR="006F26F8" w:rsidRPr="006F26F8" w14:paraId="1B2586C3" w14:textId="77777777" w:rsidTr="0034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5E3854CD" w14:textId="29DE52FA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cs="Times New Roman"/>
                <w:lang w:eastAsia="pt-BR"/>
              </w:rPr>
              <w:t>Variáveis</w:t>
            </w:r>
          </w:p>
        </w:tc>
        <w:tc>
          <w:tcPr>
            <w:tcW w:w="1091" w:type="pct"/>
            <w:noWrap/>
            <w:hideMark/>
          </w:tcPr>
          <w:p w14:paraId="321A266C" w14:textId="5C31239A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A</w:t>
            </w:r>
            <w:r w:rsidR="0037374D">
              <w:rPr>
                <w:rFonts w:eastAsia="Times New Roman" w:cs="Times New Roman"/>
                <w:sz w:val="22"/>
                <w:lang w:eastAsia="pt-BR"/>
              </w:rPr>
              <w:t>ntagonista</w:t>
            </w:r>
          </w:p>
        </w:tc>
        <w:tc>
          <w:tcPr>
            <w:tcW w:w="960" w:type="pct"/>
            <w:noWrap/>
            <w:hideMark/>
          </w:tcPr>
          <w:p w14:paraId="3040D0EE" w14:textId="46D2B0D6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</w:t>
            </w:r>
            <w:r w:rsidR="0037374D">
              <w:rPr>
                <w:rFonts w:eastAsia="Times New Roman" w:cs="Times New Roman"/>
                <w:sz w:val="22"/>
                <w:lang w:eastAsia="pt-BR"/>
              </w:rPr>
              <w:t>idrogesterona</w:t>
            </w:r>
          </w:p>
        </w:tc>
        <w:tc>
          <w:tcPr>
            <w:tcW w:w="715" w:type="pct"/>
            <w:noWrap/>
            <w:hideMark/>
          </w:tcPr>
          <w:p w14:paraId="419C102E" w14:textId="660B4E46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p-value</w:t>
            </w:r>
            <w:r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6F26F8" w:rsidRPr="006F26F8" w14:paraId="5B1B4B58" w14:textId="77777777" w:rsidTr="003438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09AF9659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051" w:type="pct"/>
            <w:gridSpan w:val="2"/>
            <w:noWrap/>
          </w:tcPr>
          <w:p w14:paraId="787D9743" w14:textId="68C1B231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Mediana (p.25; p.75)</w:t>
            </w:r>
          </w:p>
        </w:tc>
        <w:tc>
          <w:tcPr>
            <w:tcW w:w="715" w:type="pct"/>
            <w:noWrap/>
            <w:hideMark/>
          </w:tcPr>
          <w:p w14:paraId="0520EC71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6F26F8" w:rsidRPr="006F26F8" w14:paraId="6F9CB402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412653D3" w14:textId="2FD00B3B" w:rsidR="006F26F8" w:rsidRPr="006F26F8" w:rsidRDefault="00343882" w:rsidP="006F26F8">
            <w:pPr>
              <w:pStyle w:val="SemEspaamento"/>
              <w:rPr>
                <w:rFonts w:eastAsia="Times New Roman" w:cs="Times New Roman"/>
                <w:sz w:val="22"/>
                <w:lang w:val="en-US" w:eastAsia="pt-BR"/>
              </w:rPr>
            </w:pPr>
            <w:r w:rsidRPr="006F26F8">
              <w:rPr>
                <w:rFonts w:eastAsia="Times New Roman" w:cs="Times New Roman"/>
                <w:sz w:val="22"/>
                <w:lang w:val="en-US" w:eastAsia="pt-BR"/>
              </w:rPr>
              <w:t xml:space="preserve">Embriões Top Quality </w:t>
            </w:r>
            <w:r w:rsidR="006F26F8" w:rsidRPr="006F26F8">
              <w:rPr>
                <w:rFonts w:eastAsia="Times New Roman" w:cs="Times New Roman"/>
                <w:sz w:val="22"/>
                <w:lang w:val="en-US" w:eastAsia="pt-BR"/>
              </w:rPr>
              <w:t>BL1/BL2</w:t>
            </w:r>
          </w:p>
        </w:tc>
        <w:tc>
          <w:tcPr>
            <w:tcW w:w="1091" w:type="pct"/>
            <w:noWrap/>
            <w:hideMark/>
          </w:tcPr>
          <w:p w14:paraId="766A8BDB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2,0 (1,0-4,0)</w:t>
            </w:r>
          </w:p>
        </w:tc>
        <w:tc>
          <w:tcPr>
            <w:tcW w:w="960" w:type="pct"/>
            <w:noWrap/>
            <w:hideMark/>
          </w:tcPr>
          <w:p w14:paraId="70845853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3,0 (1,0-5,0)</w:t>
            </w:r>
          </w:p>
        </w:tc>
        <w:tc>
          <w:tcPr>
            <w:tcW w:w="715" w:type="pct"/>
            <w:noWrap/>
          </w:tcPr>
          <w:p w14:paraId="203D6D74" w14:textId="2FE9889A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</w:t>
            </w:r>
            <w:del w:id="206" w:author="Winter Figueiredo" w:date="2023-11-15T20:50:00Z">
              <w:r w:rsidDel="00E2033B">
                <w:rPr>
                  <w:rFonts w:eastAsia="Times New Roman" w:cs="Times New Roman"/>
                  <w:sz w:val="22"/>
                  <w:lang w:eastAsia="pt-BR"/>
                </w:rPr>
                <w:delText>29</w:delText>
              </w:r>
            </w:del>
            <w:ins w:id="207" w:author="Winter Figueiredo" w:date="2023-11-15T20:55:00Z">
              <w:r w:rsidR="002E37C1">
                <w:rPr>
                  <w:rFonts w:eastAsia="Times New Roman" w:cs="Times New Roman"/>
                  <w:sz w:val="22"/>
                  <w:lang w:eastAsia="pt-BR"/>
                </w:rPr>
                <w:t>68</w:t>
              </w:r>
            </w:ins>
          </w:p>
        </w:tc>
      </w:tr>
      <w:tr w:rsidR="006F26F8" w:rsidRPr="006F26F8" w14:paraId="726516F2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69B2ABC2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D5</w:t>
            </w:r>
          </w:p>
        </w:tc>
        <w:tc>
          <w:tcPr>
            <w:tcW w:w="1091" w:type="pct"/>
            <w:noWrap/>
            <w:hideMark/>
          </w:tcPr>
          <w:p w14:paraId="06741536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960" w:type="pct"/>
            <w:noWrap/>
            <w:hideMark/>
          </w:tcPr>
          <w:p w14:paraId="2E5E6307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(0,0-2,0)</w:t>
            </w:r>
          </w:p>
        </w:tc>
        <w:tc>
          <w:tcPr>
            <w:tcW w:w="715" w:type="pct"/>
            <w:noWrap/>
          </w:tcPr>
          <w:p w14:paraId="7609D609" w14:textId="453D3BB3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</w:t>
            </w:r>
            <w:ins w:id="208" w:author="Winter Figueiredo" w:date="2023-11-15T20:55:00Z">
              <w:r w:rsidR="002E37C1">
                <w:rPr>
                  <w:rFonts w:eastAsia="Times New Roman" w:cs="Times New Roman"/>
                  <w:sz w:val="22"/>
                  <w:lang w:eastAsia="pt-BR"/>
                </w:rPr>
                <w:t>17</w:t>
              </w:r>
            </w:ins>
            <w:del w:id="209" w:author="Winter Figueiredo" w:date="2023-11-15T20:55:00Z">
              <w:r w:rsidDel="002E37C1">
                <w:rPr>
                  <w:rFonts w:eastAsia="Times New Roman" w:cs="Times New Roman"/>
                  <w:sz w:val="22"/>
                  <w:lang w:eastAsia="pt-BR"/>
                </w:rPr>
                <w:delText>99</w:delText>
              </w:r>
            </w:del>
          </w:p>
        </w:tc>
      </w:tr>
      <w:tr w:rsidR="006F26F8" w:rsidRPr="006F26F8" w14:paraId="37EE07F5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2B2E2F89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D6</w:t>
            </w:r>
          </w:p>
        </w:tc>
        <w:tc>
          <w:tcPr>
            <w:tcW w:w="1091" w:type="pct"/>
            <w:noWrap/>
            <w:hideMark/>
          </w:tcPr>
          <w:p w14:paraId="25E26AB8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960" w:type="pct"/>
            <w:noWrap/>
            <w:hideMark/>
          </w:tcPr>
          <w:p w14:paraId="7A24E769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2,0 (2,0-4,0)</w:t>
            </w:r>
          </w:p>
        </w:tc>
        <w:tc>
          <w:tcPr>
            <w:tcW w:w="715" w:type="pct"/>
            <w:noWrap/>
          </w:tcPr>
          <w:p w14:paraId="74CEADCA" w14:textId="4ADB219C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</w:t>
            </w:r>
            <w:del w:id="210" w:author="Winter Figueiredo" w:date="2023-11-15T20:50:00Z">
              <w:r w:rsidDel="00E2033B">
                <w:rPr>
                  <w:rFonts w:eastAsia="Times New Roman" w:cs="Times New Roman"/>
                  <w:sz w:val="22"/>
                  <w:lang w:eastAsia="pt-BR"/>
                </w:rPr>
                <w:delText>19</w:delText>
              </w:r>
            </w:del>
            <w:ins w:id="211" w:author="Winter Figueiredo" w:date="2023-11-15T20:55:00Z">
              <w:r w:rsidR="002E37C1">
                <w:rPr>
                  <w:rFonts w:eastAsia="Times New Roman" w:cs="Times New Roman"/>
                  <w:sz w:val="22"/>
                  <w:lang w:eastAsia="pt-BR"/>
                </w:rPr>
                <w:t>065</w:t>
              </w:r>
            </w:ins>
          </w:p>
        </w:tc>
      </w:tr>
      <w:tr w:rsidR="006F26F8" w:rsidRPr="006F26F8" w14:paraId="01365780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41B4194C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D7</w:t>
            </w:r>
          </w:p>
        </w:tc>
        <w:tc>
          <w:tcPr>
            <w:tcW w:w="1091" w:type="pct"/>
            <w:noWrap/>
            <w:hideMark/>
          </w:tcPr>
          <w:p w14:paraId="353B438A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0,0 (0,0-0,0)</w:t>
            </w:r>
          </w:p>
        </w:tc>
        <w:tc>
          <w:tcPr>
            <w:tcW w:w="960" w:type="pct"/>
            <w:noWrap/>
            <w:hideMark/>
          </w:tcPr>
          <w:p w14:paraId="3D9AD12F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0,0 (0,0-0,0)</w:t>
            </w:r>
          </w:p>
        </w:tc>
        <w:tc>
          <w:tcPr>
            <w:tcW w:w="715" w:type="pct"/>
            <w:noWrap/>
          </w:tcPr>
          <w:p w14:paraId="7757DFEC" w14:textId="2FE03927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</w:t>
            </w:r>
            <w:ins w:id="212" w:author="Winter Figueiredo" w:date="2023-11-15T20:55:00Z">
              <w:r w:rsidR="002E37C1">
                <w:rPr>
                  <w:rFonts w:eastAsia="Times New Roman" w:cs="Times New Roman"/>
                  <w:sz w:val="22"/>
                  <w:lang w:eastAsia="pt-BR"/>
                </w:rPr>
                <w:t>99</w:t>
              </w:r>
            </w:ins>
            <w:del w:id="213" w:author="Winter Figueiredo" w:date="2023-11-15T20:55:00Z">
              <w:r w:rsidDel="002E37C1">
                <w:rPr>
                  <w:rFonts w:eastAsia="Times New Roman" w:cs="Times New Roman"/>
                  <w:sz w:val="22"/>
                  <w:lang w:eastAsia="pt-BR"/>
                </w:rPr>
                <w:delText>99</w:delText>
              </w:r>
            </w:del>
          </w:p>
        </w:tc>
      </w:tr>
    </w:tbl>
    <w:p w14:paraId="2396C218" w14:textId="6000EE2F" w:rsidR="0037374D" w:rsidRDefault="006F26F8" w:rsidP="00BF211C">
      <w:commentRangeStart w:id="214"/>
      <w:r w:rsidRPr="00E2033B">
        <w:t>*</w:t>
      </w:r>
      <w:del w:id="215" w:author="Winter Figueiredo" w:date="2023-11-15T20:55:00Z">
        <w:r w:rsidRPr="00E2033B" w:rsidDel="002E37C1">
          <w:rPr>
            <w:rPrChange w:id="216" w:author="Winter Figueiredo" w:date="2023-11-15T20:51:00Z">
              <w:rPr>
                <w:highlight w:val="yellow"/>
              </w:rPr>
            </w:rPrChange>
          </w:rPr>
          <w:delText>Regressão Quantí</w:delText>
        </w:r>
        <w:r w:rsidR="00343882" w:rsidRPr="00E2033B" w:rsidDel="002E37C1">
          <w:rPr>
            <w:rPrChange w:id="217" w:author="Winter Figueiredo" w:date="2023-11-15T20:51:00Z">
              <w:rPr>
                <w:highlight w:val="yellow"/>
              </w:rPr>
            </w:rPrChange>
          </w:rPr>
          <w:delText>lica</w:delText>
        </w:r>
      </w:del>
      <w:ins w:id="218" w:author="Winter Figueiredo" w:date="2023-11-15T20:55:00Z">
        <w:r w:rsidR="002E37C1">
          <w:t xml:space="preserve"> Mann-Whitney</w:t>
        </w:r>
      </w:ins>
      <w:r w:rsidRPr="00E2033B">
        <w:rPr>
          <w:rPrChange w:id="219" w:author="Winter Figueiredo" w:date="2023-11-15T20:51:00Z">
            <w:rPr>
              <w:highlight w:val="yellow"/>
            </w:rPr>
          </w:rPrChange>
        </w:rPr>
        <w:t xml:space="preserve"> </w:t>
      </w:r>
      <w:del w:id="220" w:author="Winter Figueiredo" w:date="2023-11-15T20:51:00Z">
        <w:r w:rsidRPr="00E2033B" w:rsidDel="00E2033B">
          <w:rPr>
            <w:rPrChange w:id="221" w:author="Winter Figueiredo" w:date="2023-11-15T20:51:00Z">
              <w:rPr>
                <w:highlight w:val="yellow"/>
              </w:rPr>
            </w:rPrChange>
          </w:rPr>
          <w:delText xml:space="preserve">ajustada pela </w:delText>
        </w:r>
        <w:commentRangeStart w:id="222"/>
        <w:r w:rsidRPr="00E2033B" w:rsidDel="00E2033B">
          <w:rPr>
            <w:rPrChange w:id="223" w:author="Winter Figueiredo" w:date="2023-11-15T20:51:00Z">
              <w:rPr>
                <w:highlight w:val="yellow"/>
              </w:rPr>
            </w:rPrChange>
          </w:rPr>
          <w:delText>Contagem de Folículos Antrais</w:delText>
        </w:r>
        <w:commentRangeEnd w:id="222"/>
        <w:r w:rsidR="00CF58F1" w:rsidRPr="00E2033B" w:rsidDel="00E2033B">
          <w:rPr>
            <w:rStyle w:val="Refdecomentrio"/>
          </w:rPr>
          <w:commentReference w:id="222"/>
        </w:r>
      </w:del>
      <w:commentRangeEnd w:id="214"/>
      <w:r w:rsidR="00EA390A">
        <w:rPr>
          <w:rStyle w:val="Refdecomentrio"/>
        </w:rPr>
        <w:commentReference w:id="214"/>
      </w:r>
    </w:p>
    <w:p w14:paraId="74A72244" w14:textId="77777777" w:rsidR="00741F17" w:rsidRDefault="00741F17" w:rsidP="00BF211C"/>
    <w:p w14:paraId="77554A05" w14:textId="6F71D1A1" w:rsidR="00175C0C" w:rsidRDefault="00175C0C"/>
    <w:p w14:paraId="7C8410E9" w14:textId="7189AB8F" w:rsidR="00BF211C" w:rsidRDefault="00BF211C"/>
    <w:p w14:paraId="498782F6" w14:textId="77777777" w:rsidR="00BF211C" w:rsidRDefault="00BF211C"/>
    <w:sectPr w:rsidR="00BF2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Carla Giovana Basso" w:date="2023-11-14T14:39:00Z" w:initials="CGB">
    <w:p w14:paraId="13FD9623" w14:textId="77777777" w:rsidR="007A70E8" w:rsidRDefault="007A70E8" w:rsidP="00AA41B1">
      <w:pPr>
        <w:pStyle w:val="Textodecomentrio"/>
      </w:pPr>
      <w:r>
        <w:rPr>
          <w:rStyle w:val="Refdecomentrio"/>
        </w:rPr>
        <w:annotationRef/>
      </w:r>
      <w:r>
        <w:t>Não precisa incluir isso, já foi descrito nos métodos</w:t>
      </w:r>
    </w:p>
  </w:comment>
  <w:comment w:id="21" w:author="Carla Giovana Basso" w:date="2023-11-14T14:44:00Z" w:initials="CGB">
    <w:p w14:paraId="56FC43EE" w14:textId="77777777" w:rsidR="00FF3DA6" w:rsidRDefault="00FF3DA6" w:rsidP="00BD5212">
      <w:pPr>
        <w:pStyle w:val="Textodecomentrio"/>
      </w:pPr>
      <w:r>
        <w:rPr>
          <w:rStyle w:val="Refdecomentrio"/>
        </w:rPr>
        <w:annotationRef/>
      </w:r>
      <w:r>
        <w:t>Acho que essa descrição para os testes fica bem confusa - usaria um # ou algum outro jeito de descrever. Universalmente o * é indicativo de significativo - pode ficar confuso.</w:t>
      </w:r>
    </w:p>
  </w:comment>
  <w:comment w:id="22" w:author="Carla Giovana Basso" w:date="2023-11-14T14:44:00Z" w:initials="CGB">
    <w:p w14:paraId="665B1D53" w14:textId="77777777" w:rsidR="0090208D" w:rsidRDefault="0090208D" w:rsidP="00350A5F">
      <w:pPr>
        <w:pStyle w:val="Textodecomentrio"/>
      </w:pPr>
      <w:r>
        <w:rPr>
          <w:rStyle w:val="Refdecomentrio"/>
        </w:rPr>
        <w:annotationRef/>
      </w:r>
      <w:r>
        <w:t>Talvez posicionar o * na variavel e não no p-value</w:t>
      </w:r>
    </w:p>
  </w:comment>
  <w:comment w:id="23" w:author="Carla Giovana Basso" w:date="2023-11-14T14:41:00Z" w:initials="CGB">
    <w:p w14:paraId="6BA88CAB" w14:textId="77777777" w:rsidR="00ED2F2E" w:rsidRDefault="00AE6149" w:rsidP="00204161">
      <w:pPr>
        <w:pStyle w:val="Textodecomentrio"/>
      </w:pPr>
      <w:r>
        <w:rPr>
          <w:rStyle w:val="Refdecomentrio"/>
        </w:rPr>
        <w:annotationRef/>
      </w:r>
      <w:r w:rsidR="00ED2F2E">
        <w:t xml:space="preserve">Os resultados precisam ser descritos, e não só exposto o que consta em cada tabela. </w:t>
      </w:r>
    </w:p>
  </w:comment>
  <w:comment w:id="222" w:author="Carla Giovana Basso" w:date="2023-11-14T14:43:00Z" w:initials="CGB">
    <w:p w14:paraId="6E50397D" w14:textId="359F880C" w:rsidR="00CF58F1" w:rsidRDefault="00CF58F1" w:rsidP="0055284B">
      <w:pPr>
        <w:pStyle w:val="Textodecomentrio"/>
      </w:pPr>
      <w:r>
        <w:rPr>
          <w:rStyle w:val="Refdecomentrio"/>
        </w:rPr>
        <w:annotationRef/>
      </w:r>
      <w:r>
        <w:t>Pq os dados foram ajustados pela contagem de folículos antrais?</w:t>
      </w:r>
    </w:p>
  </w:comment>
  <w:comment w:id="214" w:author="Winter Figueiredo" w:date="2023-11-15T20:57:00Z" w:initials="WF">
    <w:p w14:paraId="39C1C6CA" w14:textId="77777777" w:rsidR="00EA390A" w:rsidRDefault="00EA390A" w:rsidP="004844F0">
      <w:pPr>
        <w:pStyle w:val="Textodecomentrio"/>
      </w:pPr>
      <w:r>
        <w:rPr>
          <w:rStyle w:val="Refdecomentrio"/>
        </w:rPr>
        <w:annotationRef/>
      </w:r>
      <w:r>
        <w:t>Como não há necessidade de ajuste o teste mais adequado nesse caso é o de Mann-Whitney.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FD9623" w15:done="0"/>
  <w15:commentEx w15:paraId="56FC43EE" w15:done="0"/>
  <w15:commentEx w15:paraId="665B1D53" w15:paraIdParent="56FC43EE" w15:done="0"/>
  <w15:commentEx w15:paraId="6BA88CAB" w15:done="0"/>
  <w15:commentEx w15:paraId="6E50397D" w15:done="0"/>
  <w15:commentEx w15:paraId="39C1C6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1C9F779" w16cex:dateUtc="2023-11-14T17:39:00Z"/>
  <w16cex:commentExtensible w16cex:durableId="561EB529" w16cex:dateUtc="2023-11-14T17:44:00Z"/>
  <w16cex:commentExtensible w16cex:durableId="04A6E0EF" w16cex:dateUtc="2023-11-14T17:44:00Z"/>
  <w16cex:commentExtensible w16cex:durableId="1CD5CC31" w16cex:dateUtc="2023-11-14T17:41:00Z"/>
  <w16cex:commentExtensible w16cex:durableId="4DBEE8AE" w16cex:dateUtc="2023-11-14T17:43:00Z"/>
  <w16cex:commentExtensible w16cex:durableId="28FFAF1E" w16cex:dateUtc="2023-11-15T2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FD9623" w16cid:durableId="51C9F779"/>
  <w16cid:commentId w16cid:paraId="56FC43EE" w16cid:durableId="561EB529"/>
  <w16cid:commentId w16cid:paraId="665B1D53" w16cid:durableId="04A6E0EF"/>
  <w16cid:commentId w16cid:paraId="6BA88CAB" w16cid:durableId="1CD5CC31"/>
  <w16cid:commentId w16cid:paraId="6E50397D" w16cid:durableId="4DBEE8AE"/>
  <w16cid:commentId w16cid:paraId="39C1C6CA" w16cid:durableId="28FFAF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  <w15:person w15:author="Carla Giovana Basso">
    <w15:presenceInfo w15:providerId="Windows Live" w15:userId="edc9a00cbdb000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1C"/>
    <w:rsid w:val="00083177"/>
    <w:rsid w:val="00130260"/>
    <w:rsid w:val="00147BBA"/>
    <w:rsid w:val="00175C0C"/>
    <w:rsid w:val="001C72FB"/>
    <w:rsid w:val="002310E4"/>
    <w:rsid w:val="00277290"/>
    <w:rsid w:val="002E37C1"/>
    <w:rsid w:val="00343882"/>
    <w:rsid w:val="0037374D"/>
    <w:rsid w:val="0038400B"/>
    <w:rsid w:val="003D3323"/>
    <w:rsid w:val="004106A0"/>
    <w:rsid w:val="004427E4"/>
    <w:rsid w:val="00455E19"/>
    <w:rsid w:val="0046192F"/>
    <w:rsid w:val="00490C10"/>
    <w:rsid w:val="005242BA"/>
    <w:rsid w:val="005C75E2"/>
    <w:rsid w:val="006E490C"/>
    <w:rsid w:val="006F26F8"/>
    <w:rsid w:val="00710934"/>
    <w:rsid w:val="00741F17"/>
    <w:rsid w:val="007935C1"/>
    <w:rsid w:val="007A70E8"/>
    <w:rsid w:val="007C2170"/>
    <w:rsid w:val="008A5282"/>
    <w:rsid w:val="008E7DFA"/>
    <w:rsid w:val="0090208D"/>
    <w:rsid w:val="00AE6149"/>
    <w:rsid w:val="00B20769"/>
    <w:rsid w:val="00BF211C"/>
    <w:rsid w:val="00C549AA"/>
    <w:rsid w:val="00CF58F1"/>
    <w:rsid w:val="00D02F0C"/>
    <w:rsid w:val="00D7230D"/>
    <w:rsid w:val="00E2033B"/>
    <w:rsid w:val="00E412E2"/>
    <w:rsid w:val="00EA390A"/>
    <w:rsid w:val="00ED2F2E"/>
    <w:rsid w:val="00F17C9D"/>
    <w:rsid w:val="00F90D50"/>
    <w:rsid w:val="00FF3DA6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674B"/>
  <w15:chartTrackingRefBased/>
  <w15:docId w15:val="{6CD5D16E-A641-4ED2-B38E-991F897D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F211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54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54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549A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4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49AA"/>
    <w:rPr>
      <w:rFonts w:ascii="Times New Roman" w:hAnsi="Times New Roman"/>
      <w:b/>
      <w:bCs/>
      <w:sz w:val="20"/>
      <w:szCs w:val="20"/>
    </w:rPr>
  </w:style>
  <w:style w:type="paragraph" w:styleId="SemEspaamento">
    <w:name w:val="No Spacing"/>
    <w:uiPriority w:val="1"/>
    <w:qFormat/>
    <w:rsid w:val="008E7DFA"/>
    <w:pPr>
      <w:spacing w:after="0" w:line="240" w:lineRule="auto"/>
    </w:pPr>
    <w:rPr>
      <w:rFonts w:ascii="Times New Roman" w:hAnsi="Times New Roman"/>
      <w:sz w:val="24"/>
    </w:rPr>
  </w:style>
  <w:style w:type="paragraph" w:styleId="Reviso">
    <w:name w:val="Revision"/>
    <w:hidden/>
    <w:uiPriority w:val="99"/>
    <w:semiHidden/>
    <w:rsid w:val="00B2076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6</cp:revision>
  <dcterms:created xsi:type="dcterms:W3CDTF">2023-11-15T23:39:00Z</dcterms:created>
  <dcterms:modified xsi:type="dcterms:W3CDTF">2023-11-15T23:57:00Z</dcterms:modified>
</cp:coreProperties>
</file>